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3613" w14:textId="77777777" w:rsidR="00723240" w:rsidRDefault="00FC1470">
      <w:pPr>
        <w:rPr>
          <w:rFonts w:ascii="Arial" w:hAnsi="Arial" w:cs="Arial"/>
          <w:b/>
          <w:bCs/>
          <w:color w:val="000000"/>
          <w:sz w:val="40"/>
          <w:szCs w:val="40"/>
          <w:shd w:val="clear" w:color="auto" w:fill="FFFFFF"/>
        </w:rPr>
      </w:pPr>
      <w:r>
        <w:rPr>
          <w:rFonts w:ascii="ff2" w:hAnsi="ff2"/>
          <w:b/>
          <w:bCs/>
          <w:color w:val="000000"/>
          <w:sz w:val="40"/>
          <w:szCs w:val="40"/>
          <w:shd w:val="clear" w:color="auto" w:fill="FFFFFF"/>
        </w:rPr>
        <w:t xml:space="preserve">           </w:t>
      </w:r>
      <w:r>
        <w:rPr>
          <w:rFonts w:ascii="Arial" w:hAnsi="Arial" w:cs="Arial"/>
          <w:b/>
          <w:bCs/>
          <w:color w:val="000000"/>
          <w:sz w:val="40"/>
          <w:szCs w:val="40"/>
          <w:shd w:val="clear" w:color="auto" w:fill="FFFFFF"/>
        </w:rPr>
        <w:t xml:space="preserve">INDUSTRIAL TRAINING REPORT </w:t>
      </w:r>
    </w:p>
    <w:p w14:paraId="164A589D" w14:textId="77777777" w:rsidR="00FC1470" w:rsidRDefault="00FC1470">
      <w:pPr>
        <w:rPr>
          <w:rFonts w:ascii="Arial" w:hAnsi="Arial" w:cs="Arial"/>
          <w:b/>
          <w:bCs/>
          <w:color w:val="000000"/>
          <w:sz w:val="40"/>
          <w:szCs w:val="40"/>
          <w:shd w:val="clear" w:color="auto" w:fill="FFFFFF"/>
        </w:rPr>
      </w:pPr>
      <w:r>
        <w:rPr>
          <w:rFonts w:ascii="Arial" w:hAnsi="Arial" w:cs="Arial"/>
          <w:b/>
          <w:bCs/>
          <w:color w:val="000000"/>
          <w:sz w:val="40"/>
          <w:szCs w:val="40"/>
          <w:shd w:val="clear" w:color="auto" w:fill="FFFFFF"/>
        </w:rPr>
        <w:tab/>
      </w:r>
      <w:r>
        <w:rPr>
          <w:rFonts w:ascii="Arial" w:hAnsi="Arial" w:cs="Arial"/>
          <w:b/>
          <w:bCs/>
          <w:color w:val="000000"/>
          <w:sz w:val="40"/>
          <w:szCs w:val="40"/>
          <w:shd w:val="clear" w:color="auto" w:fill="FFFFFF"/>
        </w:rPr>
        <w:tab/>
      </w:r>
      <w:r>
        <w:rPr>
          <w:rFonts w:ascii="Arial" w:hAnsi="Arial" w:cs="Arial"/>
          <w:b/>
          <w:bCs/>
          <w:color w:val="000000"/>
          <w:sz w:val="40"/>
          <w:szCs w:val="40"/>
          <w:shd w:val="clear" w:color="auto" w:fill="FFFFFF"/>
        </w:rPr>
        <w:tab/>
      </w:r>
      <w:r>
        <w:rPr>
          <w:rFonts w:ascii="Arial" w:hAnsi="Arial" w:cs="Arial"/>
          <w:b/>
          <w:bCs/>
          <w:color w:val="000000"/>
          <w:sz w:val="40"/>
          <w:szCs w:val="40"/>
          <w:shd w:val="clear" w:color="auto" w:fill="FFFFFF"/>
        </w:rPr>
        <w:tab/>
        <w:t xml:space="preserve">    ON</w:t>
      </w:r>
    </w:p>
    <w:p w14:paraId="3D362D1E" w14:textId="77777777" w:rsidR="00152D98" w:rsidRDefault="00FC1470" w:rsidP="00152D98">
      <w:pPr>
        <w:ind w:left="720"/>
        <w:rPr>
          <w:rFonts w:ascii="Arial" w:hAnsi="Arial" w:cs="Arial"/>
          <w:b/>
          <w:bCs/>
          <w:sz w:val="36"/>
          <w:szCs w:val="36"/>
        </w:rPr>
      </w:pPr>
      <w:r w:rsidRPr="005A07F7">
        <w:rPr>
          <w:rFonts w:ascii="ff2" w:hAnsi="ff2"/>
          <w:b/>
          <w:bCs/>
          <w:color w:val="000000"/>
          <w:sz w:val="36"/>
          <w:szCs w:val="36"/>
          <w:shd w:val="clear" w:color="auto" w:fill="FFFFFF"/>
        </w:rPr>
        <w:t xml:space="preserve">“HTML CSS and </w:t>
      </w:r>
      <w:r w:rsidR="005A07F7">
        <w:rPr>
          <w:rFonts w:ascii="ff2" w:hAnsi="ff2"/>
          <w:b/>
          <w:bCs/>
          <w:color w:val="000000"/>
          <w:sz w:val="36"/>
          <w:szCs w:val="36"/>
          <w:shd w:val="clear" w:color="auto" w:fill="FFFFFF"/>
        </w:rPr>
        <w:t>Bootstrap</w:t>
      </w:r>
      <w:r w:rsidRPr="005A07F7">
        <w:rPr>
          <w:rFonts w:ascii="ff2" w:hAnsi="ff2"/>
          <w:b/>
          <w:bCs/>
          <w:color w:val="000000"/>
          <w:sz w:val="36"/>
          <w:szCs w:val="36"/>
          <w:shd w:val="clear" w:color="auto" w:fill="FFFFFF"/>
        </w:rPr>
        <w:t xml:space="preserve"> for web development”</w:t>
      </w:r>
      <w:r w:rsidR="005A07F7">
        <w:rPr>
          <w:rFonts w:ascii="Arial" w:hAnsi="Arial" w:cs="Arial"/>
          <w:b/>
          <w:bCs/>
          <w:sz w:val="36"/>
          <w:szCs w:val="36"/>
        </w:rPr>
        <w:t xml:space="preserve"> </w:t>
      </w:r>
      <w:r w:rsidR="00152D98">
        <w:rPr>
          <w:rFonts w:ascii="Arial" w:hAnsi="Arial" w:cs="Arial"/>
          <w:b/>
          <w:bCs/>
          <w:sz w:val="36"/>
          <w:szCs w:val="36"/>
        </w:rPr>
        <w:t xml:space="preserve"> </w:t>
      </w:r>
    </w:p>
    <w:p w14:paraId="626DA692" w14:textId="77777777" w:rsidR="005A07F7" w:rsidRPr="00152D98" w:rsidRDefault="00152D98" w:rsidP="00152D98">
      <w:pPr>
        <w:ind w:left="720"/>
        <w:rPr>
          <w:rFonts w:ascii="ff2" w:hAnsi="ff2"/>
          <w:b/>
          <w:bCs/>
          <w:color w:val="000000"/>
          <w:sz w:val="36"/>
          <w:szCs w:val="36"/>
          <w:shd w:val="clear" w:color="auto" w:fill="FFFFFF"/>
        </w:rPr>
      </w:pPr>
      <w:r>
        <w:rPr>
          <w:rFonts w:ascii="Arial" w:hAnsi="Arial" w:cs="Arial"/>
          <w:b/>
          <w:bCs/>
          <w:sz w:val="36"/>
          <w:szCs w:val="36"/>
        </w:rPr>
        <w:t xml:space="preserve">           Sub</w:t>
      </w:r>
      <w:r w:rsidR="005A07F7">
        <w:rPr>
          <w:rFonts w:ascii="Arial" w:hAnsi="Arial" w:cs="Arial"/>
          <w:b/>
          <w:bCs/>
          <w:sz w:val="36"/>
          <w:szCs w:val="36"/>
        </w:rPr>
        <w:t>mitted for partial fulfillment</w:t>
      </w:r>
    </w:p>
    <w:p w14:paraId="239C249B" w14:textId="77777777" w:rsidR="005A07F7" w:rsidRDefault="005A07F7">
      <w:pPr>
        <w:rPr>
          <w:rFonts w:ascii="Arial" w:hAnsi="Arial" w:cs="Arial"/>
          <w:b/>
          <w:bCs/>
          <w:sz w:val="36"/>
          <w:szCs w:val="36"/>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t>Of</w:t>
      </w:r>
    </w:p>
    <w:p w14:paraId="3835018F" w14:textId="77777777" w:rsidR="005A07F7" w:rsidRDefault="005A07F7">
      <w:pPr>
        <w:rPr>
          <w:rFonts w:ascii="Arial" w:hAnsi="Arial" w:cs="Arial"/>
          <w:b/>
          <w:bCs/>
          <w:sz w:val="36"/>
          <w:szCs w:val="36"/>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t xml:space="preserve">  </w:t>
      </w:r>
      <w:r w:rsidR="00152D98">
        <w:rPr>
          <w:rFonts w:ascii="Arial" w:hAnsi="Arial" w:cs="Arial"/>
          <w:b/>
          <w:bCs/>
          <w:sz w:val="36"/>
          <w:szCs w:val="36"/>
        </w:rPr>
        <w:t xml:space="preserve">  </w:t>
      </w:r>
      <w:r>
        <w:rPr>
          <w:rFonts w:ascii="Arial" w:hAnsi="Arial" w:cs="Arial"/>
          <w:b/>
          <w:bCs/>
          <w:sz w:val="36"/>
          <w:szCs w:val="36"/>
        </w:rPr>
        <w:t>Diploma</w:t>
      </w:r>
    </w:p>
    <w:p w14:paraId="6489AE14" w14:textId="77777777" w:rsidR="005A07F7" w:rsidRDefault="005A07F7">
      <w:pPr>
        <w:rPr>
          <w:rFonts w:ascii="Arial" w:hAnsi="Arial" w:cs="Arial"/>
          <w:b/>
          <w:bCs/>
          <w:sz w:val="36"/>
          <w:szCs w:val="36"/>
        </w:rPr>
      </w:pP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sidR="00152D98">
        <w:rPr>
          <w:rFonts w:ascii="Arial" w:hAnsi="Arial" w:cs="Arial"/>
          <w:b/>
          <w:bCs/>
          <w:sz w:val="36"/>
          <w:szCs w:val="36"/>
        </w:rPr>
        <w:t xml:space="preserve">  </w:t>
      </w:r>
      <w:r>
        <w:rPr>
          <w:rFonts w:ascii="Arial" w:hAnsi="Arial" w:cs="Arial"/>
          <w:b/>
          <w:bCs/>
          <w:sz w:val="36"/>
          <w:szCs w:val="36"/>
        </w:rPr>
        <w:t>In</w:t>
      </w:r>
    </w:p>
    <w:p w14:paraId="10E81B05" w14:textId="77777777" w:rsidR="005A07F7" w:rsidRDefault="005A07F7">
      <w:pPr>
        <w:rPr>
          <w:rFonts w:ascii="Arial" w:hAnsi="Arial" w:cs="Arial"/>
          <w:b/>
          <w:bCs/>
          <w:sz w:val="36"/>
          <w:szCs w:val="36"/>
        </w:rPr>
      </w:pPr>
      <w:r>
        <w:rPr>
          <w:rFonts w:ascii="Arial" w:hAnsi="Arial" w:cs="Arial"/>
          <w:b/>
          <w:bCs/>
          <w:sz w:val="36"/>
          <w:szCs w:val="36"/>
        </w:rPr>
        <w:tab/>
      </w:r>
      <w:r>
        <w:rPr>
          <w:rFonts w:ascii="Arial" w:hAnsi="Arial" w:cs="Arial"/>
          <w:b/>
          <w:bCs/>
          <w:sz w:val="36"/>
          <w:szCs w:val="36"/>
        </w:rPr>
        <w:tab/>
        <w:t>COMPUTER SCIENCE AND ENGINEERING</w:t>
      </w:r>
    </w:p>
    <w:p w14:paraId="33615BEB" w14:textId="77777777" w:rsidR="005A07F7" w:rsidRPr="005A07F7" w:rsidRDefault="005A07F7">
      <w:pPr>
        <w:rPr>
          <w:rFonts w:ascii="Arial" w:hAnsi="Arial" w:cs="Arial"/>
          <w:b/>
          <w:bCs/>
          <w:sz w:val="36"/>
          <w:szCs w:val="36"/>
        </w:rPr>
      </w:pPr>
      <w:r>
        <w:rPr>
          <w:rFonts w:ascii="Arial" w:hAnsi="Arial" w:cs="Arial"/>
          <w:b/>
          <w:bCs/>
          <w:sz w:val="36"/>
          <w:szCs w:val="36"/>
        </w:rPr>
        <w:t xml:space="preserve">                               </w:t>
      </w:r>
      <w:r>
        <w:rPr>
          <w:noProof/>
        </w:rPr>
        <w:drawing>
          <wp:inline distT="0" distB="0" distL="0" distR="0" wp14:anchorId="751F6F74" wp14:editId="5203A7DB">
            <wp:extent cx="2004060" cy="2118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2118360"/>
                    </a:xfrm>
                    <a:prstGeom prst="rect">
                      <a:avLst/>
                    </a:prstGeom>
                    <a:noFill/>
                    <a:ln>
                      <a:noFill/>
                    </a:ln>
                  </pic:spPr>
                </pic:pic>
              </a:graphicData>
            </a:graphic>
          </wp:inline>
        </w:drawing>
      </w:r>
    </w:p>
    <w:p w14:paraId="39101CB0" w14:textId="77777777" w:rsidR="00723240" w:rsidRPr="005A07F7" w:rsidRDefault="005A07F7">
      <w:pPr>
        <w:rPr>
          <w:b/>
          <w:bCs/>
          <w:sz w:val="44"/>
          <w:szCs w:val="44"/>
        </w:rPr>
      </w:pPr>
      <w:r>
        <w:rPr>
          <w:sz w:val="44"/>
          <w:szCs w:val="44"/>
        </w:rPr>
        <w:tab/>
      </w:r>
      <w:r>
        <w:rPr>
          <w:b/>
          <w:bCs/>
          <w:sz w:val="44"/>
          <w:szCs w:val="44"/>
        </w:rPr>
        <w:t>GOVERNMENT POLYTECHNIC ADITYAPUR</w:t>
      </w:r>
    </w:p>
    <w:p w14:paraId="3A296F5E" w14:textId="77777777" w:rsidR="00723240" w:rsidRDefault="005A07F7">
      <w:pPr>
        <w:rPr>
          <w:b/>
          <w:bCs/>
          <w:sz w:val="24"/>
          <w:szCs w:val="24"/>
        </w:rPr>
      </w:pPr>
      <w:r w:rsidRPr="00D86F34">
        <w:rPr>
          <w:b/>
          <w:bCs/>
          <w:sz w:val="24"/>
          <w:szCs w:val="24"/>
        </w:rPr>
        <w:t>DEPARTMENT OF HIGHER</w:t>
      </w:r>
      <w:r w:rsidR="00D86F34" w:rsidRPr="00D86F34">
        <w:rPr>
          <w:b/>
          <w:bCs/>
          <w:sz w:val="24"/>
          <w:szCs w:val="24"/>
        </w:rPr>
        <w:t xml:space="preserve"> &amp; TECHNICAL </w:t>
      </w:r>
      <w:r w:rsidR="00152D98" w:rsidRPr="00D86F34">
        <w:rPr>
          <w:b/>
          <w:bCs/>
          <w:sz w:val="24"/>
          <w:szCs w:val="24"/>
        </w:rPr>
        <w:t>EDUCATION</w:t>
      </w:r>
      <w:r w:rsidR="00152D98">
        <w:rPr>
          <w:b/>
          <w:bCs/>
          <w:sz w:val="24"/>
          <w:szCs w:val="24"/>
        </w:rPr>
        <w:t>,</w:t>
      </w:r>
      <w:r w:rsidR="00152D98" w:rsidRPr="00D86F34">
        <w:rPr>
          <w:b/>
          <w:bCs/>
          <w:sz w:val="24"/>
          <w:szCs w:val="24"/>
        </w:rPr>
        <w:t xml:space="preserve"> </w:t>
      </w:r>
      <w:r w:rsidR="00152D98">
        <w:rPr>
          <w:b/>
          <w:bCs/>
          <w:sz w:val="24"/>
          <w:szCs w:val="24"/>
        </w:rPr>
        <w:t>GOVERNMENT</w:t>
      </w:r>
      <w:r w:rsidR="00152D98" w:rsidRPr="00D86F34">
        <w:rPr>
          <w:b/>
          <w:bCs/>
          <w:sz w:val="24"/>
          <w:szCs w:val="24"/>
        </w:rPr>
        <w:t xml:space="preserve"> OF</w:t>
      </w:r>
      <w:r w:rsidR="00D86F34" w:rsidRPr="00D86F34">
        <w:rPr>
          <w:b/>
          <w:bCs/>
          <w:sz w:val="24"/>
          <w:szCs w:val="24"/>
        </w:rPr>
        <w:t xml:space="preserve"> JHARKHAND</w:t>
      </w:r>
    </w:p>
    <w:p w14:paraId="62A24469" w14:textId="77777777" w:rsidR="00D86F34" w:rsidRPr="00152D98" w:rsidDel="00152D98" w:rsidRDefault="00D86F34">
      <w:pPr>
        <w:rPr>
          <w:del w:id="0" w:author="NISHU KUMARI" w:date="2022-11-10T21:30:00Z"/>
          <w:b/>
          <w:bCs/>
          <w:sz w:val="24"/>
          <w:szCs w:val="24"/>
        </w:rPr>
      </w:pPr>
    </w:p>
    <w:p w14:paraId="06275321" w14:textId="77777777" w:rsidR="00723240" w:rsidRDefault="00152D98">
      <w:pPr>
        <w:rPr>
          <w:rFonts w:ascii="Bahnschrift" w:hAnsi="Bahnschrift"/>
          <w:sz w:val="44"/>
          <w:szCs w:val="44"/>
        </w:rPr>
      </w:pPr>
      <w:r>
        <w:rPr>
          <w:rFonts w:ascii="Bahnschrift" w:hAnsi="Bahnschrift"/>
          <w:sz w:val="44"/>
          <w:szCs w:val="44"/>
        </w:rPr>
        <w:t>SUBMITTED BY</w:t>
      </w:r>
    </w:p>
    <w:p w14:paraId="2DACCA71" w14:textId="77777777" w:rsidR="00152D98" w:rsidRDefault="00152D98">
      <w:pPr>
        <w:rPr>
          <w:rFonts w:cstheme="minorHAnsi"/>
          <w:sz w:val="32"/>
          <w:szCs w:val="32"/>
        </w:rPr>
      </w:pPr>
      <w:r>
        <w:rPr>
          <w:rFonts w:cstheme="minorHAnsi"/>
          <w:sz w:val="32"/>
          <w:szCs w:val="32"/>
        </w:rPr>
        <w:t>NISHU KUMARI</w:t>
      </w:r>
    </w:p>
    <w:p w14:paraId="58DF2665" w14:textId="77777777" w:rsidR="00152D98" w:rsidRDefault="00152D98">
      <w:pPr>
        <w:rPr>
          <w:rFonts w:cstheme="minorHAnsi"/>
          <w:sz w:val="32"/>
          <w:szCs w:val="32"/>
        </w:rPr>
      </w:pPr>
      <w:r>
        <w:rPr>
          <w:rFonts w:cstheme="minorHAnsi"/>
          <w:sz w:val="32"/>
          <w:szCs w:val="32"/>
        </w:rPr>
        <w:t>20402060018</w:t>
      </w:r>
    </w:p>
    <w:p w14:paraId="03D0C643" w14:textId="77777777" w:rsidR="00152D98" w:rsidRDefault="00152D98">
      <w:pPr>
        <w:rPr>
          <w:rFonts w:cstheme="minorHAnsi"/>
          <w:sz w:val="32"/>
          <w:szCs w:val="32"/>
        </w:rPr>
      </w:pPr>
      <w:r>
        <w:rPr>
          <w:rFonts w:cstheme="minorHAnsi"/>
          <w:sz w:val="32"/>
          <w:szCs w:val="32"/>
        </w:rPr>
        <w:t>CSE 5</w:t>
      </w:r>
      <w:r>
        <w:rPr>
          <w:rFonts w:cstheme="minorHAnsi"/>
          <w:sz w:val="32"/>
          <w:szCs w:val="32"/>
          <w:vertAlign w:val="superscript"/>
        </w:rPr>
        <w:t>th</w:t>
      </w:r>
      <w:r>
        <w:rPr>
          <w:rFonts w:cstheme="minorHAnsi"/>
          <w:sz w:val="32"/>
          <w:szCs w:val="32"/>
        </w:rPr>
        <w:t xml:space="preserve"> Semester</w:t>
      </w:r>
    </w:p>
    <w:p w14:paraId="4892A343" w14:textId="77777777" w:rsidR="00220A10" w:rsidRDefault="00152D98">
      <w:pPr>
        <w:rPr>
          <w:sz w:val="56"/>
          <w:szCs w:val="56"/>
        </w:rPr>
      </w:pPr>
      <w:r>
        <w:rPr>
          <w:rFonts w:cstheme="minorHAnsi"/>
          <w:sz w:val="32"/>
          <w:szCs w:val="32"/>
        </w:rPr>
        <w:lastRenderedPageBreak/>
        <w:t xml:space="preserve">                            </w:t>
      </w:r>
      <w:r w:rsidR="00AA3C82" w:rsidRPr="00AA3C82">
        <w:rPr>
          <w:sz w:val="56"/>
          <w:szCs w:val="56"/>
        </w:rPr>
        <w:t xml:space="preserve">    </w:t>
      </w:r>
    </w:p>
    <w:p w14:paraId="7B52BC72" w14:textId="1FD1A423" w:rsidR="00AA3C82" w:rsidRPr="00152D98" w:rsidRDefault="00AA3C82" w:rsidP="006171DF">
      <w:pPr>
        <w:ind w:left="1440" w:firstLine="720"/>
        <w:rPr>
          <w:rFonts w:cstheme="minorHAnsi"/>
          <w:sz w:val="32"/>
          <w:szCs w:val="32"/>
        </w:rPr>
      </w:pPr>
      <w:r w:rsidRPr="00AA3C82">
        <w:rPr>
          <w:sz w:val="56"/>
          <w:szCs w:val="56"/>
          <w:u w:val="single"/>
        </w:rPr>
        <w:t>Preface</w:t>
      </w:r>
    </w:p>
    <w:p w14:paraId="301465E3" w14:textId="77777777" w:rsidR="00AA3C82" w:rsidRDefault="00AA3C82">
      <w:pPr>
        <w:rPr>
          <w:sz w:val="40"/>
          <w:szCs w:val="40"/>
        </w:rPr>
      </w:pPr>
    </w:p>
    <w:p w14:paraId="199594B4" w14:textId="77777777" w:rsidR="00AA3C82" w:rsidRPr="00AA3C82" w:rsidRDefault="00AA3C82" w:rsidP="00AA3C82">
      <w:pPr>
        <w:rPr>
          <w:sz w:val="40"/>
          <w:szCs w:val="40"/>
        </w:rPr>
      </w:pPr>
      <w:r w:rsidRPr="00AA3C82">
        <w:rPr>
          <w:sz w:val="40"/>
          <w:szCs w:val="40"/>
        </w:rPr>
        <w:t>Industrial Trainings are very important for engineering students. This training provides the opportunity to be familiar with the industrial / company environment. During this training they can show and can enhance their practical skills and gain practical knowledge and experience for future.</w:t>
      </w:r>
    </w:p>
    <w:p w14:paraId="1A766BB3" w14:textId="77777777" w:rsidR="00AA3C82" w:rsidRPr="00AA3C82" w:rsidRDefault="00AA3C82" w:rsidP="00AA3C82">
      <w:pPr>
        <w:rPr>
          <w:sz w:val="40"/>
          <w:szCs w:val="40"/>
        </w:rPr>
      </w:pPr>
      <w:r w:rsidRPr="00AA3C82">
        <w:rPr>
          <w:sz w:val="40"/>
          <w:szCs w:val="40"/>
        </w:rPr>
        <w:t xml:space="preserve"> </w:t>
      </w:r>
    </w:p>
    <w:p w14:paraId="4C0E6F3E" w14:textId="77777777" w:rsidR="00AA3C82" w:rsidRPr="00AA3C82" w:rsidRDefault="00AA3C82" w:rsidP="00AA3C82">
      <w:pPr>
        <w:rPr>
          <w:sz w:val="40"/>
          <w:szCs w:val="40"/>
        </w:rPr>
      </w:pPr>
      <w:r w:rsidRPr="00AA3C82">
        <w:rPr>
          <w:sz w:val="40"/>
          <w:szCs w:val="40"/>
        </w:rPr>
        <w:t xml:space="preserve">This is best way through which the students can learn the latest technologies I </w:t>
      </w:r>
      <w:proofErr w:type="spellStart"/>
      <w:r w:rsidRPr="00AA3C82">
        <w:rPr>
          <w:sz w:val="40"/>
          <w:szCs w:val="40"/>
        </w:rPr>
        <w:t>Nishu</w:t>
      </w:r>
      <w:proofErr w:type="spellEnd"/>
      <w:r w:rsidRPr="00AA3C82">
        <w:rPr>
          <w:sz w:val="40"/>
          <w:szCs w:val="40"/>
        </w:rPr>
        <w:t xml:space="preserve"> Kumari (20402060018) have undergone through Industrial Training on “HTML, CSS and boot strap for web development” from “Kunal I Technology” This training helped me a lot in learning the technologies of this particular field. </w:t>
      </w:r>
    </w:p>
    <w:p w14:paraId="60CE86B9" w14:textId="77777777" w:rsidR="00AA3C82" w:rsidRDefault="00AA3C82">
      <w:pPr>
        <w:rPr>
          <w:sz w:val="40"/>
          <w:szCs w:val="40"/>
        </w:rPr>
      </w:pPr>
      <w:r w:rsidRPr="00AA3C82">
        <w:rPr>
          <w:sz w:val="40"/>
          <w:szCs w:val="40"/>
        </w:rPr>
        <w:t xml:space="preserve">Industrial Training was very challenging but as I proceeded things got </w:t>
      </w:r>
      <w:proofErr w:type="gramStart"/>
      <w:r w:rsidRPr="00AA3C82">
        <w:rPr>
          <w:sz w:val="40"/>
          <w:szCs w:val="40"/>
        </w:rPr>
        <w:t>easier  Industrial</w:t>
      </w:r>
      <w:proofErr w:type="gramEnd"/>
      <w:r w:rsidRPr="00AA3C82">
        <w:rPr>
          <w:sz w:val="40"/>
          <w:szCs w:val="40"/>
        </w:rPr>
        <w:t xml:space="preserve"> Training was an interesting learning experience for me.</w:t>
      </w:r>
    </w:p>
    <w:p w14:paraId="6E1341F1" w14:textId="77777777" w:rsidR="00AA3C82" w:rsidRDefault="00AA3C82">
      <w:pPr>
        <w:rPr>
          <w:sz w:val="40"/>
          <w:szCs w:val="40"/>
        </w:rPr>
      </w:pPr>
    </w:p>
    <w:p w14:paraId="73D5B97A" w14:textId="77777777" w:rsidR="00AA3C82" w:rsidRDefault="00AA3C82">
      <w:pPr>
        <w:rPr>
          <w:sz w:val="40"/>
          <w:szCs w:val="40"/>
        </w:rPr>
      </w:pPr>
    </w:p>
    <w:p w14:paraId="69397222" w14:textId="77777777" w:rsidR="00AA3C82" w:rsidRDefault="00AA3C82">
      <w:pPr>
        <w:rPr>
          <w:sz w:val="40"/>
          <w:szCs w:val="40"/>
        </w:rPr>
      </w:pPr>
    </w:p>
    <w:p w14:paraId="5BDC6315" w14:textId="77777777" w:rsidR="00AA3C82" w:rsidRDefault="00AA3C82">
      <w:pPr>
        <w:rPr>
          <w:sz w:val="56"/>
          <w:szCs w:val="56"/>
          <w:u w:val="single"/>
        </w:rPr>
      </w:pPr>
      <w:r w:rsidRPr="00AA3C82">
        <w:rPr>
          <w:sz w:val="56"/>
          <w:szCs w:val="56"/>
        </w:rPr>
        <w:t xml:space="preserve">                          </w:t>
      </w:r>
      <w:r w:rsidRPr="00AA3C82">
        <w:rPr>
          <w:sz w:val="56"/>
          <w:szCs w:val="56"/>
          <w:u w:val="single"/>
        </w:rPr>
        <w:t>Acknowledgement</w:t>
      </w:r>
    </w:p>
    <w:p w14:paraId="30D20993" w14:textId="77777777" w:rsidR="00AA3C82" w:rsidRDefault="00AA3C82">
      <w:pPr>
        <w:rPr>
          <w:sz w:val="56"/>
          <w:szCs w:val="56"/>
          <w:u w:val="single"/>
        </w:rPr>
      </w:pPr>
    </w:p>
    <w:p w14:paraId="04C62A4B" w14:textId="77777777" w:rsidR="00AA3C82" w:rsidRPr="00AA3C82" w:rsidRDefault="00AA3C82" w:rsidP="00AA3C82">
      <w:pPr>
        <w:rPr>
          <w:sz w:val="40"/>
          <w:szCs w:val="40"/>
        </w:rPr>
      </w:pPr>
      <w:r w:rsidRPr="00AA3C82">
        <w:rPr>
          <w:sz w:val="40"/>
          <w:szCs w:val="40"/>
        </w:rPr>
        <w:t xml:space="preserve">I want to express my sincere gratitude and thanks to Mr. Kunal </w:t>
      </w:r>
      <w:proofErr w:type="spellStart"/>
      <w:r w:rsidRPr="00AA3C82">
        <w:rPr>
          <w:sz w:val="40"/>
          <w:szCs w:val="40"/>
        </w:rPr>
        <w:t>Mahato</w:t>
      </w:r>
      <w:proofErr w:type="spellEnd"/>
      <w:r w:rsidRPr="00AA3C82">
        <w:rPr>
          <w:sz w:val="40"/>
          <w:szCs w:val="40"/>
        </w:rPr>
        <w:t xml:space="preserve"> for granting me permission for my industrial training in the field of “HTML, CSS and bootstrap for web development”</w:t>
      </w:r>
      <w:r w:rsidR="00BD78C0">
        <w:rPr>
          <w:sz w:val="40"/>
          <w:szCs w:val="40"/>
        </w:rPr>
        <w:t>.</w:t>
      </w:r>
      <w:r w:rsidRPr="00AA3C82">
        <w:rPr>
          <w:sz w:val="40"/>
          <w:szCs w:val="40"/>
        </w:rPr>
        <w:t xml:space="preserve"> </w:t>
      </w:r>
    </w:p>
    <w:p w14:paraId="41512336" w14:textId="77777777" w:rsidR="00AA3C82" w:rsidRPr="00AA3C82" w:rsidRDefault="00BD78C0" w:rsidP="00AA3C82">
      <w:pPr>
        <w:rPr>
          <w:sz w:val="40"/>
          <w:szCs w:val="40"/>
        </w:rPr>
      </w:pPr>
      <w:r>
        <w:rPr>
          <w:sz w:val="40"/>
          <w:szCs w:val="40"/>
        </w:rPr>
        <w:t xml:space="preserve"> </w:t>
      </w:r>
      <w:r>
        <w:rPr>
          <w:sz w:val="40"/>
          <w:szCs w:val="40"/>
        </w:rPr>
        <w:tab/>
      </w:r>
      <w:r w:rsidR="00AA3C82" w:rsidRPr="00AA3C82">
        <w:rPr>
          <w:sz w:val="40"/>
          <w:szCs w:val="40"/>
        </w:rPr>
        <w:t xml:space="preserve">I express my sincere thanks to Miss </w:t>
      </w:r>
      <w:proofErr w:type="spellStart"/>
      <w:r w:rsidR="00AA3C82" w:rsidRPr="00AA3C82">
        <w:rPr>
          <w:sz w:val="40"/>
          <w:szCs w:val="40"/>
        </w:rPr>
        <w:t>Momita</w:t>
      </w:r>
      <w:proofErr w:type="spellEnd"/>
      <w:r w:rsidR="00AA3C82" w:rsidRPr="00AA3C82">
        <w:rPr>
          <w:sz w:val="40"/>
          <w:szCs w:val="40"/>
        </w:rPr>
        <w:t xml:space="preserve"> Rani </w:t>
      </w:r>
      <w:proofErr w:type="spellStart"/>
      <w:r w:rsidR="00AA3C82" w:rsidRPr="00AA3C82">
        <w:rPr>
          <w:sz w:val="40"/>
          <w:szCs w:val="40"/>
        </w:rPr>
        <w:t>Giri</w:t>
      </w:r>
      <w:proofErr w:type="spellEnd"/>
      <w:r w:rsidR="00AA3C82" w:rsidRPr="00AA3C82">
        <w:rPr>
          <w:sz w:val="40"/>
          <w:szCs w:val="40"/>
        </w:rPr>
        <w:t xml:space="preserve">, Miss Priyanka Singh and Mr. Niraj Kumar for their cooperative attitude and consistence guidance, due to which I was able to complete my training successfully. </w:t>
      </w:r>
    </w:p>
    <w:p w14:paraId="60C0AFA6" w14:textId="77777777" w:rsidR="00AA3C82" w:rsidRDefault="00AA3C82" w:rsidP="00BD78C0">
      <w:pPr>
        <w:ind w:firstLine="720"/>
        <w:rPr>
          <w:sz w:val="40"/>
          <w:szCs w:val="40"/>
        </w:rPr>
      </w:pPr>
      <w:r w:rsidRPr="00AA3C82">
        <w:rPr>
          <w:sz w:val="40"/>
          <w:szCs w:val="40"/>
        </w:rPr>
        <w:t>Finally, I pay my thankful regard and gratitude to the team members and technicians of “Johns Hopkins University” and Ajay Kumar Garg Engineering College, Ghaziabad for their valuable help, support and guidance.</w:t>
      </w:r>
    </w:p>
    <w:p w14:paraId="5B1F55C2" w14:textId="77777777" w:rsidR="00BD78C0" w:rsidRPr="00AA3C82" w:rsidRDefault="00BD78C0" w:rsidP="00BD78C0">
      <w:pPr>
        <w:ind w:firstLine="720"/>
        <w:rPr>
          <w:sz w:val="40"/>
          <w:szCs w:val="40"/>
        </w:rPr>
      </w:pPr>
    </w:p>
    <w:p w14:paraId="5C29E73D" w14:textId="77777777" w:rsidR="00AA3C82" w:rsidRDefault="00AA3C82" w:rsidP="00AA3C82">
      <w:pPr>
        <w:rPr>
          <w:sz w:val="40"/>
          <w:szCs w:val="40"/>
        </w:rPr>
      </w:pPr>
      <w:proofErr w:type="spellStart"/>
      <w:r w:rsidRPr="00AA3C82">
        <w:rPr>
          <w:sz w:val="40"/>
          <w:szCs w:val="40"/>
        </w:rPr>
        <w:t>Nishu</w:t>
      </w:r>
      <w:proofErr w:type="spellEnd"/>
      <w:r w:rsidRPr="00AA3C82">
        <w:rPr>
          <w:sz w:val="40"/>
          <w:szCs w:val="40"/>
        </w:rPr>
        <w:t xml:space="preserve"> Kumari                                                                                                 20402060018</w:t>
      </w:r>
    </w:p>
    <w:p w14:paraId="4E99015A" w14:textId="77777777" w:rsidR="00AA3C82" w:rsidRPr="00AA3C82" w:rsidRDefault="00AA3C82" w:rsidP="00AA3C82">
      <w:pPr>
        <w:rPr>
          <w:sz w:val="40"/>
          <w:szCs w:val="40"/>
        </w:rPr>
      </w:pPr>
      <w:r w:rsidRPr="00AA3C82">
        <w:rPr>
          <w:sz w:val="40"/>
          <w:szCs w:val="40"/>
        </w:rPr>
        <w:t>5</w:t>
      </w:r>
      <w:r w:rsidRPr="00AA3C82">
        <w:rPr>
          <w:sz w:val="40"/>
          <w:szCs w:val="40"/>
          <w:vertAlign w:val="superscript"/>
        </w:rPr>
        <w:t>th</w:t>
      </w:r>
      <w:r w:rsidRPr="00AA3C82">
        <w:rPr>
          <w:sz w:val="40"/>
          <w:szCs w:val="40"/>
        </w:rPr>
        <w:t xml:space="preserve"> Semester</w:t>
      </w:r>
    </w:p>
    <w:p w14:paraId="5ED5ACA4" w14:textId="77777777" w:rsidR="00AA3C82" w:rsidRPr="00AA3C82" w:rsidRDefault="00AA3C82" w:rsidP="00AA3C82">
      <w:pPr>
        <w:rPr>
          <w:sz w:val="40"/>
          <w:szCs w:val="40"/>
        </w:rPr>
      </w:pPr>
    </w:p>
    <w:p w14:paraId="464CEC57" w14:textId="77777777" w:rsidR="00AA3C82" w:rsidRPr="00AA3C82" w:rsidRDefault="00AA3C82" w:rsidP="00AA3C82">
      <w:pPr>
        <w:rPr>
          <w:sz w:val="40"/>
          <w:szCs w:val="40"/>
        </w:rPr>
      </w:pPr>
      <w:r w:rsidRPr="00AA3C82">
        <w:rPr>
          <w:sz w:val="40"/>
          <w:szCs w:val="40"/>
        </w:rPr>
        <w:lastRenderedPageBreak/>
        <w:t xml:space="preserve">                                                                                                                    </w:t>
      </w:r>
    </w:p>
    <w:p w14:paraId="10139A81" w14:textId="77777777" w:rsidR="00AA3C82" w:rsidRPr="00660AFC" w:rsidRDefault="00BD78C0">
      <w:pPr>
        <w:rPr>
          <w:sz w:val="48"/>
          <w:szCs w:val="48"/>
          <w:u w:val="thick"/>
        </w:rPr>
      </w:pPr>
      <w:r w:rsidRPr="00660AFC">
        <w:rPr>
          <w:sz w:val="48"/>
          <w:szCs w:val="48"/>
        </w:rPr>
        <w:t xml:space="preserve">                        </w:t>
      </w:r>
      <w:r w:rsidRPr="00660AFC">
        <w:rPr>
          <w:sz w:val="48"/>
          <w:szCs w:val="48"/>
          <w:u w:val="thick"/>
        </w:rPr>
        <w:t>INDEX</w:t>
      </w:r>
    </w:p>
    <w:p w14:paraId="5B1AF29F" w14:textId="77777777" w:rsidR="00BD78C0" w:rsidRDefault="00BD78C0">
      <w:pPr>
        <w:rPr>
          <w:b/>
          <w:bCs/>
          <w:sz w:val="40"/>
          <w:szCs w:val="40"/>
          <w:u w:val="thick"/>
        </w:rPr>
      </w:pPr>
    </w:p>
    <w:p w14:paraId="33DA9A99" w14:textId="77777777" w:rsidR="00BD78C0" w:rsidRPr="00BD78C0" w:rsidRDefault="00BD78C0" w:rsidP="00660AFC">
      <w:pPr>
        <w:rPr>
          <w:b/>
          <w:bCs/>
          <w:sz w:val="36"/>
          <w:szCs w:val="36"/>
        </w:rPr>
      </w:pPr>
      <w:r w:rsidRPr="00BD78C0">
        <w:rPr>
          <w:b/>
          <w:bCs/>
          <w:sz w:val="40"/>
          <w:szCs w:val="40"/>
        </w:rPr>
        <w:t xml:space="preserve">S No.                      </w:t>
      </w:r>
      <w:r w:rsidR="00660AFC">
        <w:rPr>
          <w:b/>
          <w:bCs/>
          <w:sz w:val="40"/>
          <w:szCs w:val="40"/>
        </w:rPr>
        <w:tab/>
      </w:r>
      <w:r w:rsidR="00660AFC">
        <w:rPr>
          <w:b/>
          <w:bCs/>
          <w:sz w:val="40"/>
          <w:szCs w:val="40"/>
        </w:rPr>
        <w:tab/>
      </w:r>
      <w:r w:rsidR="00660AFC">
        <w:rPr>
          <w:b/>
          <w:bCs/>
          <w:sz w:val="40"/>
          <w:szCs w:val="40"/>
        </w:rPr>
        <w:tab/>
      </w:r>
      <w:r w:rsidR="00660AFC">
        <w:rPr>
          <w:b/>
          <w:bCs/>
          <w:sz w:val="40"/>
          <w:szCs w:val="40"/>
        </w:rPr>
        <w:tab/>
      </w:r>
      <w:r w:rsidRPr="00BD78C0">
        <w:rPr>
          <w:b/>
          <w:bCs/>
          <w:sz w:val="40"/>
          <w:szCs w:val="40"/>
        </w:rPr>
        <w:t xml:space="preserve">   CONTENT</w:t>
      </w:r>
      <w:r>
        <w:rPr>
          <w:b/>
          <w:bCs/>
          <w:sz w:val="40"/>
          <w:szCs w:val="40"/>
        </w:rPr>
        <w:t xml:space="preserve">                                 </w:t>
      </w:r>
    </w:p>
    <w:p w14:paraId="6469BB71" w14:textId="77777777" w:rsidR="00BD78C0" w:rsidRDefault="00660AFC" w:rsidP="00660AFC">
      <w:pPr>
        <w:pStyle w:val="ListParagraph"/>
        <w:numPr>
          <w:ilvl w:val="0"/>
          <w:numId w:val="14"/>
        </w:numPr>
        <w:rPr>
          <w:sz w:val="40"/>
          <w:szCs w:val="40"/>
        </w:rPr>
      </w:pPr>
      <w:r>
        <w:rPr>
          <w:sz w:val="40"/>
          <w:szCs w:val="40"/>
        </w:rPr>
        <w:t xml:space="preserve">                                                   Introduction</w:t>
      </w:r>
    </w:p>
    <w:p w14:paraId="4748D26A" w14:textId="77777777" w:rsidR="00660AFC" w:rsidRDefault="00660AFC" w:rsidP="00660AFC">
      <w:pPr>
        <w:pStyle w:val="ListParagraph"/>
        <w:numPr>
          <w:ilvl w:val="0"/>
          <w:numId w:val="14"/>
        </w:numPr>
        <w:rPr>
          <w:sz w:val="40"/>
          <w:szCs w:val="40"/>
        </w:rPr>
      </w:pPr>
      <w:r>
        <w:rPr>
          <w:sz w:val="40"/>
          <w:szCs w:val="40"/>
        </w:rPr>
        <w:t xml:space="preserve">                                                    HTML</w:t>
      </w:r>
    </w:p>
    <w:p w14:paraId="4FBD09B8" w14:textId="77777777" w:rsidR="00660AFC" w:rsidRDefault="00660AFC" w:rsidP="00660AFC">
      <w:pPr>
        <w:pStyle w:val="ListParagraph"/>
        <w:numPr>
          <w:ilvl w:val="0"/>
          <w:numId w:val="14"/>
        </w:numPr>
        <w:rPr>
          <w:sz w:val="40"/>
          <w:szCs w:val="40"/>
        </w:rPr>
      </w:pPr>
      <w:r>
        <w:rPr>
          <w:sz w:val="40"/>
          <w:szCs w:val="40"/>
        </w:rPr>
        <w:t xml:space="preserve">                                                    CSS</w:t>
      </w:r>
    </w:p>
    <w:p w14:paraId="222AB030" w14:textId="77777777" w:rsidR="00660AFC" w:rsidRPr="00660AFC" w:rsidRDefault="00660AFC" w:rsidP="00660AFC">
      <w:pPr>
        <w:pStyle w:val="ListParagraph"/>
        <w:numPr>
          <w:ilvl w:val="0"/>
          <w:numId w:val="14"/>
        </w:numPr>
        <w:rPr>
          <w:sz w:val="40"/>
          <w:szCs w:val="40"/>
        </w:rPr>
      </w:pPr>
      <w:r>
        <w:rPr>
          <w:sz w:val="40"/>
          <w:szCs w:val="40"/>
        </w:rPr>
        <w:t xml:space="preserve">                                                     Project</w:t>
      </w:r>
    </w:p>
    <w:p w14:paraId="5AB5DAD5" w14:textId="77777777" w:rsidR="00BD78C0" w:rsidRDefault="00BD78C0" w:rsidP="00BD78C0">
      <w:pPr>
        <w:rPr>
          <w:b/>
          <w:bCs/>
          <w:sz w:val="36"/>
          <w:szCs w:val="36"/>
        </w:rPr>
      </w:pPr>
    </w:p>
    <w:p w14:paraId="0D98FC77" w14:textId="77777777" w:rsidR="00BD78C0" w:rsidRDefault="00BD78C0" w:rsidP="00BD78C0">
      <w:pPr>
        <w:rPr>
          <w:b/>
          <w:bCs/>
          <w:sz w:val="36"/>
          <w:szCs w:val="36"/>
        </w:rPr>
      </w:pPr>
    </w:p>
    <w:p w14:paraId="411A27F7" w14:textId="77777777" w:rsidR="00BD78C0" w:rsidRDefault="00BD78C0" w:rsidP="00BD78C0">
      <w:pPr>
        <w:rPr>
          <w:b/>
          <w:bCs/>
          <w:sz w:val="36"/>
          <w:szCs w:val="36"/>
        </w:rPr>
      </w:pPr>
    </w:p>
    <w:p w14:paraId="237BF431" w14:textId="77777777" w:rsidR="00BD78C0" w:rsidRDefault="00BD78C0" w:rsidP="00BD78C0">
      <w:pPr>
        <w:rPr>
          <w:b/>
          <w:bCs/>
          <w:sz w:val="36"/>
          <w:szCs w:val="36"/>
        </w:rPr>
      </w:pPr>
    </w:p>
    <w:p w14:paraId="6553BDE3" w14:textId="77777777" w:rsidR="00BD78C0" w:rsidRDefault="00BD78C0" w:rsidP="00BD78C0">
      <w:pPr>
        <w:rPr>
          <w:b/>
          <w:bCs/>
          <w:sz w:val="36"/>
          <w:szCs w:val="36"/>
        </w:rPr>
      </w:pPr>
    </w:p>
    <w:p w14:paraId="58A88F3F" w14:textId="77777777" w:rsidR="00BD78C0" w:rsidRDefault="00BD78C0" w:rsidP="00BD78C0">
      <w:pPr>
        <w:rPr>
          <w:b/>
          <w:bCs/>
          <w:sz w:val="36"/>
          <w:szCs w:val="36"/>
        </w:rPr>
      </w:pPr>
    </w:p>
    <w:p w14:paraId="558C3F4C" w14:textId="77777777" w:rsidR="00BD78C0" w:rsidRDefault="00BD78C0" w:rsidP="00BD78C0">
      <w:pPr>
        <w:rPr>
          <w:b/>
          <w:bCs/>
          <w:sz w:val="36"/>
          <w:szCs w:val="36"/>
        </w:rPr>
      </w:pPr>
    </w:p>
    <w:p w14:paraId="00653788" w14:textId="77777777" w:rsidR="00BD78C0" w:rsidRDefault="00BD78C0" w:rsidP="00BD78C0">
      <w:pPr>
        <w:rPr>
          <w:b/>
          <w:bCs/>
          <w:sz w:val="36"/>
          <w:szCs w:val="36"/>
        </w:rPr>
      </w:pPr>
    </w:p>
    <w:p w14:paraId="4610059E" w14:textId="77777777" w:rsidR="00BD78C0" w:rsidRDefault="00BD78C0" w:rsidP="00BD78C0">
      <w:pPr>
        <w:rPr>
          <w:b/>
          <w:bCs/>
          <w:sz w:val="36"/>
          <w:szCs w:val="36"/>
        </w:rPr>
      </w:pPr>
    </w:p>
    <w:p w14:paraId="6FB4547D" w14:textId="77777777" w:rsidR="00BD78C0" w:rsidRDefault="00BD78C0" w:rsidP="00BD78C0">
      <w:pPr>
        <w:rPr>
          <w:b/>
          <w:bCs/>
          <w:sz w:val="36"/>
          <w:szCs w:val="36"/>
        </w:rPr>
      </w:pPr>
    </w:p>
    <w:p w14:paraId="741A42AF" w14:textId="77777777" w:rsidR="00BD78C0" w:rsidRDefault="00BD78C0" w:rsidP="00BD78C0">
      <w:pPr>
        <w:rPr>
          <w:b/>
          <w:bCs/>
          <w:sz w:val="36"/>
          <w:szCs w:val="36"/>
        </w:rPr>
      </w:pPr>
    </w:p>
    <w:p w14:paraId="2E7D1668" w14:textId="77777777" w:rsidR="00BD78C0" w:rsidRDefault="00BD78C0" w:rsidP="00BD78C0">
      <w:pPr>
        <w:rPr>
          <w:b/>
          <w:bCs/>
          <w:sz w:val="36"/>
          <w:szCs w:val="36"/>
        </w:rPr>
      </w:pPr>
    </w:p>
    <w:p w14:paraId="0FD15DBD" w14:textId="77777777" w:rsidR="00BD78C0" w:rsidRDefault="00BD78C0" w:rsidP="00BD78C0">
      <w:pPr>
        <w:rPr>
          <w:b/>
          <w:bCs/>
          <w:sz w:val="36"/>
          <w:szCs w:val="36"/>
        </w:rPr>
      </w:pPr>
    </w:p>
    <w:p w14:paraId="6E05D9D9" w14:textId="77777777" w:rsidR="00BD78C0" w:rsidRDefault="00BD78C0" w:rsidP="00BD78C0">
      <w:pPr>
        <w:rPr>
          <w:b/>
          <w:bCs/>
          <w:sz w:val="36"/>
          <w:szCs w:val="36"/>
        </w:rPr>
      </w:pPr>
    </w:p>
    <w:p w14:paraId="718350E4" w14:textId="77777777" w:rsidR="00E6686B" w:rsidRDefault="00E6686B" w:rsidP="00BD78C0">
      <w:pPr>
        <w:rPr>
          <w:b/>
          <w:bCs/>
          <w:sz w:val="44"/>
          <w:szCs w:val="44"/>
        </w:rPr>
      </w:pPr>
      <w:r>
        <w:rPr>
          <w:b/>
          <w:bCs/>
          <w:sz w:val="44"/>
          <w:szCs w:val="44"/>
        </w:rPr>
        <w:t xml:space="preserve"> What is Web Development?</w:t>
      </w:r>
    </w:p>
    <w:p w14:paraId="55C32CCB" w14:textId="77777777" w:rsidR="00131CBE" w:rsidRDefault="00E6686B" w:rsidP="00BD78C0">
      <w:pPr>
        <w:rPr>
          <w:sz w:val="40"/>
          <w:szCs w:val="40"/>
        </w:rPr>
      </w:pPr>
      <w:r>
        <w:rPr>
          <w:sz w:val="40"/>
          <w:szCs w:val="40"/>
        </w:rPr>
        <w:t>It is a wide-concept regarding development of websites and website creations and also uses with interactive database. Basically, it consists two concepts web-designing and coding, both have dependencies of work in field of web development.</w:t>
      </w:r>
    </w:p>
    <w:p w14:paraId="3B9A4C3A" w14:textId="77777777" w:rsidR="00131CBE" w:rsidRPr="00131CBE" w:rsidRDefault="00E6686B" w:rsidP="00BD78C0">
      <w:pPr>
        <w:rPr>
          <w:sz w:val="40"/>
          <w:szCs w:val="40"/>
        </w:rPr>
      </w:pPr>
      <w:r>
        <w:rPr>
          <w:sz w:val="44"/>
          <w:szCs w:val="44"/>
        </w:rPr>
        <w:t xml:space="preserve"> </w:t>
      </w:r>
    </w:p>
    <w:p w14:paraId="296B16CD" w14:textId="77777777" w:rsidR="00131CBE" w:rsidRDefault="00131CBE" w:rsidP="00BD78C0">
      <w:pPr>
        <w:rPr>
          <w:b/>
          <w:bCs/>
          <w:sz w:val="44"/>
          <w:szCs w:val="44"/>
        </w:rPr>
      </w:pPr>
      <w:r>
        <w:rPr>
          <w:b/>
          <w:bCs/>
          <w:sz w:val="44"/>
          <w:szCs w:val="44"/>
        </w:rPr>
        <w:t xml:space="preserve">   What is web designing?</w:t>
      </w:r>
    </w:p>
    <w:p w14:paraId="0C568620" w14:textId="77777777" w:rsidR="00131CBE" w:rsidRDefault="00131CBE" w:rsidP="00BD78C0">
      <w:pPr>
        <w:rPr>
          <w:sz w:val="40"/>
          <w:szCs w:val="40"/>
        </w:rPr>
      </w:pPr>
      <w:r>
        <w:rPr>
          <w:sz w:val="40"/>
          <w:szCs w:val="40"/>
        </w:rPr>
        <w:t xml:space="preserve">WYSIWYG is the principal work here it comprises a part of web development in which the main aim to work on the designing of websites, working on the templates, also work on photoshops. In the field of web designing, the main work of designer is to observations. However, the </w:t>
      </w:r>
      <w:r w:rsidRPr="00131CBE">
        <w:rPr>
          <w:sz w:val="40"/>
          <w:szCs w:val="40"/>
        </w:rPr>
        <w:t>coding part is less but the main focus on the strategy and</w:t>
      </w:r>
      <w:r>
        <w:rPr>
          <w:sz w:val="40"/>
          <w:szCs w:val="40"/>
        </w:rPr>
        <w:t xml:space="preserve"> architecture work which provide the platform for the websites.</w:t>
      </w:r>
    </w:p>
    <w:p w14:paraId="6E643052" w14:textId="77777777" w:rsidR="00131CBE" w:rsidRDefault="00131CBE" w:rsidP="00BD78C0">
      <w:pPr>
        <w:rPr>
          <w:sz w:val="40"/>
          <w:szCs w:val="40"/>
        </w:rPr>
      </w:pPr>
    </w:p>
    <w:p w14:paraId="149EAA8F" w14:textId="77777777" w:rsidR="00131CBE" w:rsidRDefault="00131CBE" w:rsidP="00BD78C0">
      <w:pPr>
        <w:rPr>
          <w:sz w:val="40"/>
          <w:szCs w:val="40"/>
        </w:rPr>
      </w:pPr>
      <w:r>
        <w:rPr>
          <w:b/>
          <w:bCs/>
          <w:sz w:val="44"/>
          <w:szCs w:val="44"/>
        </w:rPr>
        <w:t>What is coding?</w:t>
      </w:r>
    </w:p>
    <w:p w14:paraId="2601F1AA" w14:textId="77777777" w:rsidR="00962F5B" w:rsidRDefault="00131CBE" w:rsidP="00BD78C0">
      <w:pPr>
        <w:rPr>
          <w:sz w:val="40"/>
          <w:szCs w:val="40"/>
        </w:rPr>
      </w:pPr>
      <w:r>
        <w:rPr>
          <w:sz w:val="40"/>
          <w:szCs w:val="40"/>
        </w:rPr>
        <w:lastRenderedPageBreak/>
        <w:t xml:space="preserve">Coding is responsible for providing the base of any </w:t>
      </w:r>
      <w:proofErr w:type="gramStart"/>
      <w:r>
        <w:rPr>
          <w:sz w:val="40"/>
          <w:szCs w:val="40"/>
        </w:rPr>
        <w:t>website ,</w:t>
      </w:r>
      <w:proofErr w:type="gramEnd"/>
      <w:r>
        <w:rPr>
          <w:sz w:val="40"/>
          <w:szCs w:val="40"/>
        </w:rPr>
        <w:t xml:space="preserve"> not only website but also responsible for any kind of social networking </w:t>
      </w:r>
      <w:proofErr w:type="spellStart"/>
      <w:r>
        <w:rPr>
          <w:sz w:val="40"/>
          <w:szCs w:val="40"/>
        </w:rPr>
        <w:t>sites</w:t>
      </w:r>
      <w:r w:rsidR="00962F5B">
        <w:rPr>
          <w:sz w:val="40"/>
          <w:szCs w:val="40"/>
        </w:rPr>
        <w:t>.In</w:t>
      </w:r>
      <w:proofErr w:type="spellEnd"/>
      <w:r w:rsidR="00962F5B">
        <w:rPr>
          <w:sz w:val="40"/>
          <w:szCs w:val="40"/>
        </w:rPr>
        <w:t xml:space="preserve"> a true manner web designing is then possible because of accurate </w:t>
      </w:r>
      <w:proofErr w:type="spellStart"/>
      <w:r w:rsidR="00962F5B">
        <w:rPr>
          <w:sz w:val="40"/>
          <w:szCs w:val="40"/>
        </w:rPr>
        <w:t>coding.It</w:t>
      </w:r>
      <w:proofErr w:type="spellEnd"/>
      <w:r w:rsidR="00962F5B">
        <w:rPr>
          <w:sz w:val="40"/>
          <w:szCs w:val="40"/>
        </w:rPr>
        <w:t xml:space="preserve"> provides the building block of any </w:t>
      </w:r>
      <w:proofErr w:type="spellStart"/>
      <w:r w:rsidR="00962F5B">
        <w:rPr>
          <w:sz w:val="40"/>
          <w:szCs w:val="40"/>
        </w:rPr>
        <w:t>website.It</w:t>
      </w:r>
      <w:proofErr w:type="spellEnd"/>
      <w:r w:rsidR="00962F5B">
        <w:rPr>
          <w:sz w:val="40"/>
          <w:szCs w:val="40"/>
        </w:rPr>
        <w:t xml:space="preserve"> work on server side of any framework whether we working on any language.</w:t>
      </w:r>
      <w:r>
        <w:rPr>
          <w:sz w:val="40"/>
          <w:szCs w:val="40"/>
        </w:rPr>
        <w:t xml:space="preserve"> </w:t>
      </w:r>
    </w:p>
    <w:p w14:paraId="33A0C5B3" w14:textId="77777777" w:rsidR="0081614D" w:rsidRDefault="0081614D" w:rsidP="00BD78C0">
      <w:pPr>
        <w:rPr>
          <w:sz w:val="40"/>
          <w:szCs w:val="40"/>
        </w:rPr>
      </w:pPr>
    </w:p>
    <w:p w14:paraId="39CD2DAF" w14:textId="77777777" w:rsidR="0081614D" w:rsidRDefault="0081614D" w:rsidP="00BD78C0">
      <w:pPr>
        <w:rPr>
          <w:b/>
          <w:bCs/>
          <w:sz w:val="44"/>
          <w:szCs w:val="44"/>
        </w:rPr>
      </w:pPr>
      <w:r>
        <w:rPr>
          <w:b/>
          <w:bCs/>
          <w:sz w:val="44"/>
          <w:szCs w:val="44"/>
        </w:rPr>
        <w:t>Several Aspects of Web Development</w:t>
      </w:r>
    </w:p>
    <w:p w14:paraId="0F5E5B42" w14:textId="77777777" w:rsidR="0081614D" w:rsidRDefault="0081614D" w:rsidP="0081614D">
      <w:pPr>
        <w:rPr>
          <w:sz w:val="40"/>
          <w:szCs w:val="40"/>
        </w:rPr>
      </w:pPr>
      <w:r w:rsidRPr="0081614D">
        <w:rPr>
          <w:sz w:val="40"/>
          <w:szCs w:val="40"/>
        </w:rPr>
        <w:t>Before developing a website once should keep several aspects in mind like:</w:t>
      </w:r>
    </w:p>
    <w:p w14:paraId="31DFADCC" w14:textId="77777777" w:rsidR="0081614D" w:rsidRDefault="0081614D" w:rsidP="0081614D">
      <w:pPr>
        <w:pStyle w:val="ListParagraph"/>
        <w:numPr>
          <w:ilvl w:val="0"/>
          <w:numId w:val="3"/>
        </w:numPr>
        <w:rPr>
          <w:sz w:val="40"/>
          <w:szCs w:val="40"/>
        </w:rPr>
      </w:pPr>
      <w:r>
        <w:rPr>
          <w:sz w:val="40"/>
          <w:szCs w:val="40"/>
        </w:rPr>
        <w:t>What to put on website?</w:t>
      </w:r>
    </w:p>
    <w:p w14:paraId="6D1B3523" w14:textId="77777777" w:rsidR="0081614D" w:rsidRDefault="0081614D" w:rsidP="0081614D">
      <w:pPr>
        <w:pStyle w:val="ListParagraph"/>
        <w:numPr>
          <w:ilvl w:val="0"/>
          <w:numId w:val="3"/>
        </w:numPr>
        <w:rPr>
          <w:sz w:val="40"/>
          <w:szCs w:val="40"/>
        </w:rPr>
      </w:pPr>
      <w:r>
        <w:rPr>
          <w:sz w:val="40"/>
          <w:szCs w:val="40"/>
        </w:rPr>
        <w:t>Who will host it?</w:t>
      </w:r>
    </w:p>
    <w:p w14:paraId="47D26B3D" w14:textId="77777777" w:rsidR="0081614D" w:rsidRDefault="0081614D" w:rsidP="0081614D">
      <w:pPr>
        <w:pStyle w:val="ListParagraph"/>
        <w:numPr>
          <w:ilvl w:val="0"/>
          <w:numId w:val="3"/>
        </w:numPr>
        <w:rPr>
          <w:sz w:val="40"/>
          <w:szCs w:val="40"/>
        </w:rPr>
      </w:pPr>
      <w:r>
        <w:rPr>
          <w:sz w:val="40"/>
          <w:szCs w:val="40"/>
        </w:rPr>
        <w:t>How to make it interactive?</w:t>
      </w:r>
    </w:p>
    <w:p w14:paraId="6E68CFCF" w14:textId="77777777" w:rsidR="0081614D" w:rsidRDefault="0081614D" w:rsidP="0081614D">
      <w:pPr>
        <w:pStyle w:val="ListParagraph"/>
        <w:numPr>
          <w:ilvl w:val="0"/>
          <w:numId w:val="3"/>
        </w:numPr>
        <w:rPr>
          <w:sz w:val="40"/>
          <w:szCs w:val="40"/>
        </w:rPr>
      </w:pPr>
      <w:r>
        <w:rPr>
          <w:sz w:val="40"/>
          <w:szCs w:val="40"/>
        </w:rPr>
        <w:t>How to secure the source code frequently?</w:t>
      </w:r>
    </w:p>
    <w:p w14:paraId="45F9316F" w14:textId="77777777" w:rsidR="0081614D" w:rsidRDefault="0081614D" w:rsidP="0081614D">
      <w:pPr>
        <w:pStyle w:val="ListParagraph"/>
        <w:numPr>
          <w:ilvl w:val="0"/>
          <w:numId w:val="3"/>
        </w:numPr>
        <w:rPr>
          <w:sz w:val="40"/>
          <w:szCs w:val="40"/>
        </w:rPr>
      </w:pPr>
      <w:r>
        <w:rPr>
          <w:sz w:val="40"/>
          <w:szCs w:val="40"/>
        </w:rPr>
        <w:t>Will the web site design display well in different browser?</w:t>
      </w:r>
    </w:p>
    <w:p w14:paraId="03EA4545" w14:textId="77777777" w:rsidR="0081614D" w:rsidRDefault="0081614D" w:rsidP="0081614D">
      <w:pPr>
        <w:pStyle w:val="ListParagraph"/>
        <w:numPr>
          <w:ilvl w:val="0"/>
          <w:numId w:val="3"/>
        </w:numPr>
        <w:rPr>
          <w:sz w:val="40"/>
          <w:szCs w:val="40"/>
        </w:rPr>
      </w:pPr>
      <w:r>
        <w:rPr>
          <w:sz w:val="40"/>
          <w:szCs w:val="40"/>
        </w:rPr>
        <w:t xml:space="preserve">Will the web site </w:t>
      </w:r>
      <w:proofErr w:type="gramStart"/>
      <w:r>
        <w:rPr>
          <w:sz w:val="40"/>
          <w:szCs w:val="40"/>
        </w:rPr>
        <w:t>loads</w:t>
      </w:r>
      <w:proofErr w:type="gramEnd"/>
      <w:r>
        <w:rPr>
          <w:sz w:val="40"/>
          <w:szCs w:val="40"/>
        </w:rPr>
        <w:t xml:space="preserve"> quickly?</w:t>
      </w:r>
    </w:p>
    <w:p w14:paraId="4D7028A7" w14:textId="77777777" w:rsidR="0081614D" w:rsidRDefault="0081614D" w:rsidP="0081614D">
      <w:pPr>
        <w:pStyle w:val="ListParagraph"/>
        <w:numPr>
          <w:ilvl w:val="0"/>
          <w:numId w:val="3"/>
        </w:numPr>
        <w:rPr>
          <w:sz w:val="40"/>
          <w:szCs w:val="40"/>
        </w:rPr>
      </w:pPr>
      <w:r>
        <w:rPr>
          <w:sz w:val="40"/>
          <w:szCs w:val="40"/>
        </w:rPr>
        <w:t>How easily will the site pages print?</w:t>
      </w:r>
    </w:p>
    <w:p w14:paraId="62D47E89" w14:textId="77777777" w:rsidR="0081614D" w:rsidRDefault="0081614D" w:rsidP="0081614D">
      <w:pPr>
        <w:pStyle w:val="ListParagraph"/>
        <w:ind w:left="360"/>
        <w:rPr>
          <w:sz w:val="40"/>
          <w:szCs w:val="40"/>
        </w:rPr>
      </w:pPr>
    </w:p>
    <w:p w14:paraId="0D072EE1" w14:textId="77777777" w:rsidR="0081614D" w:rsidRDefault="0081614D" w:rsidP="0081614D">
      <w:pPr>
        <w:pStyle w:val="ListParagraph"/>
        <w:ind w:left="360"/>
        <w:rPr>
          <w:sz w:val="40"/>
          <w:szCs w:val="40"/>
        </w:rPr>
      </w:pPr>
    </w:p>
    <w:p w14:paraId="679E30CC" w14:textId="77777777" w:rsidR="00DB5455" w:rsidRDefault="00DB5455" w:rsidP="0081614D">
      <w:pPr>
        <w:pStyle w:val="ListParagraph"/>
        <w:ind w:left="360"/>
        <w:rPr>
          <w:b/>
          <w:bCs/>
          <w:sz w:val="44"/>
          <w:szCs w:val="44"/>
        </w:rPr>
      </w:pPr>
    </w:p>
    <w:p w14:paraId="3AC2F1C1" w14:textId="77777777" w:rsidR="00DB5455" w:rsidRDefault="00DB5455" w:rsidP="0081614D">
      <w:pPr>
        <w:pStyle w:val="ListParagraph"/>
        <w:ind w:left="360"/>
        <w:rPr>
          <w:b/>
          <w:bCs/>
          <w:sz w:val="44"/>
          <w:szCs w:val="44"/>
        </w:rPr>
      </w:pPr>
    </w:p>
    <w:p w14:paraId="63C14550" w14:textId="77777777" w:rsidR="00DB5455" w:rsidRDefault="00DB5455" w:rsidP="0081614D">
      <w:pPr>
        <w:pStyle w:val="ListParagraph"/>
        <w:ind w:left="360"/>
        <w:rPr>
          <w:b/>
          <w:bCs/>
          <w:sz w:val="44"/>
          <w:szCs w:val="44"/>
        </w:rPr>
      </w:pPr>
    </w:p>
    <w:p w14:paraId="088D03DA" w14:textId="77777777" w:rsidR="00DB5455" w:rsidRDefault="00DB5455" w:rsidP="0081614D">
      <w:pPr>
        <w:pStyle w:val="ListParagraph"/>
        <w:ind w:left="360"/>
        <w:rPr>
          <w:b/>
          <w:bCs/>
          <w:sz w:val="44"/>
          <w:szCs w:val="44"/>
        </w:rPr>
      </w:pPr>
    </w:p>
    <w:p w14:paraId="24D98A5A" w14:textId="77777777" w:rsidR="00DB5455" w:rsidRDefault="00DB5455" w:rsidP="0081614D">
      <w:pPr>
        <w:pStyle w:val="ListParagraph"/>
        <w:ind w:left="360"/>
        <w:rPr>
          <w:b/>
          <w:bCs/>
          <w:sz w:val="44"/>
          <w:szCs w:val="44"/>
        </w:rPr>
      </w:pPr>
    </w:p>
    <w:p w14:paraId="489D7576" w14:textId="77777777" w:rsidR="0081614D" w:rsidRDefault="0081614D" w:rsidP="0081614D">
      <w:pPr>
        <w:pStyle w:val="ListParagraph"/>
        <w:ind w:left="360"/>
        <w:rPr>
          <w:b/>
          <w:bCs/>
          <w:sz w:val="44"/>
          <w:szCs w:val="44"/>
        </w:rPr>
      </w:pPr>
      <w:r>
        <w:rPr>
          <w:b/>
          <w:bCs/>
          <w:sz w:val="44"/>
          <w:szCs w:val="44"/>
        </w:rPr>
        <w:t>Process</w:t>
      </w:r>
    </w:p>
    <w:p w14:paraId="5BB016BE" w14:textId="77777777" w:rsidR="0081614D" w:rsidRDefault="0081614D" w:rsidP="0081614D">
      <w:pPr>
        <w:pStyle w:val="ListParagraph"/>
        <w:ind w:left="360"/>
        <w:rPr>
          <w:sz w:val="40"/>
          <w:szCs w:val="40"/>
        </w:rPr>
      </w:pPr>
      <w:r>
        <w:rPr>
          <w:sz w:val="40"/>
          <w:szCs w:val="40"/>
        </w:rPr>
        <w:t>These are the steps considered while developing web page:</w:t>
      </w:r>
    </w:p>
    <w:p w14:paraId="0D655FED" w14:textId="77777777" w:rsidR="0081614D" w:rsidRPr="0081614D" w:rsidRDefault="00DB5455" w:rsidP="0081614D">
      <w:pPr>
        <w:pStyle w:val="ListParagraph"/>
        <w:ind w:left="360"/>
        <w:rPr>
          <w:sz w:val="40"/>
          <w:szCs w:val="40"/>
        </w:rPr>
      </w:pPr>
      <w:r>
        <w:rPr>
          <w:sz w:val="40"/>
          <w:szCs w:val="40"/>
        </w:rPr>
        <w:t xml:space="preserve">             </w:t>
      </w:r>
      <w:r>
        <w:rPr>
          <w:noProof/>
        </w:rPr>
        <w:drawing>
          <wp:inline distT="0" distB="0" distL="0" distR="0" wp14:anchorId="714B59FE" wp14:editId="72C85284">
            <wp:extent cx="5943600"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0140"/>
                    </a:xfrm>
                    <a:prstGeom prst="rect">
                      <a:avLst/>
                    </a:prstGeom>
                    <a:noFill/>
                    <a:ln>
                      <a:noFill/>
                    </a:ln>
                  </pic:spPr>
                </pic:pic>
              </a:graphicData>
            </a:graphic>
          </wp:inline>
        </w:drawing>
      </w:r>
    </w:p>
    <w:p w14:paraId="051DC5F7" w14:textId="77777777" w:rsidR="0081614D" w:rsidRPr="00DB5455" w:rsidRDefault="00DB5455" w:rsidP="00BD78C0">
      <w:pPr>
        <w:rPr>
          <w:b/>
          <w:bCs/>
          <w:sz w:val="32"/>
          <w:szCs w:val="32"/>
        </w:rPr>
      </w:pPr>
      <w:r>
        <w:rPr>
          <w:sz w:val="40"/>
          <w:szCs w:val="40"/>
        </w:rPr>
        <w:t xml:space="preserve">                         </w:t>
      </w:r>
      <w:r>
        <w:rPr>
          <w:b/>
          <w:bCs/>
          <w:sz w:val="32"/>
          <w:szCs w:val="32"/>
        </w:rPr>
        <w:t>Fig 1-Web Developing Process</w:t>
      </w:r>
    </w:p>
    <w:p w14:paraId="6240576A" w14:textId="77777777" w:rsidR="00962F5B" w:rsidRDefault="00962F5B" w:rsidP="00BD78C0">
      <w:pPr>
        <w:rPr>
          <w:sz w:val="40"/>
          <w:szCs w:val="40"/>
        </w:rPr>
      </w:pPr>
    </w:p>
    <w:p w14:paraId="596670AC" w14:textId="77777777" w:rsidR="00962F5B" w:rsidRDefault="00962F5B" w:rsidP="00BD78C0">
      <w:pPr>
        <w:rPr>
          <w:sz w:val="40"/>
          <w:szCs w:val="40"/>
        </w:rPr>
      </w:pPr>
    </w:p>
    <w:p w14:paraId="49FD574B" w14:textId="77777777" w:rsidR="00962F5B" w:rsidRDefault="00962F5B" w:rsidP="00BD78C0">
      <w:pPr>
        <w:rPr>
          <w:sz w:val="40"/>
          <w:szCs w:val="40"/>
        </w:rPr>
      </w:pPr>
    </w:p>
    <w:p w14:paraId="170AA5CD" w14:textId="77777777" w:rsidR="00962F5B" w:rsidRDefault="00962F5B" w:rsidP="00BD78C0">
      <w:pPr>
        <w:rPr>
          <w:sz w:val="40"/>
          <w:szCs w:val="40"/>
        </w:rPr>
      </w:pPr>
    </w:p>
    <w:p w14:paraId="0E875CE0" w14:textId="77777777" w:rsidR="00962F5B" w:rsidRDefault="00962F5B" w:rsidP="00BD78C0">
      <w:pPr>
        <w:rPr>
          <w:sz w:val="40"/>
          <w:szCs w:val="40"/>
        </w:rPr>
      </w:pPr>
    </w:p>
    <w:p w14:paraId="7A02C813" w14:textId="77777777" w:rsidR="00962F5B" w:rsidRDefault="00962F5B" w:rsidP="00BD78C0">
      <w:pPr>
        <w:rPr>
          <w:sz w:val="40"/>
          <w:szCs w:val="40"/>
        </w:rPr>
      </w:pPr>
    </w:p>
    <w:p w14:paraId="57C284C6" w14:textId="77777777" w:rsidR="00962F5B" w:rsidRDefault="007314AE" w:rsidP="00BD78C0">
      <w:pPr>
        <w:rPr>
          <w:b/>
          <w:bCs/>
          <w:sz w:val="56"/>
          <w:szCs w:val="56"/>
        </w:rPr>
      </w:pPr>
      <w:r>
        <w:rPr>
          <w:b/>
          <w:bCs/>
          <w:sz w:val="56"/>
          <w:szCs w:val="56"/>
        </w:rPr>
        <w:t>HTML</w:t>
      </w:r>
    </w:p>
    <w:p w14:paraId="5C6C9424" w14:textId="77777777" w:rsidR="007314AE" w:rsidRDefault="007314AE" w:rsidP="00BD78C0">
      <w:pPr>
        <w:rPr>
          <w:b/>
          <w:bCs/>
          <w:sz w:val="44"/>
          <w:szCs w:val="44"/>
        </w:rPr>
      </w:pPr>
      <w:r>
        <w:rPr>
          <w:b/>
          <w:bCs/>
          <w:sz w:val="44"/>
          <w:szCs w:val="44"/>
        </w:rPr>
        <w:t>Introduction</w:t>
      </w:r>
    </w:p>
    <w:p w14:paraId="4C7C1EB7" w14:textId="77777777" w:rsidR="007314AE" w:rsidRDefault="007314AE" w:rsidP="00BD78C0">
      <w:pPr>
        <w:rPr>
          <w:sz w:val="40"/>
          <w:szCs w:val="40"/>
        </w:rPr>
      </w:pPr>
      <w:r>
        <w:rPr>
          <w:sz w:val="40"/>
          <w:szCs w:val="40"/>
        </w:rPr>
        <w:t xml:space="preserve">HTML (Hyper Text Markup Language) is what is known as a “mark-up </w:t>
      </w:r>
      <w:proofErr w:type="spellStart"/>
      <w:proofErr w:type="gramStart"/>
      <w:r>
        <w:rPr>
          <w:sz w:val="40"/>
          <w:szCs w:val="40"/>
        </w:rPr>
        <w:t>language”whose</w:t>
      </w:r>
      <w:proofErr w:type="spellEnd"/>
      <w:proofErr w:type="gramEnd"/>
      <w:r>
        <w:rPr>
          <w:sz w:val="40"/>
          <w:szCs w:val="40"/>
        </w:rPr>
        <w:t xml:space="preserve"> role is </w:t>
      </w:r>
      <w:proofErr w:type="spellStart"/>
      <w:r>
        <w:rPr>
          <w:sz w:val="40"/>
          <w:szCs w:val="40"/>
        </w:rPr>
        <w:t>tomprepare</w:t>
      </w:r>
      <w:proofErr w:type="spellEnd"/>
      <w:r>
        <w:rPr>
          <w:sz w:val="40"/>
          <w:szCs w:val="40"/>
        </w:rPr>
        <w:t xml:space="preserve"> written documents using formatting </w:t>
      </w:r>
      <w:proofErr w:type="spellStart"/>
      <w:r>
        <w:rPr>
          <w:sz w:val="40"/>
          <w:szCs w:val="40"/>
        </w:rPr>
        <w:t>tags.The</w:t>
      </w:r>
      <w:proofErr w:type="spellEnd"/>
      <w:r>
        <w:rPr>
          <w:sz w:val="40"/>
          <w:szCs w:val="40"/>
        </w:rPr>
        <w:t xml:space="preserve"> tags indicate how the documents are presented and how it links to other documents.</w:t>
      </w:r>
    </w:p>
    <w:p w14:paraId="50B33310" w14:textId="77777777" w:rsidR="007314AE" w:rsidRDefault="007314AE" w:rsidP="00BD78C0">
      <w:pPr>
        <w:rPr>
          <w:sz w:val="40"/>
          <w:szCs w:val="40"/>
        </w:rPr>
      </w:pPr>
      <w:r>
        <w:rPr>
          <w:sz w:val="40"/>
          <w:szCs w:val="40"/>
        </w:rPr>
        <w:tab/>
        <w:t>The</w:t>
      </w:r>
      <w:r>
        <w:rPr>
          <w:b/>
          <w:bCs/>
          <w:sz w:val="40"/>
          <w:szCs w:val="40"/>
        </w:rPr>
        <w:t xml:space="preserve"> World Wide </w:t>
      </w:r>
      <w:proofErr w:type="gramStart"/>
      <w:r>
        <w:rPr>
          <w:b/>
          <w:bCs/>
          <w:sz w:val="40"/>
          <w:szCs w:val="40"/>
        </w:rPr>
        <w:t>Web</w:t>
      </w:r>
      <w:r>
        <w:rPr>
          <w:sz w:val="40"/>
          <w:szCs w:val="40"/>
        </w:rPr>
        <w:t>(</w:t>
      </w:r>
      <w:proofErr w:type="gramEnd"/>
      <w:r>
        <w:rPr>
          <w:sz w:val="40"/>
          <w:szCs w:val="40"/>
        </w:rPr>
        <w:t>WWW for short)</w:t>
      </w:r>
      <w:r w:rsidR="00EA1F02">
        <w:rPr>
          <w:sz w:val="40"/>
          <w:szCs w:val="40"/>
        </w:rPr>
        <w:t xml:space="preserve">,or simply the </w:t>
      </w:r>
      <w:r w:rsidR="00EA1F02">
        <w:rPr>
          <w:b/>
          <w:bCs/>
          <w:sz w:val="40"/>
          <w:szCs w:val="40"/>
        </w:rPr>
        <w:t>W</w:t>
      </w:r>
      <w:r w:rsidR="00EA1F02">
        <w:rPr>
          <w:sz w:val="40"/>
          <w:szCs w:val="40"/>
        </w:rPr>
        <w:t>eb ,is the worldwide network formed by all the documents(called “</w:t>
      </w:r>
      <w:r w:rsidR="00EA1F02">
        <w:rPr>
          <w:b/>
          <w:bCs/>
          <w:sz w:val="40"/>
          <w:szCs w:val="40"/>
        </w:rPr>
        <w:t>web pages</w:t>
      </w:r>
      <w:r w:rsidR="00EA1F02">
        <w:rPr>
          <w:sz w:val="40"/>
          <w:szCs w:val="40"/>
        </w:rPr>
        <w:t>”) which are connected to one another by hyperlinks.</w:t>
      </w:r>
    </w:p>
    <w:p w14:paraId="05BACBD3" w14:textId="77777777" w:rsidR="00EA1F02" w:rsidRDefault="00EA1F02" w:rsidP="00BD78C0">
      <w:pPr>
        <w:rPr>
          <w:b/>
          <w:bCs/>
          <w:sz w:val="40"/>
          <w:szCs w:val="40"/>
        </w:rPr>
      </w:pPr>
      <w:r>
        <w:rPr>
          <w:sz w:val="40"/>
          <w:szCs w:val="40"/>
        </w:rPr>
        <w:tab/>
        <w:t xml:space="preserve">Web pages are usually </w:t>
      </w:r>
      <w:r>
        <w:rPr>
          <w:b/>
          <w:bCs/>
          <w:sz w:val="40"/>
          <w:szCs w:val="40"/>
        </w:rPr>
        <w:t>organized</w:t>
      </w:r>
      <w:r>
        <w:rPr>
          <w:sz w:val="40"/>
          <w:szCs w:val="40"/>
        </w:rPr>
        <w:t xml:space="preserve"> around a main page, which acts as a hub for browsing other pages with </w:t>
      </w:r>
      <w:r>
        <w:rPr>
          <w:b/>
          <w:bCs/>
          <w:sz w:val="40"/>
          <w:szCs w:val="40"/>
        </w:rPr>
        <w:t>hyperlinks.</w:t>
      </w:r>
      <w:r>
        <w:rPr>
          <w:sz w:val="40"/>
          <w:szCs w:val="40"/>
        </w:rPr>
        <w:t xml:space="preserve"> This group of web pages joined by hyperlinks and centered around a main page is called a </w:t>
      </w:r>
      <w:r>
        <w:rPr>
          <w:b/>
          <w:bCs/>
          <w:sz w:val="40"/>
          <w:szCs w:val="40"/>
        </w:rPr>
        <w:t>website.</w:t>
      </w:r>
    </w:p>
    <w:p w14:paraId="6A2A1D6A" w14:textId="77777777" w:rsidR="00EA1F02" w:rsidRDefault="00EA1F02" w:rsidP="00BD78C0">
      <w:pPr>
        <w:rPr>
          <w:sz w:val="40"/>
          <w:szCs w:val="40"/>
        </w:rPr>
      </w:pPr>
      <w:r>
        <w:rPr>
          <w:b/>
          <w:bCs/>
          <w:sz w:val="40"/>
          <w:szCs w:val="40"/>
        </w:rPr>
        <w:tab/>
      </w:r>
      <w:r>
        <w:rPr>
          <w:sz w:val="40"/>
          <w:szCs w:val="40"/>
        </w:rPr>
        <w:t xml:space="preserve">The Web is a vast living </w:t>
      </w:r>
      <w:proofErr w:type="spellStart"/>
      <w:r>
        <w:rPr>
          <w:sz w:val="40"/>
          <w:szCs w:val="40"/>
        </w:rPr>
        <w:t>archieve</w:t>
      </w:r>
      <w:proofErr w:type="spellEnd"/>
      <w:r>
        <w:rPr>
          <w:sz w:val="40"/>
          <w:szCs w:val="40"/>
        </w:rPr>
        <w:t xml:space="preserve"> composed of a myriad of web </w:t>
      </w:r>
      <w:proofErr w:type="spellStart"/>
      <w:proofErr w:type="gramStart"/>
      <w:r>
        <w:rPr>
          <w:sz w:val="40"/>
          <w:szCs w:val="40"/>
        </w:rPr>
        <w:t>sites,giving</w:t>
      </w:r>
      <w:proofErr w:type="spellEnd"/>
      <w:proofErr w:type="gramEnd"/>
      <w:r>
        <w:rPr>
          <w:sz w:val="40"/>
          <w:szCs w:val="40"/>
        </w:rPr>
        <w:t xml:space="preserve"> people access to web pages </w:t>
      </w:r>
      <w:r>
        <w:rPr>
          <w:sz w:val="40"/>
          <w:szCs w:val="40"/>
        </w:rPr>
        <w:lastRenderedPageBreak/>
        <w:t xml:space="preserve">that may contain formatted </w:t>
      </w:r>
      <w:proofErr w:type="spellStart"/>
      <w:r>
        <w:rPr>
          <w:sz w:val="40"/>
          <w:szCs w:val="40"/>
        </w:rPr>
        <w:t>text,images,sounds,video</w:t>
      </w:r>
      <w:proofErr w:type="spellEnd"/>
      <w:r>
        <w:rPr>
          <w:sz w:val="40"/>
          <w:szCs w:val="40"/>
        </w:rPr>
        <w:t xml:space="preserve"> etc.</w:t>
      </w:r>
    </w:p>
    <w:p w14:paraId="6CB75B73" w14:textId="77777777" w:rsidR="00EA1F02" w:rsidRDefault="00EA1F02" w:rsidP="00BD78C0">
      <w:pPr>
        <w:rPr>
          <w:sz w:val="40"/>
          <w:szCs w:val="40"/>
        </w:rPr>
      </w:pPr>
    </w:p>
    <w:p w14:paraId="513C32DA" w14:textId="77777777" w:rsidR="00EA1F02" w:rsidRDefault="00EA1F02" w:rsidP="00BD78C0">
      <w:pPr>
        <w:rPr>
          <w:b/>
          <w:bCs/>
          <w:sz w:val="44"/>
          <w:szCs w:val="44"/>
        </w:rPr>
      </w:pPr>
      <w:r>
        <w:rPr>
          <w:b/>
          <w:bCs/>
          <w:sz w:val="44"/>
          <w:szCs w:val="44"/>
        </w:rPr>
        <w:t>What is the Web?</w:t>
      </w:r>
    </w:p>
    <w:p w14:paraId="0D77BA94" w14:textId="77777777" w:rsidR="00D572B3" w:rsidRDefault="00EA1F02" w:rsidP="00BD78C0">
      <w:pPr>
        <w:rPr>
          <w:sz w:val="40"/>
          <w:szCs w:val="40"/>
        </w:rPr>
      </w:pPr>
      <w:r>
        <w:rPr>
          <w:sz w:val="40"/>
          <w:szCs w:val="40"/>
        </w:rPr>
        <w:t xml:space="preserve">The web is composed of web pages stored in a web servers, </w:t>
      </w:r>
      <w:r w:rsidR="00D572B3">
        <w:rPr>
          <w:sz w:val="40"/>
          <w:szCs w:val="40"/>
        </w:rPr>
        <w:t xml:space="preserve">which are machines that are constantly connected to the Internet and which provides the pages that users </w:t>
      </w:r>
      <w:proofErr w:type="spellStart"/>
      <w:proofErr w:type="gramStart"/>
      <w:r w:rsidR="00D572B3">
        <w:rPr>
          <w:sz w:val="40"/>
          <w:szCs w:val="40"/>
        </w:rPr>
        <w:t>request.Every</w:t>
      </w:r>
      <w:proofErr w:type="spellEnd"/>
      <w:proofErr w:type="gramEnd"/>
      <w:r w:rsidR="00D572B3">
        <w:rPr>
          <w:sz w:val="40"/>
          <w:szCs w:val="40"/>
        </w:rPr>
        <w:t xml:space="preserve"> web page, are more generally any online resource, such as images, videos, music and animation, is associated with a unique address called a URL. The key element of viewing web page is the </w:t>
      </w:r>
      <w:r w:rsidR="00D572B3">
        <w:rPr>
          <w:b/>
          <w:bCs/>
          <w:sz w:val="40"/>
          <w:szCs w:val="40"/>
        </w:rPr>
        <w:t>browser,</w:t>
      </w:r>
      <w:r w:rsidR="00D572B3">
        <w:rPr>
          <w:sz w:val="40"/>
          <w:szCs w:val="40"/>
        </w:rPr>
        <w:t xml:space="preserve"> a software program which sends request </w:t>
      </w:r>
      <w:proofErr w:type="spellStart"/>
      <w:r w:rsidR="00D572B3">
        <w:rPr>
          <w:sz w:val="40"/>
          <w:szCs w:val="40"/>
        </w:rPr>
        <w:t>toweb</w:t>
      </w:r>
      <w:proofErr w:type="spellEnd"/>
      <w:r w:rsidR="00D572B3">
        <w:rPr>
          <w:sz w:val="40"/>
          <w:szCs w:val="40"/>
        </w:rPr>
        <w:t xml:space="preserve"> servers, then processes the resulting data and displays the information as </w:t>
      </w:r>
      <w:proofErr w:type="spellStart"/>
      <w:proofErr w:type="gramStart"/>
      <w:r w:rsidR="00D572B3">
        <w:rPr>
          <w:sz w:val="40"/>
          <w:szCs w:val="40"/>
        </w:rPr>
        <w:t>intended,based</w:t>
      </w:r>
      <w:proofErr w:type="spellEnd"/>
      <w:proofErr w:type="gramEnd"/>
      <w:r w:rsidR="00D572B3">
        <w:rPr>
          <w:sz w:val="40"/>
          <w:szCs w:val="40"/>
        </w:rPr>
        <w:t xml:space="preserve"> on instruction in the HTML page.</w:t>
      </w:r>
    </w:p>
    <w:p w14:paraId="453D6A06" w14:textId="77777777" w:rsidR="00D572B3" w:rsidRDefault="00D572B3" w:rsidP="00BD78C0">
      <w:pPr>
        <w:rPr>
          <w:sz w:val="40"/>
          <w:szCs w:val="40"/>
        </w:rPr>
      </w:pPr>
      <w:r>
        <w:rPr>
          <w:sz w:val="40"/>
          <w:szCs w:val="40"/>
        </w:rPr>
        <w:t>The most commonly used browsers on the Internet include:</w:t>
      </w:r>
    </w:p>
    <w:p w14:paraId="6019531A" w14:textId="77777777" w:rsidR="00EA1F02" w:rsidRDefault="00D572B3" w:rsidP="00D572B3">
      <w:pPr>
        <w:pStyle w:val="ListParagraph"/>
        <w:numPr>
          <w:ilvl w:val="0"/>
          <w:numId w:val="5"/>
        </w:numPr>
        <w:rPr>
          <w:sz w:val="40"/>
          <w:szCs w:val="40"/>
        </w:rPr>
      </w:pPr>
      <w:r>
        <w:rPr>
          <w:sz w:val="40"/>
          <w:szCs w:val="40"/>
        </w:rPr>
        <w:t>Mozilla Firefox</w:t>
      </w:r>
      <w:r w:rsidR="00B04AC1">
        <w:rPr>
          <w:sz w:val="40"/>
          <w:szCs w:val="40"/>
        </w:rPr>
        <w:t>,</w:t>
      </w:r>
    </w:p>
    <w:p w14:paraId="4695EE00" w14:textId="77777777" w:rsidR="00B04AC1" w:rsidRDefault="00B04AC1" w:rsidP="00D572B3">
      <w:pPr>
        <w:pStyle w:val="ListParagraph"/>
        <w:numPr>
          <w:ilvl w:val="0"/>
          <w:numId w:val="5"/>
        </w:numPr>
        <w:rPr>
          <w:sz w:val="40"/>
          <w:szCs w:val="40"/>
        </w:rPr>
      </w:pPr>
      <w:r>
        <w:rPr>
          <w:sz w:val="40"/>
          <w:szCs w:val="40"/>
        </w:rPr>
        <w:t>Microsoft Internet Explorer,</w:t>
      </w:r>
    </w:p>
    <w:p w14:paraId="00D862E0" w14:textId="77777777" w:rsidR="00B04AC1" w:rsidRDefault="00B04AC1" w:rsidP="00D572B3">
      <w:pPr>
        <w:pStyle w:val="ListParagraph"/>
        <w:numPr>
          <w:ilvl w:val="0"/>
          <w:numId w:val="5"/>
        </w:numPr>
        <w:rPr>
          <w:sz w:val="40"/>
          <w:szCs w:val="40"/>
        </w:rPr>
      </w:pPr>
      <w:r>
        <w:rPr>
          <w:sz w:val="40"/>
          <w:szCs w:val="40"/>
        </w:rPr>
        <w:t>Netscape Navigator</w:t>
      </w:r>
    </w:p>
    <w:p w14:paraId="0855DBEF" w14:textId="77777777" w:rsidR="00B04AC1" w:rsidRDefault="00B04AC1" w:rsidP="00D572B3">
      <w:pPr>
        <w:pStyle w:val="ListParagraph"/>
        <w:numPr>
          <w:ilvl w:val="0"/>
          <w:numId w:val="5"/>
        </w:numPr>
        <w:rPr>
          <w:sz w:val="40"/>
          <w:szCs w:val="40"/>
        </w:rPr>
      </w:pPr>
      <w:r>
        <w:rPr>
          <w:sz w:val="40"/>
          <w:szCs w:val="40"/>
        </w:rPr>
        <w:t>Safari</w:t>
      </w:r>
    </w:p>
    <w:p w14:paraId="60E307E9" w14:textId="77777777" w:rsidR="00B04AC1" w:rsidRDefault="00B04AC1" w:rsidP="00D572B3">
      <w:pPr>
        <w:pStyle w:val="ListParagraph"/>
        <w:numPr>
          <w:ilvl w:val="0"/>
          <w:numId w:val="5"/>
        </w:numPr>
        <w:rPr>
          <w:sz w:val="40"/>
          <w:szCs w:val="40"/>
        </w:rPr>
      </w:pPr>
      <w:r>
        <w:rPr>
          <w:sz w:val="40"/>
          <w:szCs w:val="40"/>
        </w:rPr>
        <w:t>Opera</w:t>
      </w:r>
    </w:p>
    <w:p w14:paraId="00B361CF" w14:textId="77777777" w:rsidR="00B04AC1" w:rsidRDefault="00B04AC1" w:rsidP="00B04AC1">
      <w:pPr>
        <w:pStyle w:val="ListParagraph"/>
        <w:ind w:left="360"/>
        <w:rPr>
          <w:sz w:val="40"/>
          <w:szCs w:val="40"/>
        </w:rPr>
      </w:pPr>
    </w:p>
    <w:p w14:paraId="7CBBEA0F" w14:textId="77777777" w:rsidR="00B04AC1" w:rsidRDefault="00B04AC1" w:rsidP="00B04AC1">
      <w:pPr>
        <w:pStyle w:val="ListParagraph"/>
        <w:ind w:left="360"/>
        <w:rPr>
          <w:b/>
          <w:bCs/>
          <w:sz w:val="44"/>
          <w:szCs w:val="44"/>
        </w:rPr>
      </w:pPr>
      <w:r>
        <w:rPr>
          <w:b/>
          <w:bCs/>
          <w:sz w:val="44"/>
          <w:szCs w:val="44"/>
        </w:rPr>
        <w:lastRenderedPageBreak/>
        <w:t>Versions of HTML:</w:t>
      </w:r>
    </w:p>
    <w:p w14:paraId="500F3391" w14:textId="77777777" w:rsidR="00011808" w:rsidRDefault="00B04AC1" w:rsidP="00B04AC1">
      <w:pPr>
        <w:rPr>
          <w:sz w:val="40"/>
          <w:szCs w:val="40"/>
        </w:rPr>
      </w:pPr>
      <w:r w:rsidRPr="00B04AC1">
        <w:rPr>
          <w:sz w:val="40"/>
          <w:szCs w:val="40"/>
        </w:rPr>
        <w:t>HTML</w:t>
      </w:r>
      <w:r>
        <w:rPr>
          <w:sz w:val="40"/>
          <w:szCs w:val="40"/>
        </w:rPr>
        <w:t xml:space="preserve"> was designed by Tim-Berners-Lee, at the time a researcher at </w:t>
      </w:r>
      <w:proofErr w:type="gramStart"/>
      <w:r>
        <w:rPr>
          <w:sz w:val="40"/>
          <w:szCs w:val="40"/>
        </w:rPr>
        <w:t>CENT(</w:t>
      </w:r>
      <w:proofErr w:type="gramEnd"/>
      <w:r>
        <w:rPr>
          <w:sz w:val="40"/>
          <w:szCs w:val="40"/>
        </w:rPr>
        <w:t xml:space="preserve">Chinese Ecosystem Research Network), beginning in 1989. He officially announced the creation of the Web on Usenet in August 1991. However, it wasn’t until 1993 that HTML was considered advanced enough to call it a </w:t>
      </w:r>
      <w:proofErr w:type="gramStart"/>
      <w:r>
        <w:rPr>
          <w:sz w:val="40"/>
          <w:szCs w:val="40"/>
        </w:rPr>
        <w:t>language(</w:t>
      </w:r>
      <w:proofErr w:type="gramEnd"/>
      <w:r>
        <w:rPr>
          <w:sz w:val="40"/>
          <w:szCs w:val="40"/>
        </w:rPr>
        <w:t>HTML was then symbolically chri</w:t>
      </w:r>
      <w:r w:rsidR="00011808">
        <w:rPr>
          <w:sz w:val="40"/>
          <w:szCs w:val="40"/>
        </w:rPr>
        <w:t>stened HTML 1.0</w:t>
      </w:r>
      <w:r>
        <w:rPr>
          <w:sz w:val="40"/>
          <w:szCs w:val="40"/>
        </w:rPr>
        <w:t>)</w:t>
      </w:r>
      <w:r w:rsidR="00011808">
        <w:rPr>
          <w:sz w:val="40"/>
          <w:szCs w:val="40"/>
        </w:rPr>
        <w:t>.</w:t>
      </w:r>
    </w:p>
    <w:p w14:paraId="723A1944" w14:textId="77777777" w:rsidR="00962F5B" w:rsidRPr="00B876AD" w:rsidRDefault="00011808" w:rsidP="00BD78C0">
      <w:pPr>
        <w:rPr>
          <w:sz w:val="36"/>
          <w:szCs w:val="36"/>
        </w:rPr>
      </w:pPr>
      <w:r>
        <w:rPr>
          <w:sz w:val="40"/>
          <w:szCs w:val="40"/>
        </w:rPr>
        <w:tab/>
      </w:r>
      <w:r w:rsidRPr="00B876AD">
        <w:rPr>
          <w:sz w:val="36"/>
          <w:szCs w:val="36"/>
        </w:rPr>
        <w:t xml:space="preserve">RFC </w:t>
      </w:r>
      <w:proofErr w:type="gramStart"/>
      <w:r w:rsidRPr="00B876AD">
        <w:rPr>
          <w:sz w:val="36"/>
          <w:szCs w:val="36"/>
        </w:rPr>
        <w:t>1866,dated</w:t>
      </w:r>
      <w:proofErr w:type="gramEnd"/>
      <w:r w:rsidRPr="00B876AD">
        <w:rPr>
          <w:sz w:val="36"/>
          <w:szCs w:val="36"/>
        </w:rPr>
        <w:t xml:space="preserve"> November 1995,represented the first official version of HTML, called HTML 2.0 . After the brief appearance </w:t>
      </w:r>
      <w:proofErr w:type="spellStart"/>
      <w:r w:rsidRPr="00B876AD">
        <w:rPr>
          <w:sz w:val="36"/>
          <w:szCs w:val="36"/>
        </w:rPr>
        <w:t>ofvHTML</w:t>
      </w:r>
      <w:proofErr w:type="spellEnd"/>
      <w:r w:rsidRPr="00B876AD">
        <w:rPr>
          <w:sz w:val="36"/>
          <w:szCs w:val="36"/>
        </w:rPr>
        <w:t xml:space="preserve"> 3.0</w:t>
      </w:r>
      <w:proofErr w:type="gramStart"/>
      <w:r w:rsidRPr="00B876AD">
        <w:rPr>
          <w:sz w:val="36"/>
          <w:szCs w:val="36"/>
        </w:rPr>
        <w:t>,  which</w:t>
      </w:r>
      <w:proofErr w:type="gramEnd"/>
      <w:r w:rsidRPr="00B876AD">
        <w:rPr>
          <w:sz w:val="36"/>
          <w:szCs w:val="36"/>
        </w:rPr>
        <w:t xml:space="preserve"> was never officially released, HTML 3.2 became the official standard on January 14,1997. The most significant changes to HTML 3.2</w:t>
      </w:r>
      <w:r w:rsidRPr="00B876AD">
        <w:rPr>
          <w:b/>
          <w:bCs/>
          <w:sz w:val="36"/>
          <w:szCs w:val="36"/>
        </w:rPr>
        <w:t xml:space="preserve"> </w:t>
      </w:r>
      <w:r w:rsidRPr="00B876AD">
        <w:rPr>
          <w:sz w:val="36"/>
          <w:szCs w:val="36"/>
        </w:rPr>
        <w:t>were the sta</w:t>
      </w:r>
      <w:r w:rsidR="00B876AD" w:rsidRPr="00B876AD">
        <w:rPr>
          <w:sz w:val="36"/>
          <w:szCs w:val="36"/>
        </w:rPr>
        <w:t xml:space="preserve">ndardization of </w:t>
      </w:r>
      <w:proofErr w:type="spellStart"/>
      <w:proofErr w:type="gramStart"/>
      <w:r w:rsidR="00B876AD" w:rsidRPr="00B876AD">
        <w:rPr>
          <w:sz w:val="36"/>
          <w:szCs w:val="36"/>
        </w:rPr>
        <w:t>tables,as</w:t>
      </w:r>
      <w:proofErr w:type="spellEnd"/>
      <w:proofErr w:type="gramEnd"/>
      <w:r w:rsidR="00B876AD" w:rsidRPr="00B876AD">
        <w:rPr>
          <w:sz w:val="36"/>
          <w:szCs w:val="36"/>
        </w:rPr>
        <w:t xml:space="preserve"> well as many features relating to the presentation of web pages.</w:t>
      </w:r>
    </w:p>
    <w:p w14:paraId="39E82C81" w14:textId="77777777" w:rsidR="00B876AD" w:rsidRPr="00B876AD" w:rsidRDefault="00B876AD" w:rsidP="00BD78C0">
      <w:pPr>
        <w:rPr>
          <w:sz w:val="36"/>
          <w:szCs w:val="36"/>
        </w:rPr>
      </w:pPr>
      <w:r w:rsidRPr="00B876AD">
        <w:rPr>
          <w:sz w:val="36"/>
          <w:szCs w:val="36"/>
        </w:rPr>
        <w:tab/>
        <w:t xml:space="preserve">On December 18,1997, HTML 4.0 was </w:t>
      </w:r>
      <w:proofErr w:type="gramStart"/>
      <w:r w:rsidRPr="00B876AD">
        <w:rPr>
          <w:sz w:val="36"/>
          <w:szCs w:val="36"/>
        </w:rPr>
        <w:t>released .</w:t>
      </w:r>
      <w:proofErr w:type="gramEnd"/>
      <w:r w:rsidRPr="00B876AD">
        <w:rPr>
          <w:sz w:val="36"/>
          <w:szCs w:val="36"/>
        </w:rPr>
        <w:t xml:space="preserve"> Version 4.0 of HTML was notable for standardizing style sheets and frames .HTML version </w:t>
      </w:r>
      <w:proofErr w:type="gramStart"/>
      <w:r w:rsidRPr="00B876AD">
        <w:rPr>
          <w:sz w:val="36"/>
          <w:szCs w:val="36"/>
        </w:rPr>
        <w:t>4.01 ,</w:t>
      </w:r>
      <w:proofErr w:type="gramEnd"/>
      <w:r w:rsidRPr="00B876AD">
        <w:rPr>
          <w:sz w:val="36"/>
          <w:szCs w:val="36"/>
        </w:rPr>
        <w:t xml:space="preserve"> which came out on December 24,1999 , made several </w:t>
      </w:r>
      <w:proofErr w:type="spellStart"/>
      <w:r w:rsidRPr="00B876AD">
        <w:rPr>
          <w:sz w:val="36"/>
          <w:szCs w:val="36"/>
        </w:rPr>
        <w:t>mino</w:t>
      </w:r>
      <w:proofErr w:type="spellEnd"/>
      <w:r w:rsidRPr="00B876AD">
        <w:rPr>
          <w:sz w:val="36"/>
          <w:szCs w:val="36"/>
        </w:rPr>
        <w:t xml:space="preserve"> modifications to HTML 4.0.</w:t>
      </w:r>
    </w:p>
    <w:p w14:paraId="1B0032CC" w14:textId="77777777" w:rsidR="00B876AD" w:rsidRDefault="00B876AD" w:rsidP="00BD78C0">
      <w:pPr>
        <w:rPr>
          <w:b/>
          <w:bCs/>
          <w:sz w:val="44"/>
          <w:szCs w:val="44"/>
        </w:rPr>
      </w:pPr>
      <w:proofErr w:type="gramStart"/>
      <w:r>
        <w:rPr>
          <w:b/>
          <w:bCs/>
          <w:sz w:val="44"/>
          <w:szCs w:val="44"/>
        </w:rPr>
        <w:t>Example:-</w:t>
      </w:r>
      <w:proofErr w:type="gramEnd"/>
    </w:p>
    <w:p w14:paraId="71A97F18" w14:textId="77777777" w:rsidR="00B876AD" w:rsidRPr="00B876AD" w:rsidRDefault="00B876AD" w:rsidP="00B876AD">
      <w:pPr>
        <w:pStyle w:val="NoSpacing"/>
        <w:rPr>
          <w:sz w:val="40"/>
          <w:szCs w:val="40"/>
        </w:rPr>
      </w:pPr>
      <w:r>
        <w:rPr>
          <w:sz w:val="40"/>
          <w:szCs w:val="40"/>
        </w:rPr>
        <w:t>&lt;html&gt;</w:t>
      </w:r>
    </w:p>
    <w:p w14:paraId="0E7DA466" w14:textId="77777777" w:rsidR="00B876AD" w:rsidRDefault="00B876AD" w:rsidP="00B876AD">
      <w:pPr>
        <w:pStyle w:val="NoSpacing"/>
        <w:rPr>
          <w:sz w:val="40"/>
          <w:szCs w:val="40"/>
        </w:rPr>
      </w:pPr>
      <w:r>
        <w:rPr>
          <w:sz w:val="40"/>
          <w:szCs w:val="40"/>
        </w:rPr>
        <w:tab/>
        <w:t>&lt;head&gt;</w:t>
      </w:r>
    </w:p>
    <w:p w14:paraId="05188718" w14:textId="77777777" w:rsidR="00B876AD" w:rsidRDefault="00B876AD" w:rsidP="00B876AD">
      <w:pPr>
        <w:pStyle w:val="NoSpacing"/>
        <w:rPr>
          <w:sz w:val="40"/>
          <w:szCs w:val="40"/>
        </w:rPr>
      </w:pPr>
      <w:r>
        <w:rPr>
          <w:sz w:val="40"/>
          <w:szCs w:val="40"/>
        </w:rPr>
        <w:tab/>
        <w:t>&lt;/head&gt;</w:t>
      </w:r>
    </w:p>
    <w:p w14:paraId="19035360" w14:textId="77777777" w:rsidR="00B876AD" w:rsidRDefault="00B876AD" w:rsidP="00B876AD">
      <w:pPr>
        <w:pStyle w:val="NoSpacing"/>
        <w:rPr>
          <w:sz w:val="40"/>
          <w:szCs w:val="40"/>
        </w:rPr>
      </w:pPr>
      <w:r>
        <w:rPr>
          <w:sz w:val="40"/>
          <w:szCs w:val="40"/>
        </w:rPr>
        <w:tab/>
        <w:t>&lt;body&gt;</w:t>
      </w:r>
    </w:p>
    <w:p w14:paraId="2FA2516F" w14:textId="77777777" w:rsidR="00B876AD" w:rsidRDefault="00B876AD" w:rsidP="00B876AD">
      <w:pPr>
        <w:pStyle w:val="NoSpacing"/>
        <w:rPr>
          <w:sz w:val="40"/>
          <w:szCs w:val="40"/>
        </w:rPr>
      </w:pPr>
      <w:r>
        <w:rPr>
          <w:sz w:val="40"/>
          <w:szCs w:val="40"/>
        </w:rPr>
        <w:lastRenderedPageBreak/>
        <w:tab/>
      </w:r>
      <w:r>
        <w:rPr>
          <w:sz w:val="40"/>
          <w:szCs w:val="40"/>
        </w:rPr>
        <w:tab/>
      </w:r>
      <w:r>
        <w:rPr>
          <w:sz w:val="40"/>
          <w:szCs w:val="40"/>
        </w:rPr>
        <w:tab/>
        <w:t>&lt;h5&gt;THIS IS AN EXAMPLE&lt;/h5&gt;</w:t>
      </w:r>
    </w:p>
    <w:p w14:paraId="011AD4B6" w14:textId="77777777" w:rsidR="00B876AD" w:rsidRDefault="00B876AD" w:rsidP="00B876AD">
      <w:pPr>
        <w:pStyle w:val="NoSpacing"/>
        <w:rPr>
          <w:sz w:val="40"/>
          <w:szCs w:val="40"/>
        </w:rPr>
      </w:pPr>
      <w:r>
        <w:rPr>
          <w:sz w:val="40"/>
          <w:szCs w:val="40"/>
        </w:rPr>
        <w:tab/>
        <w:t>&lt;/body&gt;</w:t>
      </w:r>
    </w:p>
    <w:p w14:paraId="7D5F053B" w14:textId="77777777" w:rsidR="00B876AD" w:rsidRDefault="00B876AD" w:rsidP="00B876AD">
      <w:pPr>
        <w:pStyle w:val="NoSpacing"/>
        <w:rPr>
          <w:sz w:val="40"/>
          <w:szCs w:val="40"/>
        </w:rPr>
      </w:pPr>
      <w:r>
        <w:rPr>
          <w:sz w:val="40"/>
          <w:szCs w:val="40"/>
        </w:rPr>
        <w:t>&lt;/html&gt;</w:t>
      </w:r>
    </w:p>
    <w:p w14:paraId="4158B4B3" w14:textId="77777777" w:rsidR="00B876AD" w:rsidRPr="00B876AD" w:rsidRDefault="00B876AD" w:rsidP="00B876AD">
      <w:pPr>
        <w:pStyle w:val="NoSpacing"/>
        <w:rPr>
          <w:sz w:val="40"/>
          <w:szCs w:val="40"/>
        </w:rPr>
      </w:pPr>
    </w:p>
    <w:p w14:paraId="03191D9C" w14:textId="77777777" w:rsidR="00962F5B" w:rsidRDefault="00962F5B" w:rsidP="00BD78C0">
      <w:pPr>
        <w:rPr>
          <w:sz w:val="40"/>
          <w:szCs w:val="40"/>
        </w:rPr>
      </w:pPr>
    </w:p>
    <w:p w14:paraId="75919055" w14:textId="77777777" w:rsidR="00962F5B" w:rsidRPr="00FA0A9A" w:rsidRDefault="00B876AD" w:rsidP="00BD78C0">
      <w:pPr>
        <w:rPr>
          <w:b/>
          <w:bCs/>
          <w:sz w:val="52"/>
          <w:szCs w:val="52"/>
          <w:u w:val="thick"/>
        </w:rPr>
      </w:pPr>
      <w:r w:rsidRPr="00FA0A9A">
        <w:rPr>
          <w:b/>
          <w:bCs/>
          <w:sz w:val="52"/>
          <w:szCs w:val="52"/>
          <w:u w:val="thick"/>
        </w:rPr>
        <w:t>CSS:</w:t>
      </w:r>
    </w:p>
    <w:p w14:paraId="6C5B0297" w14:textId="77777777" w:rsidR="00B876AD" w:rsidRDefault="00FA0A9A" w:rsidP="00BD78C0">
      <w:pPr>
        <w:rPr>
          <w:b/>
          <w:bCs/>
          <w:sz w:val="44"/>
          <w:szCs w:val="44"/>
        </w:rPr>
      </w:pPr>
      <w:r>
        <w:rPr>
          <w:b/>
          <w:bCs/>
          <w:sz w:val="44"/>
          <w:szCs w:val="44"/>
        </w:rPr>
        <w:t>What is CSS?</w:t>
      </w:r>
    </w:p>
    <w:p w14:paraId="7A7F5968" w14:textId="77777777" w:rsidR="00FA0A9A" w:rsidRDefault="00FA0A9A" w:rsidP="00FA0A9A">
      <w:pPr>
        <w:pStyle w:val="ListParagraph"/>
        <w:numPr>
          <w:ilvl w:val="0"/>
          <w:numId w:val="7"/>
        </w:numPr>
        <w:rPr>
          <w:sz w:val="40"/>
          <w:szCs w:val="40"/>
        </w:rPr>
      </w:pPr>
      <w:r>
        <w:rPr>
          <w:sz w:val="40"/>
          <w:szCs w:val="40"/>
        </w:rPr>
        <w:t>CSS stands for Cascading Style Sheet.</w:t>
      </w:r>
    </w:p>
    <w:p w14:paraId="0295E30C" w14:textId="77777777" w:rsidR="00FA0A9A" w:rsidRDefault="00FA0A9A" w:rsidP="00FA0A9A">
      <w:pPr>
        <w:pStyle w:val="ListParagraph"/>
        <w:numPr>
          <w:ilvl w:val="0"/>
          <w:numId w:val="7"/>
        </w:numPr>
        <w:rPr>
          <w:sz w:val="40"/>
          <w:szCs w:val="40"/>
        </w:rPr>
      </w:pPr>
      <w:r>
        <w:rPr>
          <w:sz w:val="40"/>
          <w:szCs w:val="40"/>
        </w:rPr>
        <w:t>CSS describes how HTML elements are to be displayed on screen,</w:t>
      </w:r>
      <w:r w:rsidR="00660AFC">
        <w:rPr>
          <w:sz w:val="40"/>
          <w:szCs w:val="40"/>
        </w:rPr>
        <w:t xml:space="preserve"> </w:t>
      </w:r>
      <w:r>
        <w:rPr>
          <w:sz w:val="40"/>
          <w:szCs w:val="40"/>
        </w:rPr>
        <w:t>paper,</w:t>
      </w:r>
      <w:r w:rsidR="00660AFC">
        <w:rPr>
          <w:sz w:val="40"/>
          <w:szCs w:val="40"/>
        </w:rPr>
        <w:t xml:space="preserve"> </w:t>
      </w:r>
      <w:r>
        <w:rPr>
          <w:sz w:val="40"/>
          <w:szCs w:val="40"/>
        </w:rPr>
        <w:t>or in other media.</w:t>
      </w:r>
    </w:p>
    <w:p w14:paraId="4B33E500" w14:textId="77777777" w:rsidR="00FA0A9A" w:rsidRDefault="00FA0A9A" w:rsidP="00FA0A9A">
      <w:pPr>
        <w:pStyle w:val="ListParagraph"/>
        <w:numPr>
          <w:ilvl w:val="0"/>
          <w:numId w:val="7"/>
        </w:numPr>
        <w:rPr>
          <w:sz w:val="40"/>
          <w:szCs w:val="40"/>
        </w:rPr>
      </w:pPr>
      <w:r>
        <w:rPr>
          <w:sz w:val="40"/>
          <w:szCs w:val="40"/>
        </w:rPr>
        <w:t>CSS</w:t>
      </w:r>
      <w:r w:rsidR="00660AFC">
        <w:rPr>
          <w:sz w:val="40"/>
          <w:szCs w:val="40"/>
        </w:rPr>
        <w:t xml:space="preserve"> </w:t>
      </w:r>
      <w:r>
        <w:rPr>
          <w:sz w:val="40"/>
          <w:szCs w:val="40"/>
        </w:rPr>
        <w:t>saves a lot of work.</w:t>
      </w:r>
      <w:r w:rsidR="00660AFC">
        <w:rPr>
          <w:sz w:val="40"/>
          <w:szCs w:val="40"/>
        </w:rPr>
        <w:t xml:space="preserve"> </w:t>
      </w:r>
      <w:r>
        <w:rPr>
          <w:sz w:val="40"/>
          <w:szCs w:val="40"/>
        </w:rPr>
        <w:t>It can control the layout of multiple web pages all at once.</w:t>
      </w:r>
    </w:p>
    <w:p w14:paraId="20E52033" w14:textId="77777777" w:rsidR="00FA0A9A" w:rsidRDefault="00FA0A9A" w:rsidP="00FA0A9A">
      <w:pPr>
        <w:pStyle w:val="ListParagraph"/>
        <w:numPr>
          <w:ilvl w:val="0"/>
          <w:numId w:val="7"/>
        </w:numPr>
        <w:rPr>
          <w:sz w:val="40"/>
          <w:szCs w:val="40"/>
        </w:rPr>
      </w:pPr>
      <w:r>
        <w:rPr>
          <w:sz w:val="40"/>
          <w:szCs w:val="40"/>
        </w:rPr>
        <w:t>External stylesheets are stored in CSS files.</w:t>
      </w:r>
    </w:p>
    <w:p w14:paraId="1110FDED" w14:textId="77777777" w:rsidR="00FA0A9A" w:rsidRDefault="00FA0A9A" w:rsidP="00FA0A9A">
      <w:pPr>
        <w:pStyle w:val="ListParagraph"/>
        <w:numPr>
          <w:ilvl w:val="0"/>
          <w:numId w:val="7"/>
        </w:numPr>
        <w:rPr>
          <w:sz w:val="40"/>
          <w:szCs w:val="40"/>
        </w:rPr>
      </w:pPr>
      <w:r>
        <w:rPr>
          <w:sz w:val="40"/>
          <w:szCs w:val="40"/>
        </w:rPr>
        <w:t>CSS describes how HTML elements should be displayed.</w:t>
      </w:r>
    </w:p>
    <w:p w14:paraId="53EA25D1" w14:textId="77777777" w:rsidR="00FA0A9A" w:rsidRDefault="00FA0A9A" w:rsidP="00FA0A9A">
      <w:pPr>
        <w:pStyle w:val="ListParagraph"/>
        <w:numPr>
          <w:ilvl w:val="0"/>
          <w:numId w:val="7"/>
        </w:numPr>
        <w:rPr>
          <w:sz w:val="40"/>
          <w:szCs w:val="40"/>
        </w:rPr>
      </w:pPr>
      <w:r>
        <w:rPr>
          <w:sz w:val="40"/>
          <w:szCs w:val="40"/>
        </w:rPr>
        <w:t xml:space="preserve">CSS saves lot of work! The style </w:t>
      </w:r>
      <w:proofErr w:type="spellStart"/>
      <w:r>
        <w:rPr>
          <w:sz w:val="40"/>
          <w:szCs w:val="40"/>
        </w:rPr>
        <w:t>definations</w:t>
      </w:r>
      <w:proofErr w:type="spellEnd"/>
      <w:r>
        <w:rPr>
          <w:sz w:val="40"/>
          <w:szCs w:val="40"/>
        </w:rPr>
        <w:t xml:space="preserve"> are normally saved in external .</w:t>
      </w:r>
      <w:proofErr w:type="spellStart"/>
      <w:r>
        <w:rPr>
          <w:sz w:val="40"/>
          <w:szCs w:val="40"/>
        </w:rPr>
        <w:t>css</w:t>
      </w:r>
      <w:proofErr w:type="spellEnd"/>
      <w:r>
        <w:rPr>
          <w:sz w:val="40"/>
          <w:szCs w:val="40"/>
        </w:rPr>
        <w:t xml:space="preserve"> files.</w:t>
      </w:r>
    </w:p>
    <w:p w14:paraId="58B9B005" w14:textId="77777777" w:rsidR="00FA0A9A" w:rsidRDefault="00FA0A9A" w:rsidP="00FA0A9A">
      <w:pPr>
        <w:pStyle w:val="ListParagraph"/>
        <w:numPr>
          <w:ilvl w:val="0"/>
          <w:numId w:val="7"/>
        </w:numPr>
        <w:rPr>
          <w:sz w:val="40"/>
          <w:szCs w:val="40"/>
        </w:rPr>
      </w:pPr>
      <w:r>
        <w:rPr>
          <w:sz w:val="40"/>
          <w:szCs w:val="40"/>
        </w:rPr>
        <w:t>With an external stylesheet file, we can change the look of an entire website by changing just one file.</w:t>
      </w:r>
    </w:p>
    <w:p w14:paraId="66A29BA3" w14:textId="77777777" w:rsidR="00FA0A9A" w:rsidRDefault="00FA0A9A" w:rsidP="00FA0A9A">
      <w:pPr>
        <w:pStyle w:val="ListParagraph"/>
        <w:numPr>
          <w:ilvl w:val="0"/>
          <w:numId w:val="7"/>
        </w:numPr>
        <w:rPr>
          <w:sz w:val="40"/>
          <w:szCs w:val="40"/>
        </w:rPr>
      </w:pPr>
      <w:r>
        <w:rPr>
          <w:sz w:val="40"/>
          <w:szCs w:val="40"/>
        </w:rPr>
        <w:t>CSS can be either external or internal.</w:t>
      </w:r>
    </w:p>
    <w:p w14:paraId="0739A4AB" w14:textId="77777777" w:rsidR="00FA0A9A" w:rsidRDefault="00FA0A9A" w:rsidP="00FA0A9A">
      <w:pPr>
        <w:pStyle w:val="ListParagraph"/>
        <w:rPr>
          <w:sz w:val="40"/>
          <w:szCs w:val="40"/>
        </w:rPr>
      </w:pPr>
    </w:p>
    <w:p w14:paraId="496EEF8A" w14:textId="77777777" w:rsidR="00723240" w:rsidRDefault="00FA0A9A" w:rsidP="00FA0A9A">
      <w:pPr>
        <w:pStyle w:val="ListParagraph"/>
        <w:rPr>
          <w:b/>
          <w:bCs/>
          <w:sz w:val="44"/>
          <w:szCs w:val="44"/>
        </w:rPr>
      </w:pPr>
      <w:r>
        <w:rPr>
          <w:b/>
          <w:bCs/>
          <w:sz w:val="44"/>
          <w:szCs w:val="44"/>
        </w:rPr>
        <w:t>CSS Syntax:</w:t>
      </w:r>
    </w:p>
    <w:p w14:paraId="3FE85C8C" w14:textId="77777777" w:rsidR="00723240" w:rsidRDefault="00723240" w:rsidP="00FA0A9A">
      <w:pPr>
        <w:pStyle w:val="ListParagraph"/>
        <w:rPr>
          <w:sz w:val="40"/>
          <w:szCs w:val="40"/>
        </w:rPr>
      </w:pPr>
      <w:r>
        <w:rPr>
          <w:sz w:val="40"/>
          <w:szCs w:val="40"/>
        </w:rPr>
        <w:lastRenderedPageBreak/>
        <w:t>A CSS rule-set consists of a selector and a declaration block:</w:t>
      </w:r>
    </w:p>
    <w:p w14:paraId="5033316A" w14:textId="77777777" w:rsidR="006D5B33" w:rsidRDefault="00723240" w:rsidP="00FA0A9A">
      <w:pPr>
        <w:pStyle w:val="ListParagraph"/>
        <w:rPr>
          <w:sz w:val="40"/>
          <w:szCs w:val="40"/>
        </w:rPr>
      </w:pPr>
      <w:r>
        <w:rPr>
          <w:sz w:val="40"/>
          <w:szCs w:val="40"/>
        </w:rPr>
        <w:t>CSS selector:</w:t>
      </w:r>
      <w:r w:rsidR="00660AFC">
        <w:rPr>
          <w:sz w:val="40"/>
          <w:szCs w:val="40"/>
        </w:rPr>
        <w:t xml:space="preserve"> </w:t>
      </w:r>
      <w:r>
        <w:rPr>
          <w:sz w:val="40"/>
          <w:szCs w:val="40"/>
        </w:rPr>
        <w:t>The selector points to the HTML element you want to style.</w:t>
      </w:r>
    </w:p>
    <w:p w14:paraId="56FB7F15" w14:textId="77777777" w:rsidR="006D5B33" w:rsidRDefault="006D5B33" w:rsidP="00FA0A9A">
      <w:pPr>
        <w:pStyle w:val="ListParagraph"/>
        <w:rPr>
          <w:sz w:val="40"/>
          <w:szCs w:val="40"/>
        </w:rPr>
      </w:pPr>
      <w:r>
        <w:rPr>
          <w:sz w:val="40"/>
          <w:szCs w:val="40"/>
        </w:rPr>
        <w:t>The declaration block contains one or more declarations separated by semicolons.</w:t>
      </w:r>
    </w:p>
    <w:p w14:paraId="09471EBA" w14:textId="77777777" w:rsidR="006D5B33" w:rsidRDefault="006D5B33" w:rsidP="00FA0A9A">
      <w:pPr>
        <w:pStyle w:val="ListParagraph"/>
        <w:rPr>
          <w:sz w:val="40"/>
          <w:szCs w:val="40"/>
        </w:rPr>
      </w:pPr>
      <w:r>
        <w:rPr>
          <w:sz w:val="40"/>
          <w:szCs w:val="40"/>
        </w:rPr>
        <w:t>Each declaration includes a CSS property name and a value, separated by a colon.</w:t>
      </w:r>
    </w:p>
    <w:p w14:paraId="08726DBC" w14:textId="77777777" w:rsidR="006D5B33" w:rsidRDefault="006D5B33" w:rsidP="00FA0A9A">
      <w:pPr>
        <w:pStyle w:val="ListParagraph"/>
        <w:rPr>
          <w:sz w:val="40"/>
          <w:szCs w:val="40"/>
        </w:rPr>
      </w:pPr>
      <w:r>
        <w:rPr>
          <w:sz w:val="40"/>
          <w:szCs w:val="40"/>
        </w:rPr>
        <w:t xml:space="preserve">A CSS declaration always ends with a </w:t>
      </w:r>
      <w:proofErr w:type="spellStart"/>
      <w:proofErr w:type="gramStart"/>
      <w:r>
        <w:rPr>
          <w:sz w:val="40"/>
          <w:szCs w:val="40"/>
        </w:rPr>
        <w:t>semicolon,and</w:t>
      </w:r>
      <w:proofErr w:type="spellEnd"/>
      <w:proofErr w:type="gramEnd"/>
      <w:r>
        <w:rPr>
          <w:sz w:val="40"/>
          <w:szCs w:val="40"/>
        </w:rPr>
        <w:t xml:space="preserve"> declaration blocks are surrounded by curly braces.</w:t>
      </w:r>
    </w:p>
    <w:p w14:paraId="28E88690" w14:textId="77777777" w:rsidR="006D5B33" w:rsidRDefault="006D5B33" w:rsidP="00FA0A9A">
      <w:pPr>
        <w:pStyle w:val="ListParagraph"/>
        <w:rPr>
          <w:sz w:val="40"/>
          <w:szCs w:val="40"/>
        </w:rPr>
      </w:pPr>
    </w:p>
    <w:p w14:paraId="7B7EFDCD" w14:textId="77777777" w:rsidR="006D5B33" w:rsidRDefault="006D5B33" w:rsidP="00FA0A9A">
      <w:pPr>
        <w:pStyle w:val="ListParagraph"/>
        <w:rPr>
          <w:sz w:val="40"/>
          <w:szCs w:val="40"/>
        </w:rPr>
      </w:pPr>
      <w:r>
        <w:rPr>
          <w:sz w:val="40"/>
          <w:szCs w:val="40"/>
        </w:rPr>
        <w:t>The</w:t>
      </w:r>
      <w:r>
        <w:rPr>
          <w:b/>
          <w:bCs/>
          <w:sz w:val="40"/>
          <w:szCs w:val="40"/>
        </w:rPr>
        <w:t xml:space="preserve"> External CSS </w:t>
      </w:r>
      <w:r>
        <w:rPr>
          <w:sz w:val="40"/>
          <w:szCs w:val="40"/>
        </w:rPr>
        <w:t>can be declared in the required HTML page as:</w:t>
      </w:r>
    </w:p>
    <w:p w14:paraId="51DBAA37" w14:textId="77777777" w:rsidR="006D5B33" w:rsidRDefault="006D5B33" w:rsidP="00FA0A9A">
      <w:pPr>
        <w:pStyle w:val="ListParagraph"/>
        <w:rPr>
          <w:sz w:val="32"/>
          <w:szCs w:val="32"/>
        </w:rPr>
      </w:pPr>
      <w:r>
        <w:rPr>
          <w:sz w:val="40"/>
          <w:szCs w:val="40"/>
        </w:rPr>
        <w:tab/>
      </w:r>
      <w:r>
        <w:rPr>
          <w:sz w:val="32"/>
          <w:szCs w:val="32"/>
        </w:rPr>
        <w:t xml:space="preserve">&lt;link </w:t>
      </w:r>
      <w:proofErr w:type="spellStart"/>
      <w:r>
        <w:rPr>
          <w:sz w:val="32"/>
          <w:szCs w:val="32"/>
        </w:rPr>
        <w:t>rel</w:t>
      </w:r>
      <w:proofErr w:type="spellEnd"/>
      <w:proofErr w:type="gramStart"/>
      <w:r>
        <w:rPr>
          <w:sz w:val="32"/>
          <w:szCs w:val="32"/>
        </w:rPr>
        <w:t>=”stylesheet</w:t>
      </w:r>
      <w:proofErr w:type="gramEnd"/>
      <w:r>
        <w:rPr>
          <w:sz w:val="32"/>
          <w:szCs w:val="32"/>
        </w:rPr>
        <w:t xml:space="preserve">” </w:t>
      </w:r>
      <w:proofErr w:type="spellStart"/>
      <w:r>
        <w:rPr>
          <w:sz w:val="32"/>
          <w:szCs w:val="32"/>
        </w:rPr>
        <w:t>herf</w:t>
      </w:r>
      <w:proofErr w:type="spellEnd"/>
      <w:r>
        <w:rPr>
          <w:sz w:val="32"/>
          <w:szCs w:val="32"/>
        </w:rPr>
        <w:t>=”</w:t>
      </w:r>
      <w:proofErr w:type="spellStart"/>
      <w:r>
        <w:rPr>
          <w:sz w:val="32"/>
          <w:szCs w:val="32"/>
        </w:rPr>
        <w:t>CSS_file_name</w:t>
      </w:r>
      <w:proofErr w:type="spellEnd"/>
      <w:r>
        <w:rPr>
          <w:sz w:val="32"/>
          <w:szCs w:val="32"/>
        </w:rPr>
        <w:t xml:space="preserve">” </w:t>
      </w:r>
      <w:r>
        <w:rPr>
          <w:b/>
          <w:bCs/>
          <w:sz w:val="32"/>
          <w:szCs w:val="32"/>
        </w:rPr>
        <w:t>.</w:t>
      </w:r>
      <w:proofErr w:type="spellStart"/>
      <w:r>
        <w:rPr>
          <w:b/>
          <w:bCs/>
          <w:sz w:val="32"/>
          <w:szCs w:val="32"/>
        </w:rPr>
        <w:t>css</w:t>
      </w:r>
      <w:proofErr w:type="spellEnd"/>
      <w:r>
        <w:rPr>
          <w:sz w:val="32"/>
          <w:szCs w:val="32"/>
        </w:rPr>
        <w:t>”&gt;</w:t>
      </w:r>
    </w:p>
    <w:p w14:paraId="731DECD9" w14:textId="77777777" w:rsidR="006D52CC" w:rsidRDefault="006D5B33" w:rsidP="00FA0A9A">
      <w:pPr>
        <w:pStyle w:val="ListParagraph"/>
        <w:rPr>
          <w:b/>
          <w:bCs/>
          <w:sz w:val="40"/>
          <w:szCs w:val="40"/>
        </w:rPr>
      </w:pPr>
      <w:r w:rsidRPr="006D52CC">
        <w:rPr>
          <w:sz w:val="40"/>
          <w:szCs w:val="40"/>
        </w:rPr>
        <w:t xml:space="preserve">The External CSS file is saved by using the </w:t>
      </w:r>
      <w:r w:rsidR="006D52CC">
        <w:rPr>
          <w:b/>
          <w:bCs/>
          <w:sz w:val="40"/>
          <w:szCs w:val="40"/>
        </w:rPr>
        <w:t>.</w:t>
      </w:r>
      <w:proofErr w:type="spellStart"/>
      <w:r w:rsidR="006D52CC">
        <w:rPr>
          <w:b/>
          <w:bCs/>
          <w:sz w:val="40"/>
          <w:szCs w:val="40"/>
        </w:rPr>
        <w:t>css</w:t>
      </w:r>
      <w:proofErr w:type="spellEnd"/>
      <w:r w:rsidR="006D52CC">
        <w:rPr>
          <w:sz w:val="40"/>
          <w:szCs w:val="40"/>
        </w:rPr>
        <w:t xml:space="preserve"> </w:t>
      </w:r>
      <w:proofErr w:type="gramStart"/>
      <w:r w:rsidR="006D52CC">
        <w:rPr>
          <w:sz w:val="40"/>
          <w:szCs w:val="40"/>
        </w:rPr>
        <w:t>extension ,whereas</w:t>
      </w:r>
      <w:proofErr w:type="gramEnd"/>
      <w:r w:rsidR="006D52CC">
        <w:rPr>
          <w:sz w:val="40"/>
          <w:szCs w:val="40"/>
        </w:rPr>
        <w:t xml:space="preserve"> the internal CSS is saved in corresponding HTML file using the </w:t>
      </w:r>
      <w:r w:rsidR="006D52CC">
        <w:rPr>
          <w:b/>
          <w:bCs/>
          <w:sz w:val="40"/>
          <w:szCs w:val="40"/>
        </w:rPr>
        <w:t>&lt;style&gt;</w:t>
      </w:r>
      <w:r w:rsidR="006D52CC">
        <w:rPr>
          <w:sz w:val="40"/>
          <w:szCs w:val="40"/>
        </w:rPr>
        <w:t xml:space="preserve"> tag.</w:t>
      </w:r>
      <w:r w:rsidR="00660AFC">
        <w:rPr>
          <w:sz w:val="40"/>
          <w:szCs w:val="40"/>
        </w:rPr>
        <w:t xml:space="preserve"> </w:t>
      </w:r>
      <w:r w:rsidR="006D52CC">
        <w:rPr>
          <w:sz w:val="40"/>
          <w:szCs w:val="40"/>
        </w:rPr>
        <w:t>Using External CSS is much better than using Internal.</w:t>
      </w:r>
      <w:r w:rsidR="00660AFC">
        <w:rPr>
          <w:sz w:val="40"/>
          <w:szCs w:val="40"/>
        </w:rPr>
        <w:t xml:space="preserve"> </w:t>
      </w:r>
      <w:r w:rsidR="006D52CC">
        <w:rPr>
          <w:b/>
          <w:bCs/>
          <w:sz w:val="40"/>
          <w:szCs w:val="40"/>
        </w:rPr>
        <w:t>Here are the few reason this is better:</w:t>
      </w:r>
    </w:p>
    <w:p w14:paraId="5E143E1C" w14:textId="77777777" w:rsidR="00FA0A9A" w:rsidRDefault="006D52CC" w:rsidP="006D52CC">
      <w:pPr>
        <w:pStyle w:val="ListParagraph"/>
        <w:numPr>
          <w:ilvl w:val="0"/>
          <w:numId w:val="8"/>
        </w:numPr>
        <w:rPr>
          <w:sz w:val="40"/>
          <w:szCs w:val="40"/>
        </w:rPr>
      </w:pPr>
      <w:r>
        <w:rPr>
          <w:sz w:val="40"/>
          <w:szCs w:val="40"/>
        </w:rPr>
        <w:t xml:space="preserve">Easier </w:t>
      </w:r>
      <w:proofErr w:type="spellStart"/>
      <w:r>
        <w:rPr>
          <w:sz w:val="40"/>
          <w:szCs w:val="40"/>
        </w:rPr>
        <w:t>Maintainance</w:t>
      </w:r>
      <w:proofErr w:type="spellEnd"/>
    </w:p>
    <w:p w14:paraId="499FACFC" w14:textId="77777777" w:rsidR="006D52CC" w:rsidRDefault="006D52CC" w:rsidP="006D52CC">
      <w:pPr>
        <w:pStyle w:val="ListParagraph"/>
        <w:numPr>
          <w:ilvl w:val="0"/>
          <w:numId w:val="8"/>
        </w:numPr>
        <w:rPr>
          <w:sz w:val="40"/>
          <w:szCs w:val="40"/>
        </w:rPr>
      </w:pPr>
      <w:r>
        <w:rPr>
          <w:sz w:val="40"/>
          <w:szCs w:val="40"/>
        </w:rPr>
        <w:t>Reduced file size</w:t>
      </w:r>
    </w:p>
    <w:p w14:paraId="0DBC2035" w14:textId="77777777" w:rsidR="006D52CC" w:rsidRDefault="006D52CC" w:rsidP="006D52CC">
      <w:pPr>
        <w:pStyle w:val="ListParagraph"/>
        <w:numPr>
          <w:ilvl w:val="0"/>
          <w:numId w:val="8"/>
        </w:numPr>
        <w:rPr>
          <w:sz w:val="40"/>
          <w:szCs w:val="40"/>
        </w:rPr>
      </w:pPr>
      <w:r>
        <w:rPr>
          <w:sz w:val="40"/>
          <w:szCs w:val="40"/>
        </w:rPr>
        <w:t>Reduced Bandwidth</w:t>
      </w:r>
    </w:p>
    <w:p w14:paraId="052C50DF" w14:textId="77777777" w:rsidR="006D52CC" w:rsidRDefault="006D52CC" w:rsidP="006D52CC">
      <w:pPr>
        <w:pStyle w:val="ListParagraph"/>
        <w:numPr>
          <w:ilvl w:val="0"/>
          <w:numId w:val="8"/>
        </w:numPr>
        <w:rPr>
          <w:sz w:val="40"/>
          <w:szCs w:val="40"/>
        </w:rPr>
      </w:pPr>
      <w:r>
        <w:rPr>
          <w:sz w:val="40"/>
          <w:szCs w:val="40"/>
        </w:rPr>
        <w:t>Improve Flexibility</w:t>
      </w:r>
    </w:p>
    <w:p w14:paraId="102736A8" w14:textId="77777777" w:rsidR="006D52CC" w:rsidRDefault="006D52CC" w:rsidP="006D52CC">
      <w:pPr>
        <w:rPr>
          <w:sz w:val="40"/>
          <w:szCs w:val="40"/>
        </w:rPr>
      </w:pPr>
      <w:r>
        <w:rPr>
          <w:sz w:val="40"/>
          <w:szCs w:val="40"/>
        </w:rPr>
        <w:lastRenderedPageBreak/>
        <w:t xml:space="preserve">    The selectors that can be used to select the HTML part are:</w:t>
      </w:r>
    </w:p>
    <w:p w14:paraId="4B6894FC" w14:textId="77777777" w:rsidR="006D52CC" w:rsidRDefault="006D52CC" w:rsidP="006D52CC">
      <w:pPr>
        <w:pStyle w:val="ListParagraph"/>
        <w:numPr>
          <w:ilvl w:val="0"/>
          <w:numId w:val="9"/>
        </w:numPr>
        <w:rPr>
          <w:sz w:val="40"/>
          <w:szCs w:val="40"/>
        </w:rPr>
      </w:pPr>
      <w:r>
        <w:rPr>
          <w:sz w:val="40"/>
          <w:szCs w:val="40"/>
        </w:rPr>
        <w:t>Id selector</w:t>
      </w:r>
    </w:p>
    <w:p w14:paraId="06286C1B" w14:textId="77777777" w:rsidR="006D52CC" w:rsidRDefault="006D52CC" w:rsidP="006D52CC">
      <w:pPr>
        <w:pStyle w:val="ListParagraph"/>
        <w:numPr>
          <w:ilvl w:val="0"/>
          <w:numId w:val="9"/>
        </w:numPr>
        <w:rPr>
          <w:sz w:val="40"/>
          <w:szCs w:val="40"/>
        </w:rPr>
      </w:pPr>
      <w:r>
        <w:rPr>
          <w:sz w:val="40"/>
          <w:szCs w:val="40"/>
        </w:rPr>
        <w:t>Class selector</w:t>
      </w:r>
    </w:p>
    <w:p w14:paraId="57C7F224" w14:textId="77777777" w:rsidR="006D52CC" w:rsidRDefault="006D52CC" w:rsidP="006D52CC">
      <w:pPr>
        <w:rPr>
          <w:b/>
          <w:bCs/>
          <w:sz w:val="44"/>
          <w:szCs w:val="44"/>
        </w:rPr>
      </w:pPr>
      <w:r>
        <w:rPr>
          <w:b/>
          <w:bCs/>
          <w:sz w:val="44"/>
          <w:szCs w:val="44"/>
        </w:rPr>
        <w:t>Id Selector:</w:t>
      </w:r>
    </w:p>
    <w:p w14:paraId="2CA140F8" w14:textId="77777777" w:rsidR="006D52CC" w:rsidRDefault="006D52CC" w:rsidP="006D52CC">
      <w:pPr>
        <w:rPr>
          <w:sz w:val="40"/>
          <w:szCs w:val="40"/>
        </w:rPr>
      </w:pPr>
      <w:r>
        <w:rPr>
          <w:sz w:val="40"/>
          <w:szCs w:val="40"/>
        </w:rPr>
        <w:t xml:space="preserve">The id selector uses the id attribute of an HTML </w:t>
      </w:r>
      <w:proofErr w:type="gramStart"/>
      <w:r>
        <w:rPr>
          <w:sz w:val="40"/>
          <w:szCs w:val="40"/>
        </w:rPr>
        <w:t xml:space="preserve">element </w:t>
      </w:r>
      <w:r w:rsidR="0079084F">
        <w:rPr>
          <w:sz w:val="40"/>
          <w:szCs w:val="40"/>
        </w:rPr>
        <w:t xml:space="preserve"> </w:t>
      </w:r>
      <w:r>
        <w:rPr>
          <w:sz w:val="40"/>
          <w:szCs w:val="40"/>
        </w:rPr>
        <w:t>be</w:t>
      </w:r>
      <w:proofErr w:type="gramEnd"/>
      <w:r>
        <w:rPr>
          <w:sz w:val="40"/>
          <w:szCs w:val="40"/>
        </w:rPr>
        <w:t xml:space="preserve"> unique within </w:t>
      </w:r>
      <w:proofErr w:type="spellStart"/>
      <w:r>
        <w:rPr>
          <w:sz w:val="40"/>
          <w:szCs w:val="40"/>
        </w:rPr>
        <w:t>within</w:t>
      </w:r>
      <w:proofErr w:type="spellEnd"/>
      <w:r>
        <w:rPr>
          <w:sz w:val="40"/>
          <w:szCs w:val="40"/>
        </w:rPr>
        <w:t xml:space="preserve"> a page, so </w:t>
      </w:r>
      <w:r w:rsidR="0079084F">
        <w:rPr>
          <w:sz w:val="40"/>
          <w:szCs w:val="40"/>
        </w:rPr>
        <w:t xml:space="preserve">the id selector is used </w:t>
      </w:r>
      <w:r w:rsidR="0079084F" w:rsidRPr="0079084F">
        <w:rPr>
          <w:sz w:val="36"/>
          <w:szCs w:val="36"/>
        </w:rPr>
        <w:t>to select one unique element. To select an element with</w:t>
      </w:r>
      <w:r w:rsidR="0079084F">
        <w:rPr>
          <w:sz w:val="40"/>
          <w:szCs w:val="40"/>
        </w:rPr>
        <w:t xml:space="preserve"> a specific id, write a </w:t>
      </w:r>
      <w:proofErr w:type="gramStart"/>
      <w:r w:rsidR="0079084F">
        <w:rPr>
          <w:sz w:val="40"/>
          <w:szCs w:val="40"/>
        </w:rPr>
        <w:t>hash(</w:t>
      </w:r>
      <w:proofErr w:type="gramEnd"/>
      <w:r w:rsidR="0079084F">
        <w:rPr>
          <w:sz w:val="40"/>
          <w:szCs w:val="40"/>
        </w:rPr>
        <w:t xml:space="preserve">#) character, followed by the </w:t>
      </w:r>
      <w:proofErr w:type="spellStart"/>
      <w:r w:rsidR="0079084F">
        <w:rPr>
          <w:sz w:val="40"/>
          <w:szCs w:val="40"/>
        </w:rPr>
        <w:t>idof</w:t>
      </w:r>
      <w:proofErr w:type="spellEnd"/>
      <w:r w:rsidR="0079084F">
        <w:rPr>
          <w:sz w:val="40"/>
          <w:szCs w:val="40"/>
        </w:rPr>
        <w:t xml:space="preserve"> the element. The style rule below will be applied to the HTML element with id</w:t>
      </w:r>
      <w:proofErr w:type="gramStart"/>
      <w:r w:rsidR="0079084F">
        <w:rPr>
          <w:sz w:val="40"/>
          <w:szCs w:val="40"/>
        </w:rPr>
        <w:t>=”para</w:t>
      </w:r>
      <w:proofErr w:type="gramEnd"/>
      <w:r w:rsidR="0079084F">
        <w:rPr>
          <w:sz w:val="40"/>
          <w:szCs w:val="40"/>
        </w:rPr>
        <w:t>1”.</w:t>
      </w:r>
    </w:p>
    <w:p w14:paraId="41464788" w14:textId="77777777" w:rsidR="0079084F" w:rsidRDefault="0079084F" w:rsidP="006D52CC">
      <w:pPr>
        <w:rPr>
          <w:b/>
          <w:bCs/>
          <w:sz w:val="40"/>
          <w:szCs w:val="40"/>
        </w:rPr>
      </w:pPr>
      <w:proofErr w:type="gramStart"/>
      <w:r>
        <w:rPr>
          <w:b/>
          <w:bCs/>
          <w:sz w:val="40"/>
          <w:szCs w:val="40"/>
        </w:rPr>
        <w:t>Example:-</w:t>
      </w:r>
      <w:proofErr w:type="gramEnd"/>
    </w:p>
    <w:p w14:paraId="4032F34A" w14:textId="77777777" w:rsidR="0079084F" w:rsidRDefault="0079084F" w:rsidP="006D52CC">
      <w:pPr>
        <w:rPr>
          <w:sz w:val="40"/>
          <w:szCs w:val="40"/>
        </w:rPr>
      </w:pPr>
      <w:r>
        <w:rPr>
          <w:sz w:val="40"/>
          <w:szCs w:val="40"/>
        </w:rPr>
        <w:t>Suppose the HTML content is a follow,</w:t>
      </w:r>
    </w:p>
    <w:p w14:paraId="7DAC3146" w14:textId="77777777" w:rsidR="0079084F" w:rsidRDefault="0079084F" w:rsidP="006D52CC">
      <w:pPr>
        <w:rPr>
          <w:sz w:val="36"/>
          <w:szCs w:val="36"/>
        </w:rPr>
      </w:pPr>
      <w:r>
        <w:rPr>
          <w:sz w:val="36"/>
          <w:szCs w:val="36"/>
        </w:rPr>
        <w:t xml:space="preserve">        &lt;h1 id</w:t>
      </w:r>
      <w:proofErr w:type="gramStart"/>
      <w:r>
        <w:rPr>
          <w:sz w:val="36"/>
          <w:szCs w:val="36"/>
        </w:rPr>
        <w:t>=”para</w:t>
      </w:r>
      <w:proofErr w:type="gramEnd"/>
      <w:r>
        <w:rPr>
          <w:sz w:val="36"/>
          <w:szCs w:val="36"/>
        </w:rPr>
        <w:t>1”&gt;content &lt;/h1&gt;</w:t>
      </w:r>
    </w:p>
    <w:p w14:paraId="51EB5100" w14:textId="77777777" w:rsidR="0079084F" w:rsidRDefault="0079084F" w:rsidP="006D52CC">
      <w:pPr>
        <w:rPr>
          <w:sz w:val="40"/>
          <w:szCs w:val="40"/>
        </w:rPr>
      </w:pPr>
      <w:r>
        <w:rPr>
          <w:sz w:val="40"/>
          <w:szCs w:val="40"/>
        </w:rPr>
        <w:t>Then Id will be declared as</w:t>
      </w:r>
    </w:p>
    <w:p w14:paraId="4B8F4F88" w14:textId="77777777" w:rsidR="0079084F" w:rsidRDefault="0079084F" w:rsidP="0079084F">
      <w:pPr>
        <w:pStyle w:val="NoSpacing"/>
        <w:rPr>
          <w:sz w:val="36"/>
          <w:szCs w:val="36"/>
        </w:rPr>
      </w:pPr>
      <w:r>
        <w:rPr>
          <w:sz w:val="36"/>
          <w:szCs w:val="36"/>
        </w:rPr>
        <w:t>#para1{</w:t>
      </w:r>
    </w:p>
    <w:p w14:paraId="53EAE8C6" w14:textId="77777777" w:rsidR="0079084F" w:rsidRDefault="0079084F" w:rsidP="0079084F">
      <w:pPr>
        <w:pStyle w:val="NoSpacing"/>
        <w:rPr>
          <w:sz w:val="36"/>
          <w:szCs w:val="36"/>
        </w:rPr>
      </w:pPr>
      <w:r>
        <w:rPr>
          <w:sz w:val="36"/>
          <w:szCs w:val="36"/>
        </w:rPr>
        <w:tab/>
      </w:r>
      <w:r>
        <w:rPr>
          <w:sz w:val="36"/>
          <w:szCs w:val="36"/>
        </w:rPr>
        <w:tab/>
      </w:r>
      <w:proofErr w:type="spellStart"/>
      <w:r w:rsidR="008571CF">
        <w:rPr>
          <w:sz w:val="36"/>
          <w:szCs w:val="36"/>
        </w:rPr>
        <w:t>t</w:t>
      </w:r>
      <w:r>
        <w:rPr>
          <w:sz w:val="36"/>
          <w:szCs w:val="36"/>
        </w:rPr>
        <w:t>ext-</w:t>
      </w:r>
      <w:proofErr w:type="gramStart"/>
      <w:r>
        <w:rPr>
          <w:sz w:val="36"/>
          <w:szCs w:val="36"/>
        </w:rPr>
        <w:t>align:center</w:t>
      </w:r>
      <w:proofErr w:type="spellEnd"/>
      <w:proofErr w:type="gramEnd"/>
      <w:r>
        <w:rPr>
          <w:sz w:val="36"/>
          <w:szCs w:val="36"/>
        </w:rPr>
        <w:t>;</w:t>
      </w:r>
    </w:p>
    <w:p w14:paraId="75F0E1FF" w14:textId="77777777" w:rsidR="0079084F" w:rsidRDefault="008571CF" w:rsidP="0079084F">
      <w:pPr>
        <w:pStyle w:val="NoSpacing"/>
        <w:rPr>
          <w:sz w:val="36"/>
          <w:szCs w:val="36"/>
        </w:rPr>
      </w:pPr>
      <w:r>
        <w:rPr>
          <w:sz w:val="36"/>
          <w:szCs w:val="36"/>
        </w:rPr>
        <w:tab/>
      </w:r>
      <w:r>
        <w:rPr>
          <w:sz w:val="36"/>
          <w:szCs w:val="36"/>
        </w:rPr>
        <w:tab/>
      </w:r>
      <w:proofErr w:type="spellStart"/>
      <w:proofErr w:type="gramStart"/>
      <w:r>
        <w:rPr>
          <w:sz w:val="36"/>
          <w:szCs w:val="36"/>
        </w:rPr>
        <w:t>Color:blue</w:t>
      </w:r>
      <w:proofErr w:type="spellEnd"/>
      <w:proofErr w:type="gramEnd"/>
      <w:r>
        <w:rPr>
          <w:sz w:val="36"/>
          <w:szCs w:val="36"/>
        </w:rPr>
        <w:t>;</w:t>
      </w:r>
    </w:p>
    <w:p w14:paraId="351AED52" w14:textId="77777777" w:rsidR="0079084F" w:rsidRDefault="0079084F" w:rsidP="0079084F">
      <w:pPr>
        <w:pStyle w:val="NoSpacing"/>
        <w:rPr>
          <w:sz w:val="36"/>
          <w:szCs w:val="36"/>
        </w:rPr>
      </w:pPr>
      <w:r>
        <w:rPr>
          <w:sz w:val="36"/>
          <w:szCs w:val="36"/>
        </w:rPr>
        <w:tab/>
      </w:r>
      <w:r>
        <w:rPr>
          <w:sz w:val="36"/>
          <w:szCs w:val="36"/>
        </w:rPr>
        <w:tab/>
      </w:r>
      <w:proofErr w:type="spellStart"/>
      <w:r w:rsidR="008571CF">
        <w:rPr>
          <w:sz w:val="36"/>
          <w:szCs w:val="36"/>
        </w:rPr>
        <w:t>f</w:t>
      </w:r>
      <w:r>
        <w:rPr>
          <w:sz w:val="36"/>
          <w:szCs w:val="36"/>
        </w:rPr>
        <w:t>ont-</w:t>
      </w:r>
      <w:proofErr w:type="gramStart"/>
      <w:r>
        <w:rPr>
          <w:sz w:val="36"/>
          <w:szCs w:val="36"/>
        </w:rPr>
        <w:t>family:arial</w:t>
      </w:r>
      <w:proofErr w:type="spellEnd"/>
      <w:proofErr w:type="gramEnd"/>
      <w:r>
        <w:rPr>
          <w:sz w:val="36"/>
          <w:szCs w:val="36"/>
        </w:rPr>
        <w:t>;</w:t>
      </w:r>
    </w:p>
    <w:p w14:paraId="650F3C07" w14:textId="77777777" w:rsidR="0079084F" w:rsidRDefault="0079084F" w:rsidP="0079084F">
      <w:pPr>
        <w:pStyle w:val="NoSpacing"/>
        <w:rPr>
          <w:sz w:val="36"/>
          <w:szCs w:val="36"/>
        </w:rPr>
      </w:pPr>
      <w:r>
        <w:rPr>
          <w:sz w:val="36"/>
          <w:szCs w:val="36"/>
        </w:rPr>
        <w:tab/>
        <w:t>}</w:t>
      </w:r>
    </w:p>
    <w:p w14:paraId="147EBF33" w14:textId="77777777" w:rsidR="0079084F" w:rsidRDefault="0079084F" w:rsidP="0079084F">
      <w:pPr>
        <w:pStyle w:val="NoSpacing"/>
        <w:rPr>
          <w:b/>
          <w:bCs/>
          <w:sz w:val="40"/>
          <w:szCs w:val="40"/>
        </w:rPr>
      </w:pPr>
      <w:r>
        <w:rPr>
          <w:b/>
          <w:bCs/>
          <w:sz w:val="40"/>
          <w:szCs w:val="40"/>
        </w:rPr>
        <w:t>The class Selector:</w:t>
      </w:r>
    </w:p>
    <w:p w14:paraId="5D79B528" w14:textId="77777777" w:rsidR="0079084F" w:rsidRDefault="0079084F" w:rsidP="0079084F">
      <w:pPr>
        <w:pStyle w:val="NoSpacing"/>
        <w:rPr>
          <w:sz w:val="40"/>
          <w:szCs w:val="40"/>
        </w:rPr>
      </w:pPr>
      <w:r>
        <w:rPr>
          <w:sz w:val="40"/>
          <w:szCs w:val="40"/>
        </w:rPr>
        <w:t>T</w:t>
      </w:r>
      <w:r w:rsidR="00BB4AFE">
        <w:rPr>
          <w:sz w:val="40"/>
          <w:szCs w:val="40"/>
        </w:rPr>
        <w:t>he class selector selects elements with a specific class attribute.</w:t>
      </w:r>
    </w:p>
    <w:p w14:paraId="2127B120" w14:textId="77777777" w:rsidR="00BB4AFE" w:rsidRDefault="00BB4AFE" w:rsidP="0079084F">
      <w:pPr>
        <w:pStyle w:val="NoSpacing"/>
        <w:rPr>
          <w:sz w:val="40"/>
          <w:szCs w:val="40"/>
        </w:rPr>
      </w:pPr>
      <w:r>
        <w:rPr>
          <w:sz w:val="40"/>
          <w:szCs w:val="40"/>
        </w:rPr>
        <w:lastRenderedPageBreak/>
        <w:t>To select elements with a specific class,</w:t>
      </w:r>
      <w:r w:rsidR="008571CF">
        <w:rPr>
          <w:sz w:val="40"/>
          <w:szCs w:val="40"/>
        </w:rPr>
        <w:t xml:space="preserve"> </w:t>
      </w:r>
      <w:r>
        <w:rPr>
          <w:sz w:val="40"/>
          <w:szCs w:val="40"/>
        </w:rPr>
        <w:t>write a period(.) character, followed by the name of the class.</w:t>
      </w:r>
    </w:p>
    <w:p w14:paraId="0AC2DA31" w14:textId="77777777" w:rsidR="00BB4AFE" w:rsidRDefault="00BB4AFE" w:rsidP="0079084F">
      <w:pPr>
        <w:pStyle w:val="NoSpacing"/>
        <w:rPr>
          <w:sz w:val="40"/>
          <w:szCs w:val="40"/>
        </w:rPr>
      </w:pPr>
    </w:p>
    <w:p w14:paraId="70393ACD" w14:textId="77777777" w:rsidR="00BB4AFE" w:rsidRDefault="00BB4AFE" w:rsidP="0079084F">
      <w:pPr>
        <w:pStyle w:val="NoSpacing"/>
        <w:rPr>
          <w:b/>
          <w:bCs/>
          <w:sz w:val="40"/>
          <w:szCs w:val="40"/>
        </w:rPr>
      </w:pPr>
      <w:proofErr w:type="gramStart"/>
      <w:r>
        <w:rPr>
          <w:b/>
          <w:bCs/>
          <w:sz w:val="40"/>
          <w:szCs w:val="40"/>
        </w:rPr>
        <w:t>Example:-</w:t>
      </w:r>
      <w:proofErr w:type="gramEnd"/>
    </w:p>
    <w:p w14:paraId="5E91C2BB" w14:textId="77777777" w:rsidR="00BB4AFE" w:rsidRPr="00BB4AFE" w:rsidRDefault="00BB4AFE" w:rsidP="00BB4AFE">
      <w:pPr>
        <w:pStyle w:val="NoSpacing"/>
        <w:rPr>
          <w:sz w:val="36"/>
          <w:szCs w:val="36"/>
        </w:rPr>
      </w:pPr>
      <w:r>
        <w:t xml:space="preserve"> </w:t>
      </w:r>
    </w:p>
    <w:p w14:paraId="18E86E4E" w14:textId="77777777" w:rsidR="0079084F" w:rsidRDefault="00BB4AFE" w:rsidP="00BB4AFE">
      <w:pPr>
        <w:pStyle w:val="NoSpacing"/>
        <w:rPr>
          <w:sz w:val="36"/>
          <w:szCs w:val="36"/>
        </w:rPr>
      </w:pPr>
      <w:proofErr w:type="gramStart"/>
      <w:r>
        <w:rPr>
          <w:sz w:val="36"/>
          <w:szCs w:val="36"/>
        </w:rPr>
        <w:t>.para</w:t>
      </w:r>
      <w:proofErr w:type="gramEnd"/>
      <w:r>
        <w:rPr>
          <w:sz w:val="36"/>
          <w:szCs w:val="36"/>
        </w:rPr>
        <w:t>1{</w:t>
      </w:r>
    </w:p>
    <w:p w14:paraId="27DC6F2B" w14:textId="77777777" w:rsidR="00BB4AFE" w:rsidRDefault="00BB4AFE" w:rsidP="00BB4AFE">
      <w:pPr>
        <w:pStyle w:val="NoSpacing"/>
        <w:rPr>
          <w:sz w:val="36"/>
          <w:szCs w:val="36"/>
        </w:rPr>
      </w:pPr>
      <w:r>
        <w:rPr>
          <w:sz w:val="36"/>
          <w:szCs w:val="36"/>
        </w:rPr>
        <w:tab/>
      </w:r>
      <w:r>
        <w:rPr>
          <w:sz w:val="36"/>
          <w:szCs w:val="36"/>
        </w:rPr>
        <w:tab/>
      </w:r>
      <w:proofErr w:type="spellStart"/>
      <w:r>
        <w:rPr>
          <w:sz w:val="36"/>
          <w:szCs w:val="36"/>
        </w:rPr>
        <w:t>text-</w:t>
      </w:r>
      <w:proofErr w:type="gramStart"/>
      <w:r>
        <w:rPr>
          <w:sz w:val="36"/>
          <w:szCs w:val="36"/>
        </w:rPr>
        <w:t>align:center</w:t>
      </w:r>
      <w:proofErr w:type="spellEnd"/>
      <w:proofErr w:type="gramEnd"/>
      <w:r>
        <w:rPr>
          <w:sz w:val="36"/>
          <w:szCs w:val="36"/>
        </w:rPr>
        <w:t>;</w:t>
      </w:r>
    </w:p>
    <w:p w14:paraId="4EA18D60" w14:textId="77777777" w:rsidR="00BB4AFE" w:rsidRDefault="00BB4AFE" w:rsidP="00BB4AFE">
      <w:pPr>
        <w:pStyle w:val="NoSpacing"/>
        <w:ind w:left="720" w:firstLine="720"/>
        <w:rPr>
          <w:sz w:val="36"/>
          <w:szCs w:val="36"/>
        </w:rPr>
      </w:pPr>
      <w:proofErr w:type="spellStart"/>
      <w:proofErr w:type="gramStart"/>
      <w:r>
        <w:rPr>
          <w:sz w:val="36"/>
          <w:szCs w:val="36"/>
        </w:rPr>
        <w:t>color:blue</w:t>
      </w:r>
      <w:proofErr w:type="spellEnd"/>
      <w:proofErr w:type="gramEnd"/>
      <w:r>
        <w:rPr>
          <w:sz w:val="36"/>
          <w:szCs w:val="36"/>
        </w:rPr>
        <w:t>;</w:t>
      </w:r>
    </w:p>
    <w:p w14:paraId="26B98407" w14:textId="77777777" w:rsidR="00BB4AFE" w:rsidRDefault="00BB4AFE" w:rsidP="00BB4AFE">
      <w:pPr>
        <w:pStyle w:val="NoSpacing"/>
        <w:ind w:left="720" w:firstLine="720"/>
        <w:rPr>
          <w:sz w:val="36"/>
          <w:szCs w:val="36"/>
        </w:rPr>
      </w:pPr>
      <w:proofErr w:type="spellStart"/>
      <w:r>
        <w:rPr>
          <w:sz w:val="36"/>
          <w:szCs w:val="36"/>
        </w:rPr>
        <w:t>font-</w:t>
      </w:r>
      <w:proofErr w:type="gramStart"/>
      <w:r>
        <w:rPr>
          <w:sz w:val="36"/>
          <w:szCs w:val="36"/>
        </w:rPr>
        <w:t>family:monospace</w:t>
      </w:r>
      <w:proofErr w:type="spellEnd"/>
      <w:proofErr w:type="gramEnd"/>
      <w:r>
        <w:rPr>
          <w:sz w:val="36"/>
          <w:szCs w:val="36"/>
        </w:rPr>
        <w:t>;</w:t>
      </w:r>
    </w:p>
    <w:p w14:paraId="360AC674" w14:textId="77777777" w:rsidR="00BB4AFE" w:rsidRDefault="00BB4AFE" w:rsidP="00BB4AFE">
      <w:pPr>
        <w:pStyle w:val="NoSpacing"/>
        <w:rPr>
          <w:sz w:val="36"/>
          <w:szCs w:val="36"/>
        </w:rPr>
      </w:pPr>
      <w:r>
        <w:rPr>
          <w:sz w:val="36"/>
          <w:szCs w:val="36"/>
        </w:rPr>
        <w:t xml:space="preserve">             }</w:t>
      </w:r>
    </w:p>
    <w:p w14:paraId="566C15AC" w14:textId="77777777" w:rsidR="00BB4AFE" w:rsidRPr="002117E9" w:rsidRDefault="00BB4AFE" w:rsidP="00BB4AFE">
      <w:pPr>
        <w:pStyle w:val="NoSpacing"/>
        <w:rPr>
          <w:b/>
          <w:bCs/>
          <w:sz w:val="44"/>
          <w:szCs w:val="44"/>
        </w:rPr>
      </w:pPr>
      <w:r w:rsidRPr="002117E9">
        <w:rPr>
          <w:b/>
          <w:bCs/>
          <w:sz w:val="44"/>
          <w:szCs w:val="44"/>
        </w:rPr>
        <w:t>CSS Comments:</w:t>
      </w:r>
    </w:p>
    <w:p w14:paraId="0B8856E8" w14:textId="77777777" w:rsidR="002117E9" w:rsidRDefault="002117E9" w:rsidP="00BB4AFE">
      <w:pPr>
        <w:pStyle w:val="NoSpacing"/>
        <w:rPr>
          <w:sz w:val="40"/>
          <w:szCs w:val="40"/>
        </w:rPr>
      </w:pPr>
      <w:r>
        <w:rPr>
          <w:sz w:val="40"/>
          <w:szCs w:val="40"/>
        </w:rPr>
        <w:t>Comments are used to explain the code, and may help when you edit the source code at a later data. Comments are ignored by the browsers. A CSS comments starts with /* and ends with*</w:t>
      </w:r>
      <w:proofErr w:type="gramStart"/>
      <w:r>
        <w:rPr>
          <w:sz w:val="40"/>
          <w:szCs w:val="40"/>
        </w:rPr>
        <w:t>/ .</w:t>
      </w:r>
      <w:proofErr w:type="gramEnd"/>
      <w:r>
        <w:rPr>
          <w:sz w:val="40"/>
          <w:szCs w:val="40"/>
        </w:rPr>
        <w:t xml:space="preserve"> Comments can also </w:t>
      </w:r>
      <w:proofErr w:type="gramStart"/>
      <w:r>
        <w:rPr>
          <w:sz w:val="40"/>
          <w:szCs w:val="40"/>
        </w:rPr>
        <w:t>called</w:t>
      </w:r>
      <w:proofErr w:type="gramEnd"/>
      <w:r>
        <w:rPr>
          <w:sz w:val="40"/>
          <w:szCs w:val="40"/>
        </w:rPr>
        <w:t xml:space="preserve"> span multiple lines.</w:t>
      </w:r>
    </w:p>
    <w:p w14:paraId="087AB995" w14:textId="77777777" w:rsidR="002117E9" w:rsidRDefault="002117E9" w:rsidP="00BB4AFE">
      <w:pPr>
        <w:pStyle w:val="NoSpacing"/>
        <w:rPr>
          <w:b/>
          <w:bCs/>
          <w:sz w:val="40"/>
          <w:szCs w:val="40"/>
        </w:rPr>
      </w:pPr>
      <w:r>
        <w:rPr>
          <w:b/>
          <w:bCs/>
          <w:sz w:val="40"/>
          <w:szCs w:val="40"/>
        </w:rPr>
        <w:t>Example:</w:t>
      </w:r>
    </w:p>
    <w:p w14:paraId="672E3E8D" w14:textId="77777777" w:rsidR="002117E9" w:rsidRPr="002117E9" w:rsidRDefault="002117E9" w:rsidP="002117E9">
      <w:pPr>
        <w:pStyle w:val="NoSpacing"/>
      </w:pPr>
    </w:p>
    <w:p w14:paraId="7422949D" w14:textId="77777777" w:rsidR="002117E9" w:rsidRDefault="002117E9" w:rsidP="002117E9">
      <w:pPr>
        <w:pStyle w:val="NoSpacing"/>
        <w:rPr>
          <w:sz w:val="36"/>
          <w:szCs w:val="36"/>
        </w:rPr>
      </w:pPr>
      <w:r>
        <w:rPr>
          <w:sz w:val="40"/>
          <w:szCs w:val="40"/>
        </w:rPr>
        <w:t xml:space="preserve"> </w:t>
      </w:r>
      <w:proofErr w:type="gramStart"/>
      <w:r>
        <w:rPr>
          <w:sz w:val="36"/>
          <w:szCs w:val="36"/>
        </w:rPr>
        <w:t>.para</w:t>
      </w:r>
      <w:proofErr w:type="gramEnd"/>
      <w:r>
        <w:rPr>
          <w:sz w:val="36"/>
          <w:szCs w:val="36"/>
        </w:rPr>
        <w:t>1{</w:t>
      </w:r>
    </w:p>
    <w:p w14:paraId="6DAC52BA" w14:textId="77777777" w:rsidR="002117E9" w:rsidRDefault="002117E9" w:rsidP="002117E9">
      <w:pPr>
        <w:pStyle w:val="NoSpacing"/>
        <w:rPr>
          <w:sz w:val="36"/>
          <w:szCs w:val="36"/>
        </w:rPr>
      </w:pPr>
      <w:r>
        <w:rPr>
          <w:sz w:val="36"/>
          <w:szCs w:val="36"/>
        </w:rPr>
        <w:tab/>
      </w:r>
      <w:r>
        <w:rPr>
          <w:sz w:val="36"/>
          <w:szCs w:val="36"/>
        </w:rPr>
        <w:tab/>
      </w:r>
      <w:proofErr w:type="spellStart"/>
      <w:r>
        <w:rPr>
          <w:sz w:val="36"/>
          <w:szCs w:val="36"/>
        </w:rPr>
        <w:t>text-</w:t>
      </w:r>
      <w:proofErr w:type="gramStart"/>
      <w:r>
        <w:rPr>
          <w:sz w:val="36"/>
          <w:szCs w:val="36"/>
        </w:rPr>
        <w:t>align:center</w:t>
      </w:r>
      <w:proofErr w:type="spellEnd"/>
      <w:proofErr w:type="gramEnd"/>
      <w:r>
        <w:rPr>
          <w:sz w:val="36"/>
          <w:szCs w:val="36"/>
        </w:rPr>
        <w:t>;</w:t>
      </w:r>
    </w:p>
    <w:p w14:paraId="06EEA7FA" w14:textId="77777777" w:rsidR="002117E9" w:rsidRDefault="002117E9" w:rsidP="002117E9">
      <w:pPr>
        <w:pStyle w:val="NoSpacing"/>
        <w:ind w:left="720" w:firstLine="720"/>
        <w:rPr>
          <w:sz w:val="36"/>
          <w:szCs w:val="36"/>
        </w:rPr>
      </w:pPr>
      <w:proofErr w:type="spellStart"/>
      <w:proofErr w:type="gramStart"/>
      <w:r>
        <w:rPr>
          <w:sz w:val="36"/>
          <w:szCs w:val="36"/>
        </w:rPr>
        <w:t>color:blue</w:t>
      </w:r>
      <w:proofErr w:type="spellEnd"/>
      <w:proofErr w:type="gramEnd"/>
      <w:r>
        <w:rPr>
          <w:sz w:val="36"/>
          <w:szCs w:val="36"/>
        </w:rPr>
        <w:t xml:space="preserve">;   </w:t>
      </w:r>
    </w:p>
    <w:p w14:paraId="0CAEE5C9" w14:textId="77777777" w:rsidR="002117E9" w:rsidRPr="002117E9" w:rsidRDefault="002117E9" w:rsidP="008571CF">
      <w:pPr>
        <w:pStyle w:val="NoSpacing"/>
        <w:ind w:left="1440"/>
        <w:rPr>
          <w:b/>
          <w:bCs/>
          <w:sz w:val="32"/>
          <w:szCs w:val="32"/>
        </w:rPr>
      </w:pPr>
      <w:r>
        <w:rPr>
          <w:sz w:val="36"/>
          <w:szCs w:val="36"/>
        </w:rPr>
        <w:t>/*</w:t>
      </w:r>
      <w:proofErr w:type="spellStart"/>
      <w:r>
        <w:rPr>
          <w:sz w:val="36"/>
          <w:szCs w:val="36"/>
        </w:rPr>
        <w:t>font-</w:t>
      </w:r>
      <w:proofErr w:type="gramStart"/>
      <w:r>
        <w:rPr>
          <w:sz w:val="36"/>
          <w:szCs w:val="36"/>
        </w:rPr>
        <w:t>family:serif</w:t>
      </w:r>
      <w:proofErr w:type="spellEnd"/>
      <w:proofErr w:type="gramEnd"/>
      <w:r>
        <w:rPr>
          <w:sz w:val="36"/>
          <w:szCs w:val="36"/>
        </w:rPr>
        <w:t xml:space="preserve">; */  </w:t>
      </w:r>
      <w:r>
        <w:rPr>
          <w:b/>
          <w:bCs/>
          <w:sz w:val="32"/>
          <w:szCs w:val="32"/>
        </w:rPr>
        <w:t xml:space="preserve">/*This is the single line </w:t>
      </w:r>
      <w:r w:rsidR="008571CF">
        <w:rPr>
          <w:b/>
          <w:bCs/>
          <w:sz w:val="32"/>
          <w:szCs w:val="32"/>
        </w:rPr>
        <w:t xml:space="preserve">    </w:t>
      </w:r>
      <w:r>
        <w:rPr>
          <w:b/>
          <w:bCs/>
          <w:sz w:val="32"/>
          <w:szCs w:val="32"/>
        </w:rPr>
        <w:t>comment*/</w:t>
      </w:r>
    </w:p>
    <w:p w14:paraId="2CB1F9D5" w14:textId="77777777" w:rsidR="002117E9" w:rsidRDefault="002117E9" w:rsidP="002117E9">
      <w:pPr>
        <w:pStyle w:val="NoSpacing"/>
        <w:ind w:left="720" w:firstLine="720"/>
        <w:rPr>
          <w:sz w:val="36"/>
          <w:szCs w:val="36"/>
        </w:rPr>
      </w:pPr>
    </w:p>
    <w:p w14:paraId="42CA217E" w14:textId="77777777" w:rsidR="002117E9" w:rsidRDefault="002117E9" w:rsidP="002117E9">
      <w:pPr>
        <w:pStyle w:val="NoSpacing"/>
        <w:rPr>
          <w:sz w:val="36"/>
          <w:szCs w:val="36"/>
        </w:rPr>
      </w:pPr>
      <w:r>
        <w:rPr>
          <w:sz w:val="36"/>
          <w:szCs w:val="36"/>
        </w:rPr>
        <w:t xml:space="preserve">             }</w:t>
      </w:r>
    </w:p>
    <w:p w14:paraId="5F73B2B1" w14:textId="77777777" w:rsidR="002117E9" w:rsidRDefault="002117E9" w:rsidP="002117E9">
      <w:pPr>
        <w:pStyle w:val="NoSpacing"/>
        <w:rPr>
          <w:sz w:val="36"/>
          <w:szCs w:val="36"/>
        </w:rPr>
      </w:pPr>
      <w:r>
        <w:rPr>
          <w:sz w:val="36"/>
          <w:szCs w:val="36"/>
        </w:rPr>
        <w:t>In the example above, all HTML element will class</w:t>
      </w:r>
      <w:proofErr w:type="gramStart"/>
      <w:r>
        <w:rPr>
          <w:sz w:val="36"/>
          <w:szCs w:val="36"/>
        </w:rPr>
        <w:t>=”para</w:t>
      </w:r>
      <w:proofErr w:type="gramEnd"/>
      <w:r>
        <w:rPr>
          <w:sz w:val="36"/>
          <w:szCs w:val="36"/>
        </w:rPr>
        <w:t>1” will be blue and centered-aligned.</w:t>
      </w:r>
    </w:p>
    <w:p w14:paraId="749B1AEC" w14:textId="77777777" w:rsidR="008571CF" w:rsidRDefault="008571CF" w:rsidP="002117E9">
      <w:pPr>
        <w:pStyle w:val="NoSpacing"/>
        <w:rPr>
          <w:sz w:val="36"/>
          <w:szCs w:val="36"/>
        </w:rPr>
      </w:pPr>
    </w:p>
    <w:p w14:paraId="7D64BBC7" w14:textId="77777777" w:rsidR="008571CF" w:rsidRPr="008571CF" w:rsidRDefault="008571CF" w:rsidP="002117E9">
      <w:pPr>
        <w:pStyle w:val="NoSpacing"/>
        <w:rPr>
          <w:b/>
          <w:bCs/>
          <w:sz w:val="44"/>
          <w:szCs w:val="44"/>
        </w:rPr>
      </w:pPr>
      <w:r w:rsidRPr="008571CF">
        <w:rPr>
          <w:b/>
          <w:bCs/>
          <w:sz w:val="44"/>
          <w:szCs w:val="44"/>
        </w:rPr>
        <w:lastRenderedPageBreak/>
        <w:t>CSS Styles:</w:t>
      </w:r>
    </w:p>
    <w:p w14:paraId="1C84BECD" w14:textId="77777777" w:rsidR="00BB4AFE" w:rsidRDefault="00BB4AFE" w:rsidP="00BB4AFE">
      <w:pPr>
        <w:pStyle w:val="NoSpacing"/>
        <w:rPr>
          <w:sz w:val="40"/>
          <w:szCs w:val="40"/>
        </w:rPr>
      </w:pPr>
    </w:p>
    <w:p w14:paraId="2B987B8A" w14:textId="77777777" w:rsidR="008571CF" w:rsidRDefault="008571CF" w:rsidP="008571CF">
      <w:pPr>
        <w:pStyle w:val="NoSpacing"/>
        <w:numPr>
          <w:ilvl w:val="0"/>
          <w:numId w:val="10"/>
        </w:numPr>
        <w:rPr>
          <w:sz w:val="40"/>
          <w:szCs w:val="40"/>
        </w:rPr>
      </w:pPr>
      <w:r>
        <w:rPr>
          <w:sz w:val="40"/>
          <w:szCs w:val="40"/>
        </w:rPr>
        <w:t>Background properties</w:t>
      </w:r>
    </w:p>
    <w:p w14:paraId="13C83866" w14:textId="77777777" w:rsidR="008571CF" w:rsidRDefault="008571CF" w:rsidP="008571CF">
      <w:pPr>
        <w:pStyle w:val="NoSpacing"/>
        <w:numPr>
          <w:ilvl w:val="0"/>
          <w:numId w:val="10"/>
        </w:numPr>
        <w:rPr>
          <w:sz w:val="40"/>
          <w:szCs w:val="40"/>
        </w:rPr>
      </w:pPr>
      <w:r>
        <w:rPr>
          <w:sz w:val="40"/>
          <w:szCs w:val="40"/>
        </w:rPr>
        <w:t>Border Properties</w:t>
      </w:r>
    </w:p>
    <w:p w14:paraId="03285DAD" w14:textId="77777777" w:rsidR="008571CF" w:rsidRDefault="008571CF" w:rsidP="008571CF">
      <w:pPr>
        <w:pStyle w:val="NoSpacing"/>
        <w:numPr>
          <w:ilvl w:val="0"/>
          <w:numId w:val="10"/>
        </w:numPr>
        <w:rPr>
          <w:sz w:val="40"/>
          <w:szCs w:val="40"/>
        </w:rPr>
      </w:pPr>
      <w:r>
        <w:rPr>
          <w:sz w:val="40"/>
          <w:szCs w:val="40"/>
        </w:rPr>
        <w:t>Padding</w:t>
      </w:r>
    </w:p>
    <w:p w14:paraId="3E9E674D" w14:textId="77777777" w:rsidR="008571CF" w:rsidRDefault="008571CF" w:rsidP="008571CF">
      <w:pPr>
        <w:pStyle w:val="NoSpacing"/>
        <w:numPr>
          <w:ilvl w:val="0"/>
          <w:numId w:val="10"/>
        </w:numPr>
        <w:rPr>
          <w:sz w:val="40"/>
          <w:szCs w:val="40"/>
        </w:rPr>
      </w:pPr>
      <w:r>
        <w:rPr>
          <w:sz w:val="40"/>
          <w:szCs w:val="40"/>
        </w:rPr>
        <w:t>Margin</w:t>
      </w:r>
    </w:p>
    <w:p w14:paraId="5DEDCA51" w14:textId="77777777" w:rsidR="008571CF" w:rsidRDefault="008571CF" w:rsidP="008571CF">
      <w:pPr>
        <w:pStyle w:val="NoSpacing"/>
        <w:numPr>
          <w:ilvl w:val="0"/>
          <w:numId w:val="10"/>
        </w:numPr>
        <w:rPr>
          <w:sz w:val="40"/>
          <w:szCs w:val="40"/>
        </w:rPr>
      </w:pPr>
      <w:r>
        <w:rPr>
          <w:sz w:val="40"/>
          <w:szCs w:val="40"/>
        </w:rPr>
        <w:t>Color</w:t>
      </w:r>
    </w:p>
    <w:p w14:paraId="06777200" w14:textId="77777777" w:rsidR="008571CF" w:rsidRDefault="008571CF" w:rsidP="008571CF">
      <w:pPr>
        <w:pStyle w:val="NoSpacing"/>
        <w:numPr>
          <w:ilvl w:val="0"/>
          <w:numId w:val="10"/>
        </w:numPr>
        <w:rPr>
          <w:sz w:val="40"/>
          <w:szCs w:val="40"/>
        </w:rPr>
      </w:pPr>
      <w:r>
        <w:rPr>
          <w:sz w:val="40"/>
          <w:szCs w:val="40"/>
        </w:rPr>
        <w:t>Font Properties</w:t>
      </w:r>
    </w:p>
    <w:p w14:paraId="2F5D250B" w14:textId="77777777" w:rsidR="008571CF" w:rsidRDefault="008571CF" w:rsidP="008571CF">
      <w:pPr>
        <w:pStyle w:val="NoSpacing"/>
        <w:numPr>
          <w:ilvl w:val="0"/>
          <w:numId w:val="10"/>
        </w:numPr>
        <w:rPr>
          <w:sz w:val="40"/>
          <w:szCs w:val="40"/>
        </w:rPr>
      </w:pPr>
      <w:r>
        <w:rPr>
          <w:sz w:val="40"/>
          <w:szCs w:val="40"/>
        </w:rPr>
        <w:t>Link properties/Navigation bar properties</w:t>
      </w:r>
    </w:p>
    <w:p w14:paraId="2362F5EF" w14:textId="77777777" w:rsidR="008571CF" w:rsidRDefault="008571CF" w:rsidP="008571CF">
      <w:pPr>
        <w:pStyle w:val="NoSpacing"/>
        <w:rPr>
          <w:sz w:val="40"/>
          <w:szCs w:val="40"/>
        </w:rPr>
      </w:pPr>
    </w:p>
    <w:p w14:paraId="26818A9F" w14:textId="77777777" w:rsidR="008571CF" w:rsidRDefault="008571CF" w:rsidP="008571CF">
      <w:pPr>
        <w:pStyle w:val="NoSpacing"/>
        <w:rPr>
          <w:sz w:val="40"/>
          <w:szCs w:val="40"/>
        </w:rPr>
      </w:pPr>
    </w:p>
    <w:p w14:paraId="52AFC376" w14:textId="77777777" w:rsidR="008571CF" w:rsidRDefault="008571CF" w:rsidP="008571CF">
      <w:pPr>
        <w:pStyle w:val="NoSpacing"/>
        <w:rPr>
          <w:sz w:val="40"/>
          <w:szCs w:val="40"/>
        </w:rPr>
      </w:pPr>
    </w:p>
    <w:p w14:paraId="3BEA6D92" w14:textId="77777777" w:rsidR="008571CF" w:rsidRDefault="008571CF" w:rsidP="008571CF">
      <w:pPr>
        <w:pStyle w:val="NoSpacing"/>
        <w:rPr>
          <w:sz w:val="40"/>
          <w:szCs w:val="40"/>
        </w:rPr>
      </w:pPr>
    </w:p>
    <w:p w14:paraId="2B7A3C81" w14:textId="77777777" w:rsidR="008571CF" w:rsidRDefault="008571CF" w:rsidP="008571CF">
      <w:pPr>
        <w:pStyle w:val="NoSpacing"/>
        <w:rPr>
          <w:sz w:val="40"/>
          <w:szCs w:val="40"/>
        </w:rPr>
      </w:pPr>
    </w:p>
    <w:p w14:paraId="0B6FD8C3" w14:textId="77777777" w:rsidR="008571CF" w:rsidRDefault="008571CF" w:rsidP="008571CF">
      <w:pPr>
        <w:pStyle w:val="NoSpacing"/>
        <w:rPr>
          <w:sz w:val="40"/>
          <w:szCs w:val="40"/>
        </w:rPr>
      </w:pPr>
    </w:p>
    <w:p w14:paraId="5CDB77A5" w14:textId="77777777" w:rsidR="008571CF" w:rsidRDefault="008571CF" w:rsidP="008571CF">
      <w:pPr>
        <w:pStyle w:val="NoSpacing"/>
        <w:rPr>
          <w:sz w:val="40"/>
          <w:szCs w:val="40"/>
        </w:rPr>
      </w:pPr>
    </w:p>
    <w:p w14:paraId="6A89E7BB" w14:textId="77777777" w:rsidR="008571CF" w:rsidRDefault="008571CF" w:rsidP="008571CF">
      <w:pPr>
        <w:pStyle w:val="NoSpacing"/>
        <w:rPr>
          <w:sz w:val="40"/>
          <w:szCs w:val="40"/>
        </w:rPr>
      </w:pPr>
    </w:p>
    <w:p w14:paraId="478BD543" w14:textId="77777777" w:rsidR="008571CF" w:rsidRDefault="008571CF" w:rsidP="008571CF">
      <w:pPr>
        <w:pStyle w:val="NoSpacing"/>
        <w:rPr>
          <w:sz w:val="40"/>
          <w:szCs w:val="40"/>
        </w:rPr>
      </w:pPr>
    </w:p>
    <w:p w14:paraId="5A814D7F" w14:textId="77777777" w:rsidR="008571CF" w:rsidRDefault="008571CF" w:rsidP="008571CF">
      <w:pPr>
        <w:pStyle w:val="NoSpacing"/>
        <w:rPr>
          <w:sz w:val="40"/>
          <w:szCs w:val="40"/>
        </w:rPr>
      </w:pPr>
    </w:p>
    <w:p w14:paraId="2D86D907" w14:textId="77777777" w:rsidR="008571CF" w:rsidRDefault="008571CF" w:rsidP="008571CF">
      <w:pPr>
        <w:pStyle w:val="NoSpacing"/>
        <w:rPr>
          <w:sz w:val="40"/>
          <w:szCs w:val="40"/>
        </w:rPr>
      </w:pPr>
    </w:p>
    <w:p w14:paraId="2940BDDB" w14:textId="77777777" w:rsidR="008571CF" w:rsidRDefault="008571CF" w:rsidP="008571CF">
      <w:pPr>
        <w:pStyle w:val="NoSpacing"/>
        <w:rPr>
          <w:sz w:val="40"/>
          <w:szCs w:val="40"/>
        </w:rPr>
      </w:pPr>
    </w:p>
    <w:p w14:paraId="33C04C02" w14:textId="77777777" w:rsidR="008571CF" w:rsidRDefault="008571CF" w:rsidP="008571CF">
      <w:pPr>
        <w:pStyle w:val="NoSpacing"/>
        <w:rPr>
          <w:sz w:val="40"/>
          <w:szCs w:val="40"/>
        </w:rPr>
      </w:pPr>
    </w:p>
    <w:p w14:paraId="7330AD35" w14:textId="77777777" w:rsidR="008571CF" w:rsidRDefault="008571CF" w:rsidP="008571CF">
      <w:pPr>
        <w:pStyle w:val="NoSpacing"/>
        <w:rPr>
          <w:sz w:val="40"/>
          <w:szCs w:val="40"/>
        </w:rPr>
      </w:pPr>
    </w:p>
    <w:p w14:paraId="2D71CB35" w14:textId="77777777" w:rsidR="008571CF" w:rsidRDefault="008571CF" w:rsidP="008571CF">
      <w:pPr>
        <w:pStyle w:val="NoSpacing"/>
        <w:rPr>
          <w:sz w:val="40"/>
          <w:szCs w:val="40"/>
        </w:rPr>
      </w:pPr>
    </w:p>
    <w:p w14:paraId="018D7AF6" w14:textId="77777777" w:rsidR="008571CF" w:rsidRDefault="008571CF" w:rsidP="008571CF">
      <w:pPr>
        <w:pStyle w:val="NoSpacing"/>
        <w:rPr>
          <w:sz w:val="40"/>
          <w:szCs w:val="40"/>
        </w:rPr>
      </w:pPr>
    </w:p>
    <w:p w14:paraId="2BB2E684" w14:textId="77777777" w:rsidR="008571CF" w:rsidRDefault="008571CF" w:rsidP="008571CF">
      <w:pPr>
        <w:pStyle w:val="NoSpacing"/>
        <w:rPr>
          <w:sz w:val="40"/>
          <w:szCs w:val="40"/>
        </w:rPr>
      </w:pPr>
    </w:p>
    <w:p w14:paraId="094223CF" w14:textId="77777777" w:rsidR="008571CF" w:rsidRDefault="008571CF" w:rsidP="008571CF">
      <w:pPr>
        <w:pStyle w:val="NoSpacing"/>
        <w:rPr>
          <w:sz w:val="40"/>
          <w:szCs w:val="40"/>
        </w:rPr>
      </w:pPr>
    </w:p>
    <w:p w14:paraId="4964709C" w14:textId="77777777" w:rsidR="008571CF" w:rsidRDefault="008571CF" w:rsidP="008571CF">
      <w:pPr>
        <w:pStyle w:val="NoSpacing"/>
        <w:rPr>
          <w:sz w:val="40"/>
          <w:szCs w:val="40"/>
        </w:rPr>
      </w:pPr>
    </w:p>
    <w:p w14:paraId="2D40FFE8" w14:textId="77777777" w:rsidR="008571CF" w:rsidRPr="00BB4AFE" w:rsidRDefault="008571CF" w:rsidP="008571CF">
      <w:pPr>
        <w:pStyle w:val="NoSpacing"/>
        <w:rPr>
          <w:sz w:val="40"/>
          <w:szCs w:val="40"/>
        </w:rPr>
      </w:pPr>
    </w:p>
    <w:p w14:paraId="31A62061" w14:textId="77777777" w:rsidR="00BB4AFE" w:rsidRPr="00BB4AFE" w:rsidRDefault="00BB4AFE" w:rsidP="00BB4AFE">
      <w:pPr>
        <w:pStyle w:val="NoSpacing"/>
        <w:rPr>
          <w:sz w:val="36"/>
          <w:szCs w:val="36"/>
        </w:rPr>
      </w:pPr>
    </w:p>
    <w:p w14:paraId="4D34EC73" w14:textId="77777777" w:rsidR="00962F5B" w:rsidRDefault="00962F5B" w:rsidP="00BD78C0">
      <w:pPr>
        <w:rPr>
          <w:sz w:val="40"/>
          <w:szCs w:val="40"/>
        </w:rPr>
      </w:pPr>
    </w:p>
    <w:p w14:paraId="025FCEFF" w14:textId="77777777" w:rsidR="00131CBE" w:rsidRPr="006D52CC" w:rsidRDefault="00131CBE" w:rsidP="00BD78C0">
      <w:pPr>
        <w:rPr>
          <w:b/>
          <w:bCs/>
          <w:sz w:val="40"/>
          <w:szCs w:val="40"/>
        </w:rPr>
      </w:pPr>
      <w:r>
        <w:rPr>
          <w:sz w:val="40"/>
          <w:szCs w:val="40"/>
        </w:rPr>
        <w:t xml:space="preserve"> </w:t>
      </w:r>
    </w:p>
    <w:p w14:paraId="3094D099" w14:textId="77777777" w:rsidR="00131CBE" w:rsidRPr="008571CF" w:rsidRDefault="008571CF" w:rsidP="00BD78C0">
      <w:pPr>
        <w:rPr>
          <w:b/>
          <w:bCs/>
          <w:sz w:val="56"/>
          <w:szCs w:val="56"/>
        </w:rPr>
      </w:pPr>
      <w:r w:rsidRPr="008571CF">
        <w:rPr>
          <w:b/>
          <w:bCs/>
          <w:sz w:val="56"/>
          <w:szCs w:val="56"/>
        </w:rPr>
        <w:t>Bootstrap</w:t>
      </w:r>
    </w:p>
    <w:p w14:paraId="58134DC2" w14:textId="77777777" w:rsidR="00E07386" w:rsidRPr="00E07386" w:rsidRDefault="00E6686B" w:rsidP="00E07386">
      <w:pPr>
        <w:pStyle w:val="NormalWeb"/>
        <w:spacing w:before="240" w:beforeAutospacing="0" w:after="240" w:afterAutospacing="0"/>
        <w:rPr>
          <w:rFonts w:ascii="Verdana" w:hAnsi="Verdana"/>
          <w:color w:val="000000"/>
          <w:sz w:val="32"/>
          <w:szCs w:val="32"/>
        </w:rPr>
      </w:pPr>
      <w:r w:rsidRPr="00E07386">
        <w:rPr>
          <w:sz w:val="32"/>
          <w:szCs w:val="32"/>
        </w:rPr>
        <w:t xml:space="preserve"> </w:t>
      </w:r>
      <w:r w:rsidR="00E07386" w:rsidRPr="00E07386">
        <w:rPr>
          <w:rFonts w:ascii="Verdana" w:hAnsi="Verdana"/>
          <w:color w:val="000000"/>
          <w:sz w:val="32"/>
          <w:szCs w:val="32"/>
        </w:rPr>
        <w:t>Bootstrap is the most popular HTML, CSS, and JavaScript framework for developing responsive, mobile-first websites.</w:t>
      </w:r>
    </w:p>
    <w:p w14:paraId="779AE397" w14:textId="77777777" w:rsidR="00E07386" w:rsidRPr="00E07386" w:rsidRDefault="00E07386" w:rsidP="00E07386">
      <w:pPr>
        <w:pStyle w:val="NormalWeb"/>
        <w:spacing w:before="240" w:beforeAutospacing="0" w:after="240" w:afterAutospacing="0"/>
        <w:rPr>
          <w:rFonts w:ascii="Verdana" w:hAnsi="Verdana"/>
          <w:color w:val="000000"/>
          <w:sz w:val="32"/>
          <w:szCs w:val="32"/>
        </w:rPr>
      </w:pPr>
      <w:r w:rsidRPr="00E07386">
        <w:rPr>
          <w:rFonts w:ascii="Verdana" w:hAnsi="Verdana"/>
          <w:color w:val="000000"/>
          <w:sz w:val="32"/>
          <w:szCs w:val="32"/>
        </w:rPr>
        <w:t>Bootstrap is completely free to download and use!</w:t>
      </w:r>
    </w:p>
    <w:p w14:paraId="0C1A0913" w14:textId="77777777" w:rsidR="00E6686B" w:rsidRDefault="00E07386" w:rsidP="00BD78C0">
      <w:pPr>
        <w:rPr>
          <w:b/>
          <w:bCs/>
          <w:sz w:val="44"/>
          <w:szCs w:val="44"/>
        </w:rPr>
      </w:pPr>
      <w:r>
        <w:rPr>
          <w:b/>
          <w:bCs/>
          <w:sz w:val="44"/>
          <w:szCs w:val="44"/>
        </w:rPr>
        <w:t>What is Bootstrap?</w:t>
      </w:r>
    </w:p>
    <w:p w14:paraId="5DDAE30F" w14:textId="77777777" w:rsidR="00E07386" w:rsidRPr="00E07386" w:rsidRDefault="00E07386" w:rsidP="00E0738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E07386">
        <w:rPr>
          <w:rFonts w:ascii="Verdana" w:eastAsia="Times New Roman" w:hAnsi="Verdana" w:cs="Times New Roman"/>
          <w:color w:val="000000"/>
          <w:sz w:val="28"/>
          <w:szCs w:val="28"/>
        </w:rPr>
        <w:t>Bootstrap is a free front-end framework for faster and easier web development</w:t>
      </w:r>
    </w:p>
    <w:p w14:paraId="3145A964" w14:textId="77777777" w:rsidR="00E07386" w:rsidRPr="00E07386" w:rsidRDefault="00E07386" w:rsidP="00E0738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E07386">
        <w:rPr>
          <w:rFonts w:ascii="Verdana" w:eastAsia="Times New Roman" w:hAnsi="Verdana" w:cs="Times New Roman"/>
          <w:color w:val="000000"/>
          <w:sz w:val="28"/>
          <w:szCs w:val="28"/>
        </w:rPr>
        <w:t>Bootstrap includes HTML and CSS based design templates for typography, forms, buttons, tables, navigation, modals, image carousels and many other, as well as optional JavaScript plugins</w:t>
      </w:r>
    </w:p>
    <w:p w14:paraId="58802D3B" w14:textId="77777777" w:rsidR="00E07386" w:rsidRDefault="00E07386" w:rsidP="00E07386">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8"/>
          <w:szCs w:val="28"/>
        </w:rPr>
      </w:pPr>
      <w:r w:rsidRPr="00E07386">
        <w:rPr>
          <w:rFonts w:ascii="Verdana" w:eastAsia="Times New Roman" w:hAnsi="Verdana" w:cs="Times New Roman"/>
          <w:color w:val="000000"/>
          <w:sz w:val="28"/>
          <w:szCs w:val="28"/>
        </w:rPr>
        <w:t>Bootstrap also gives you the ability to easily create responsive designs</w:t>
      </w:r>
      <w:r>
        <w:rPr>
          <w:rFonts w:ascii="Verdana" w:eastAsia="Times New Roman" w:hAnsi="Verdana" w:cs="Times New Roman"/>
          <w:color w:val="000000"/>
          <w:sz w:val="28"/>
          <w:szCs w:val="28"/>
        </w:rPr>
        <w:t>.</w:t>
      </w:r>
    </w:p>
    <w:p w14:paraId="48540A59" w14:textId="77777777" w:rsidR="00E07386" w:rsidRDefault="00E07386" w:rsidP="00E07386">
      <w:pPr>
        <w:shd w:val="clear" w:color="auto" w:fill="FFFFFF"/>
        <w:spacing w:before="100" w:beforeAutospacing="1" w:after="100" w:afterAutospacing="1" w:line="240" w:lineRule="auto"/>
        <w:rPr>
          <w:rFonts w:ascii="Verdana" w:eastAsia="Times New Roman" w:hAnsi="Verdana" w:cs="Times New Roman"/>
          <w:b/>
          <w:bCs/>
          <w:color w:val="000000"/>
          <w:sz w:val="40"/>
          <w:szCs w:val="40"/>
        </w:rPr>
      </w:pPr>
      <w:r>
        <w:rPr>
          <w:rFonts w:ascii="Verdana" w:eastAsia="Times New Roman" w:hAnsi="Verdana" w:cs="Times New Roman"/>
          <w:b/>
          <w:bCs/>
          <w:color w:val="000000"/>
          <w:sz w:val="40"/>
          <w:szCs w:val="40"/>
        </w:rPr>
        <w:t>What is Responsive web designing?</w:t>
      </w:r>
    </w:p>
    <w:p w14:paraId="5B1DD0F9" w14:textId="77777777" w:rsidR="00E07386" w:rsidRDefault="00E07386" w:rsidP="00E07386">
      <w:pPr>
        <w:shd w:val="clear" w:color="auto" w:fill="FFFFFF"/>
        <w:spacing w:before="100" w:beforeAutospacing="1" w:after="100" w:afterAutospacing="1" w:line="240" w:lineRule="auto"/>
        <w:rPr>
          <w:rFonts w:ascii="Verdana" w:hAnsi="Verdana"/>
          <w:color w:val="000000"/>
          <w:sz w:val="28"/>
          <w:szCs w:val="28"/>
          <w:shd w:val="clear" w:color="auto" w:fill="FFFFCC"/>
        </w:rPr>
      </w:pPr>
      <w:r w:rsidRPr="00E07386">
        <w:rPr>
          <w:rFonts w:ascii="Verdana" w:hAnsi="Verdana"/>
          <w:color w:val="000000"/>
          <w:sz w:val="28"/>
          <w:szCs w:val="28"/>
          <w:shd w:val="clear" w:color="auto" w:fill="FFFFCC"/>
        </w:rPr>
        <w:t>Responsive web design is about creating web sites which automatically adjust themselves to look good on all devices, from small phones to large desktops.</w:t>
      </w:r>
    </w:p>
    <w:p w14:paraId="21E6B5BA" w14:textId="77777777" w:rsidR="00E07386" w:rsidRDefault="00E07386" w:rsidP="00E07386">
      <w:pPr>
        <w:rPr>
          <w:shd w:val="clear" w:color="auto" w:fill="FFFFCC"/>
        </w:rPr>
      </w:pPr>
    </w:p>
    <w:p w14:paraId="2AD66F2C" w14:textId="77777777" w:rsidR="00E07386" w:rsidRDefault="00E07386" w:rsidP="00E07386">
      <w:pPr>
        <w:rPr>
          <w:rStyle w:val="tagcolor"/>
          <w:rFonts w:ascii="Consolas" w:hAnsi="Consolas"/>
          <w:color w:val="0000CD"/>
          <w:sz w:val="23"/>
          <w:szCs w:val="23"/>
        </w:rPr>
      </w:pP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Column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gramStart"/>
      <w:r>
        <w:rPr>
          <w:rFonts w:ascii="Consolas" w:hAnsi="Consolas"/>
          <w:color w:val="000000"/>
          <w:sz w:val="23"/>
          <w:szCs w:val="23"/>
          <w:shd w:val="clear" w:color="auto" w:fill="FFFFFF"/>
        </w:rPr>
        <w:t>dolor..</w:t>
      </w:r>
      <w:proofErr w:type="gramEnd"/>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Column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Lorem ipsum dolor..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Column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Lorem ipsum dolor..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7F73B336" w14:textId="77777777" w:rsidR="005E7DA7" w:rsidRDefault="005E7DA7" w:rsidP="00E07386">
      <w:pPr>
        <w:rPr>
          <w:rStyle w:val="tagcolor"/>
          <w:rFonts w:ascii="Consolas" w:hAnsi="Consolas"/>
          <w:color w:val="0000CD"/>
          <w:sz w:val="23"/>
          <w:szCs w:val="23"/>
        </w:rPr>
      </w:pPr>
    </w:p>
    <w:p w14:paraId="14AF22B8" w14:textId="77777777" w:rsidR="005E7DA7" w:rsidRDefault="005E7DA7" w:rsidP="00E07386">
      <w:pPr>
        <w:rPr>
          <w:rStyle w:val="tagcolor"/>
          <w:rFonts w:ascii="Consolas" w:hAnsi="Consolas"/>
          <w:color w:val="0000CD"/>
          <w:sz w:val="23"/>
          <w:szCs w:val="23"/>
        </w:rPr>
      </w:pPr>
    </w:p>
    <w:p w14:paraId="1DD3A950" w14:textId="77777777" w:rsidR="005E7DA7" w:rsidRDefault="005E7DA7" w:rsidP="00E07386">
      <w:pPr>
        <w:rPr>
          <w:rStyle w:val="tagcolor"/>
          <w:rFonts w:ascii="Consolas" w:hAnsi="Consolas"/>
          <w:color w:val="0000CD"/>
          <w:sz w:val="23"/>
          <w:szCs w:val="23"/>
        </w:rPr>
      </w:pPr>
    </w:p>
    <w:p w14:paraId="5C132BF1" w14:textId="77777777" w:rsidR="005E7DA7" w:rsidRDefault="005E7DA7" w:rsidP="00E07386">
      <w:pPr>
        <w:rPr>
          <w:rStyle w:val="tagcolor"/>
          <w:rFonts w:ascii="Consolas" w:hAnsi="Consolas"/>
          <w:color w:val="0000CD"/>
          <w:sz w:val="23"/>
          <w:szCs w:val="23"/>
        </w:rPr>
      </w:pPr>
    </w:p>
    <w:p w14:paraId="66899A22" w14:textId="77777777" w:rsidR="005E7DA7" w:rsidRDefault="005E7DA7" w:rsidP="00E07386">
      <w:pPr>
        <w:rPr>
          <w:rStyle w:val="tagcolor"/>
          <w:rFonts w:ascii="Consolas" w:hAnsi="Consolas"/>
          <w:color w:val="0000CD"/>
          <w:sz w:val="23"/>
          <w:szCs w:val="23"/>
        </w:rPr>
      </w:pPr>
    </w:p>
    <w:p w14:paraId="47EB0589" w14:textId="77777777" w:rsidR="005E7DA7" w:rsidRDefault="005E7DA7" w:rsidP="00E07386">
      <w:pPr>
        <w:rPr>
          <w:rStyle w:val="tagcolor"/>
          <w:rFonts w:ascii="Consolas" w:hAnsi="Consolas"/>
          <w:color w:val="0000CD"/>
          <w:sz w:val="23"/>
          <w:szCs w:val="23"/>
        </w:rPr>
      </w:pPr>
    </w:p>
    <w:p w14:paraId="1E4023ED" w14:textId="77777777" w:rsidR="005E7DA7" w:rsidRDefault="005E7DA7" w:rsidP="00E07386">
      <w:pPr>
        <w:rPr>
          <w:rStyle w:val="tagcolor"/>
          <w:rFonts w:ascii="Consolas" w:hAnsi="Consolas"/>
          <w:color w:val="0000CD"/>
          <w:sz w:val="23"/>
          <w:szCs w:val="23"/>
        </w:rPr>
      </w:pPr>
    </w:p>
    <w:p w14:paraId="1DAEF5B2" w14:textId="77777777" w:rsidR="005E7DA7" w:rsidRDefault="005E7DA7" w:rsidP="00E07386">
      <w:pPr>
        <w:rPr>
          <w:rStyle w:val="tagcolor"/>
          <w:rFonts w:ascii="Consolas" w:hAnsi="Consolas"/>
          <w:color w:val="0000CD"/>
          <w:sz w:val="23"/>
          <w:szCs w:val="23"/>
        </w:rPr>
      </w:pPr>
    </w:p>
    <w:p w14:paraId="5C1462C9" w14:textId="77777777" w:rsidR="005E7DA7" w:rsidRDefault="005E7DA7" w:rsidP="00E07386">
      <w:pPr>
        <w:rPr>
          <w:rStyle w:val="tagcolor"/>
          <w:rFonts w:ascii="Consolas" w:hAnsi="Consolas"/>
          <w:color w:val="0000CD"/>
          <w:sz w:val="23"/>
          <w:szCs w:val="23"/>
        </w:rPr>
      </w:pPr>
    </w:p>
    <w:p w14:paraId="151EB0E8" w14:textId="77777777" w:rsidR="005E7DA7" w:rsidRDefault="005E7DA7" w:rsidP="00E07386">
      <w:pPr>
        <w:rPr>
          <w:rStyle w:val="tagcolor"/>
          <w:rFonts w:ascii="Consolas" w:hAnsi="Consolas"/>
          <w:color w:val="0000CD"/>
          <w:sz w:val="23"/>
          <w:szCs w:val="23"/>
        </w:rPr>
      </w:pPr>
    </w:p>
    <w:p w14:paraId="55757FBC" w14:textId="77777777" w:rsidR="005E7DA7" w:rsidRDefault="005E7DA7" w:rsidP="00E07386">
      <w:pPr>
        <w:rPr>
          <w:rStyle w:val="tagcolor"/>
          <w:rFonts w:ascii="Consolas" w:hAnsi="Consolas"/>
          <w:color w:val="0000CD"/>
          <w:sz w:val="23"/>
          <w:szCs w:val="23"/>
        </w:rPr>
      </w:pPr>
    </w:p>
    <w:p w14:paraId="17B225C4" w14:textId="77777777" w:rsidR="005E7DA7" w:rsidRDefault="005E7DA7" w:rsidP="00E07386">
      <w:pPr>
        <w:rPr>
          <w:rStyle w:val="tagcolor"/>
          <w:rFonts w:ascii="Consolas" w:hAnsi="Consolas"/>
          <w:color w:val="0000CD"/>
          <w:sz w:val="23"/>
          <w:szCs w:val="23"/>
        </w:rPr>
      </w:pPr>
    </w:p>
    <w:p w14:paraId="285F9B35" w14:textId="77777777" w:rsidR="005E7DA7" w:rsidRPr="00E07386" w:rsidRDefault="005E7DA7" w:rsidP="00E07386">
      <w:pPr>
        <w:rPr>
          <w:rFonts w:eastAsia="Times New Roman" w:cstheme="minorHAnsi"/>
        </w:rPr>
      </w:pPr>
    </w:p>
    <w:p w14:paraId="76D21345" w14:textId="77777777" w:rsidR="00E07386" w:rsidRPr="00E07386" w:rsidRDefault="00E07386" w:rsidP="00E07386">
      <w:pPr>
        <w:shd w:val="clear" w:color="auto" w:fill="FFFFFF"/>
        <w:spacing w:before="100" w:beforeAutospacing="1" w:after="100" w:afterAutospacing="1" w:line="240" w:lineRule="auto"/>
        <w:ind w:left="720"/>
        <w:rPr>
          <w:rFonts w:ascii="Verdana" w:eastAsia="Times New Roman" w:hAnsi="Verdana" w:cs="Times New Roman"/>
          <w:color w:val="000000"/>
          <w:sz w:val="28"/>
          <w:szCs w:val="28"/>
        </w:rPr>
      </w:pPr>
    </w:p>
    <w:p w14:paraId="743A4828" w14:textId="77777777" w:rsidR="00E07386" w:rsidRPr="00E07386" w:rsidRDefault="00E07386" w:rsidP="00BD78C0">
      <w:pPr>
        <w:rPr>
          <w:b/>
          <w:bCs/>
          <w:sz w:val="44"/>
          <w:szCs w:val="44"/>
        </w:rPr>
      </w:pPr>
    </w:p>
    <w:p w14:paraId="7AEF1DBD" w14:textId="77777777" w:rsidR="00BD78C0" w:rsidRDefault="00BD78C0" w:rsidP="00BD78C0">
      <w:pPr>
        <w:rPr>
          <w:b/>
          <w:bCs/>
          <w:sz w:val="36"/>
          <w:szCs w:val="36"/>
        </w:rPr>
      </w:pPr>
    </w:p>
    <w:p w14:paraId="4254DB90" w14:textId="77777777" w:rsidR="00BD78C0" w:rsidRDefault="00BD78C0" w:rsidP="00BD78C0">
      <w:pPr>
        <w:rPr>
          <w:b/>
          <w:bCs/>
          <w:sz w:val="36"/>
          <w:szCs w:val="36"/>
        </w:rPr>
      </w:pPr>
    </w:p>
    <w:p w14:paraId="4C77FF8C" w14:textId="77777777" w:rsidR="00BD78C0" w:rsidRDefault="00BD78C0" w:rsidP="00BD78C0">
      <w:pPr>
        <w:rPr>
          <w:b/>
          <w:bCs/>
          <w:sz w:val="36"/>
          <w:szCs w:val="36"/>
        </w:rPr>
      </w:pPr>
    </w:p>
    <w:p w14:paraId="32938EB4" w14:textId="77777777" w:rsidR="00660AFC" w:rsidRDefault="00660AFC" w:rsidP="00BD78C0">
      <w:pPr>
        <w:rPr>
          <w:rFonts w:ascii="Algerian" w:hAnsi="Algerian"/>
          <w:b/>
          <w:bCs/>
          <w:sz w:val="72"/>
          <w:szCs w:val="72"/>
        </w:rPr>
      </w:pPr>
    </w:p>
    <w:p w14:paraId="61D657FF" w14:textId="77777777" w:rsidR="00BD78C0" w:rsidRDefault="006F14B0" w:rsidP="00BD78C0">
      <w:pPr>
        <w:rPr>
          <w:rFonts w:ascii="Algerian" w:hAnsi="Algerian"/>
          <w:b/>
          <w:bCs/>
          <w:sz w:val="72"/>
          <w:szCs w:val="72"/>
        </w:rPr>
      </w:pPr>
      <w:r w:rsidRPr="00EA0943">
        <w:rPr>
          <w:rFonts w:ascii="Algerian" w:hAnsi="Algerian"/>
          <w:b/>
          <w:bCs/>
          <w:sz w:val="72"/>
          <w:szCs w:val="72"/>
        </w:rPr>
        <w:t>MY PROJECT</w:t>
      </w:r>
    </w:p>
    <w:p w14:paraId="76FAABD9" w14:textId="77777777" w:rsidR="00EA0943" w:rsidRDefault="00EA0943" w:rsidP="00BD78C0">
      <w:pPr>
        <w:rPr>
          <w:rFonts w:cstheme="minorHAnsi"/>
          <w:b/>
          <w:bCs/>
          <w:sz w:val="40"/>
          <w:szCs w:val="40"/>
        </w:rPr>
      </w:pPr>
      <w:r>
        <w:rPr>
          <w:rFonts w:cstheme="minorHAnsi"/>
          <w:b/>
          <w:bCs/>
          <w:sz w:val="40"/>
          <w:szCs w:val="40"/>
        </w:rPr>
        <w:t>Project Name-</w:t>
      </w:r>
      <w:proofErr w:type="spellStart"/>
      <w:r>
        <w:rPr>
          <w:rFonts w:cstheme="minorHAnsi"/>
          <w:b/>
          <w:bCs/>
          <w:sz w:val="40"/>
          <w:szCs w:val="40"/>
        </w:rPr>
        <w:t>Jini</w:t>
      </w:r>
      <w:proofErr w:type="spellEnd"/>
      <w:r>
        <w:rPr>
          <w:rFonts w:cstheme="minorHAnsi"/>
          <w:b/>
          <w:bCs/>
          <w:sz w:val="40"/>
          <w:szCs w:val="40"/>
        </w:rPr>
        <w:t xml:space="preserve"> </w:t>
      </w:r>
      <w:proofErr w:type="spellStart"/>
      <w:r>
        <w:rPr>
          <w:rFonts w:cstheme="minorHAnsi"/>
          <w:b/>
          <w:bCs/>
          <w:sz w:val="40"/>
          <w:szCs w:val="40"/>
        </w:rPr>
        <w:t>Heven</w:t>
      </w:r>
      <w:proofErr w:type="spellEnd"/>
      <w:r>
        <w:rPr>
          <w:rFonts w:cstheme="minorHAnsi"/>
          <w:b/>
          <w:bCs/>
          <w:sz w:val="40"/>
          <w:szCs w:val="40"/>
        </w:rPr>
        <w:t xml:space="preserve"> Photography</w:t>
      </w:r>
    </w:p>
    <w:p w14:paraId="099F9859" w14:textId="77777777" w:rsidR="00EA0943" w:rsidRDefault="00EA0943" w:rsidP="00BD78C0">
      <w:pPr>
        <w:rPr>
          <w:rFonts w:cstheme="minorHAnsi"/>
          <w:sz w:val="40"/>
          <w:szCs w:val="40"/>
        </w:rPr>
      </w:pPr>
      <w:r>
        <w:rPr>
          <w:rFonts w:cstheme="minorHAnsi"/>
          <w:b/>
          <w:bCs/>
          <w:sz w:val="40"/>
          <w:szCs w:val="40"/>
        </w:rPr>
        <w:t>Aim-</w:t>
      </w:r>
      <w:r>
        <w:rPr>
          <w:rFonts w:cstheme="minorHAnsi"/>
          <w:sz w:val="40"/>
          <w:szCs w:val="40"/>
        </w:rPr>
        <w:t xml:space="preserve">This is a web site of a photographer. In this website I have used </w:t>
      </w:r>
      <w:proofErr w:type="gramStart"/>
      <w:r>
        <w:rPr>
          <w:rFonts w:cstheme="minorHAnsi"/>
          <w:sz w:val="40"/>
          <w:szCs w:val="40"/>
        </w:rPr>
        <w:t>HTML,CSS</w:t>
      </w:r>
      <w:proofErr w:type="gramEnd"/>
      <w:r>
        <w:rPr>
          <w:rFonts w:cstheme="minorHAnsi"/>
          <w:sz w:val="40"/>
          <w:szCs w:val="40"/>
        </w:rPr>
        <w:t xml:space="preserve"> and Bootstrap.</w:t>
      </w:r>
      <w:r>
        <w:rPr>
          <w:rFonts w:cstheme="minorHAnsi"/>
          <w:b/>
          <w:bCs/>
          <w:sz w:val="40"/>
          <w:szCs w:val="40"/>
        </w:rPr>
        <w:t xml:space="preserve"> </w:t>
      </w:r>
      <w:r>
        <w:rPr>
          <w:rFonts w:cstheme="minorHAnsi"/>
          <w:sz w:val="40"/>
          <w:szCs w:val="40"/>
        </w:rPr>
        <w:t xml:space="preserve">Here all the information of the photos, rates etc. are </w:t>
      </w:r>
      <w:proofErr w:type="spellStart"/>
      <w:proofErr w:type="gramStart"/>
      <w:r>
        <w:rPr>
          <w:rFonts w:cstheme="minorHAnsi"/>
          <w:sz w:val="40"/>
          <w:szCs w:val="40"/>
        </w:rPr>
        <w:t>provided.The</w:t>
      </w:r>
      <w:proofErr w:type="spellEnd"/>
      <w:proofErr w:type="gramEnd"/>
      <w:r>
        <w:rPr>
          <w:rFonts w:cstheme="minorHAnsi"/>
          <w:sz w:val="40"/>
          <w:szCs w:val="40"/>
        </w:rPr>
        <w:t xml:space="preserve"> codes are:</w:t>
      </w:r>
    </w:p>
    <w:p w14:paraId="4AA45331" w14:textId="77777777" w:rsidR="00EA0943" w:rsidRDefault="00EA0943" w:rsidP="00BD78C0">
      <w:pPr>
        <w:rPr>
          <w:rFonts w:cstheme="minorHAnsi"/>
          <w:b/>
          <w:bCs/>
          <w:sz w:val="44"/>
          <w:szCs w:val="44"/>
          <w:u w:val="single"/>
        </w:rPr>
      </w:pPr>
      <w:r w:rsidRPr="00EA0943">
        <w:rPr>
          <w:rFonts w:cstheme="minorHAnsi"/>
          <w:b/>
          <w:bCs/>
          <w:sz w:val="44"/>
          <w:szCs w:val="44"/>
          <w:u w:val="single"/>
        </w:rPr>
        <w:t>Index.html</w:t>
      </w:r>
    </w:p>
    <w:p w14:paraId="1D1855D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doctype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html</w:t>
      </w:r>
      <w:r w:rsidRPr="00EA0943">
        <w:rPr>
          <w:rFonts w:ascii="Consolas" w:eastAsia="Times New Roman" w:hAnsi="Consolas" w:cs="Times New Roman"/>
          <w:color w:val="808080"/>
          <w:sz w:val="21"/>
          <w:szCs w:val="21"/>
        </w:rPr>
        <w:t>&gt;</w:t>
      </w:r>
    </w:p>
    <w:p w14:paraId="49A3020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html</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lang</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en</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0D91EBB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320B7F4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head</w:t>
      </w:r>
      <w:r w:rsidRPr="00EA0943">
        <w:rPr>
          <w:rFonts w:ascii="Consolas" w:eastAsia="Times New Roman" w:hAnsi="Consolas" w:cs="Times New Roman"/>
          <w:color w:val="808080"/>
          <w:sz w:val="21"/>
          <w:szCs w:val="21"/>
        </w:rPr>
        <w:t>&gt;</w:t>
      </w:r>
    </w:p>
    <w:p w14:paraId="7E1F87E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style</w:t>
      </w:r>
      <w:r w:rsidRPr="00EA0943">
        <w:rPr>
          <w:rFonts w:ascii="Consolas" w:eastAsia="Times New Roman" w:hAnsi="Consolas" w:cs="Times New Roman"/>
          <w:color w:val="808080"/>
          <w:sz w:val="21"/>
          <w:szCs w:val="21"/>
        </w:rPr>
        <w:t>&gt;</w:t>
      </w:r>
    </w:p>
    <w:p w14:paraId="1AAEC94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D7BA7D"/>
          <w:sz w:val="21"/>
          <w:szCs w:val="21"/>
        </w:rPr>
        <w:t>input</w:t>
      </w:r>
      <w:r w:rsidRPr="00EA0943">
        <w:rPr>
          <w:rFonts w:ascii="Consolas" w:eastAsia="Times New Roman" w:hAnsi="Consolas" w:cs="Times New Roman"/>
          <w:color w:val="D4D4D4"/>
          <w:sz w:val="21"/>
          <w:szCs w:val="21"/>
        </w:rPr>
        <w:t xml:space="preserve"> {</w:t>
      </w:r>
    </w:p>
    <w:p w14:paraId="3E6D2A9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width</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300px</w:t>
      </w:r>
      <w:r w:rsidRPr="00EA0943">
        <w:rPr>
          <w:rFonts w:ascii="Consolas" w:eastAsia="Times New Roman" w:hAnsi="Consolas" w:cs="Times New Roman"/>
          <w:color w:val="D4D4D4"/>
          <w:sz w:val="21"/>
          <w:szCs w:val="21"/>
        </w:rPr>
        <w:t>;</w:t>
      </w:r>
    </w:p>
    <w:p w14:paraId="7D08F09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background-color</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CE9178"/>
          <w:sz w:val="21"/>
          <w:szCs w:val="21"/>
        </w:rPr>
        <w:t>aliceblue</w:t>
      </w:r>
      <w:proofErr w:type="spellEnd"/>
      <w:r w:rsidRPr="00EA0943">
        <w:rPr>
          <w:rFonts w:ascii="Consolas" w:eastAsia="Times New Roman" w:hAnsi="Consolas" w:cs="Times New Roman"/>
          <w:color w:val="D4D4D4"/>
          <w:sz w:val="21"/>
          <w:szCs w:val="21"/>
        </w:rPr>
        <w:t>;</w:t>
      </w:r>
    </w:p>
    <w:p w14:paraId="5B0216E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color</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CE9178"/>
          <w:sz w:val="21"/>
          <w:szCs w:val="21"/>
        </w:rPr>
        <w:t>black</w:t>
      </w:r>
      <w:r w:rsidRPr="00EA0943">
        <w:rPr>
          <w:rFonts w:ascii="Consolas" w:eastAsia="Times New Roman" w:hAnsi="Consolas" w:cs="Times New Roman"/>
          <w:color w:val="D4D4D4"/>
          <w:sz w:val="21"/>
          <w:szCs w:val="21"/>
        </w:rPr>
        <w:t>;</w:t>
      </w:r>
    </w:p>
    <w:p w14:paraId="7A36BF7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padding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10px</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0</w:t>
      </w:r>
      <w:r w:rsidRPr="00EA0943">
        <w:rPr>
          <w:rFonts w:ascii="Consolas" w:eastAsia="Times New Roman" w:hAnsi="Consolas" w:cs="Times New Roman"/>
          <w:color w:val="D4D4D4"/>
          <w:sz w:val="21"/>
          <w:szCs w:val="21"/>
        </w:rPr>
        <w:t>;</w:t>
      </w:r>
    </w:p>
    <w:p w14:paraId="215B2C1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border-radius</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5px</w:t>
      </w:r>
      <w:r w:rsidRPr="00EA0943">
        <w:rPr>
          <w:rFonts w:ascii="Consolas" w:eastAsia="Times New Roman" w:hAnsi="Consolas" w:cs="Times New Roman"/>
          <w:color w:val="D4D4D4"/>
          <w:sz w:val="21"/>
          <w:szCs w:val="21"/>
        </w:rPr>
        <w:t>;</w:t>
      </w:r>
    </w:p>
    <w:p w14:paraId="41B83B4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border</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CE9178"/>
          <w:sz w:val="21"/>
          <w:szCs w:val="21"/>
        </w:rPr>
        <w:t>solid</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1px</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CE9178"/>
          <w:sz w:val="21"/>
          <w:szCs w:val="21"/>
        </w:rPr>
        <w:t>black</w:t>
      </w:r>
      <w:r w:rsidRPr="00EA0943">
        <w:rPr>
          <w:rFonts w:ascii="Consolas" w:eastAsia="Times New Roman" w:hAnsi="Consolas" w:cs="Times New Roman"/>
          <w:color w:val="D4D4D4"/>
          <w:sz w:val="21"/>
          <w:szCs w:val="21"/>
        </w:rPr>
        <w:t>;</w:t>
      </w:r>
    </w:p>
    <w:p w14:paraId="53C6544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margin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10px</w:t>
      </w:r>
      <w:r w:rsidRPr="00EA0943">
        <w:rPr>
          <w:rFonts w:ascii="Consolas" w:eastAsia="Times New Roman" w:hAnsi="Consolas" w:cs="Times New Roman"/>
          <w:color w:val="D4D4D4"/>
          <w:sz w:val="21"/>
          <w:szCs w:val="21"/>
        </w:rPr>
        <w:t>;</w:t>
      </w:r>
    </w:p>
    <w:p w14:paraId="7A9CFB7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text-align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CE9178"/>
          <w:sz w:val="21"/>
          <w:szCs w:val="21"/>
        </w:rPr>
        <w:t>center</w:t>
      </w:r>
      <w:r w:rsidRPr="00EA0943">
        <w:rPr>
          <w:rFonts w:ascii="Consolas" w:eastAsia="Times New Roman" w:hAnsi="Consolas" w:cs="Times New Roman"/>
          <w:color w:val="D4D4D4"/>
          <w:sz w:val="21"/>
          <w:szCs w:val="21"/>
        </w:rPr>
        <w:t>;</w:t>
      </w:r>
    </w:p>
    <w:p w14:paraId="7367065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526B7E8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00E257D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06518A1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D7BA7D"/>
          <w:sz w:val="21"/>
          <w:szCs w:val="21"/>
        </w:rPr>
        <w:t>input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"submit"</w:t>
      </w:r>
      <w:r w:rsidRPr="00EA0943">
        <w:rPr>
          <w:rFonts w:ascii="Consolas" w:eastAsia="Times New Roman" w:hAnsi="Consolas" w:cs="Times New Roman"/>
          <w:color w:val="D4D4D4"/>
          <w:sz w:val="21"/>
          <w:szCs w:val="21"/>
        </w:rPr>
        <w:t>] {</w:t>
      </w:r>
    </w:p>
    <w:p w14:paraId="012A33F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color</w:t>
      </w:r>
      <w:r w:rsidRPr="00EA0943">
        <w:rPr>
          <w:rFonts w:ascii="Consolas" w:eastAsia="Times New Roman" w:hAnsi="Consolas" w:cs="Times New Roman"/>
          <w:color w:val="D4D4D4"/>
          <w:sz w:val="21"/>
          <w:szCs w:val="21"/>
        </w:rPr>
        <w:t xml:space="preserve">: </w:t>
      </w:r>
      <w:proofErr w:type="spellStart"/>
      <w:proofErr w:type="gramStart"/>
      <w:r w:rsidRPr="00EA0943">
        <w:rPr>
          <w:rFonts w:ascii="Consolas" w:eastAsia="Times New Roman" w:hAnsi="Consolas" w:cs="Times New Roman"/>
          <w:color w:val="DCDCAA"/>
          <w:sz w:val="21"/>
          <w:szCs w:val="21"/>
        </w:rPr>
        <w:t>rgb</w:t>
      </w:r>
      <w:proofErr w:type="spellEnd"/>
      <w:r w:rsidRPr="00EA0943">
        <w:rPr>
          <w:rFonts w:ascii="Consolas" w:eastAsia="Times New Roman" w:hAnsi="Consolas" w:cs="Times New Roman"/>
          <w:color w:val="D4D4D4"/>
          <w:sz w:val="21"/>
          <w:szCs w:val="21"/>
        </w:rPr>
        <w:t>(</w:t>
      </w:r>
      <w:proofErr w:type="gramEnd"/>
      <w:r w:rsidRPr="00EA0943">
        <w:rPr>
          <w:rFonts w:ascii="Consolas" w:eastAsia="Times New Roman" w:hAnsi="Consolas" w:cs="Times New Roman"/>
          <w:color w:val="B5CEA8"/>
          <w:sz w:val="21"/>
          <w:szCs w:val="21"/>
        </w:rPr>
        <w:t>21</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4</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65</w:t>
      </w:r>
      <w:r w:rsidRPr="00EA0943">
        <w:rPr>
          <w:rFonts w:ascii="Consolas" w:eastAsia="Times New Roman" w:hAnsi="Consolas" w:cs="Times New Roman"/>
          <w:color w:val="D4D4D4"/>
          <w:sz w:val="21"/>
          <w:szCs w:val="21"/>
        </w:rPr>
        <w:t>);</w:t>
      </w:r>
    </w:p>
    <w:p w14:paraId="4B17AFB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border-radius</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15px</w:t>
      </w:r>
      <w:r w:rsidRPr="00EA0943">
        <w:rPr>
          <w:rFonts w:ascii="Consolas" w:eastAsia="Times New Roman" w:hAnsi="Consolas" w:cs="Times New Roman"/>
          <w:color w:val="D4D4D4"/>
          <w:sz w:val="21"/>
          <w:szCs w:val="21"/>
        </w:rPr>
        <w:t>;</w:t>
      </w:r>
    </w:p>
    <w:p w14:paraId="66BD40D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text-align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CE9178"/>
          <w:sz w:val="21"/>
          <w:szCs w:val="21"/>
        </w:rPr>
        <w:t>center</w:t>
      </w:r>
      <w:r w:rsidRPr="00EA0943">
        <w:rPr>
          <w:rFonts w:ascii="Consolas" w:eastAsia="Times New Roman" w:hAnsi="Consolas" w:cs="Times New Roman"/>
          <w:color w:val="D4D4D4"/>
          <w:sz w:val="21"/>
          <w:szCs w:val="21"/>
        </w:rPr>
        <w:t>;</w:t>
      </w:r>
    </w:p>
    <w:p w14:paraId="056DA33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9CDCFE"/>
          <w:sz w:val="21"/>
          <w:szCs w:val="21"/>
        </w:rPr>
        <w:t>padding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10px</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0</w:t>
      </w:r>
      <w:r w:rsidRPr="00EA0943">
        <w:rPr>
          <w:rFonts w:ascii="Consolas" w:eastAsia="Times New Roman" w:hAnsi="Consolas" w:cs="Times New Roman"/>
          <w:color w:val="D4D4D4"/>
          <w:sz w:val="21"/>
          <w:szCs w:val="21"/>
        </w:rPr>
        <w:t>;</w:t>
      </w:r>
    </w:p>
    <w:p w14:paraId="5A1C56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background-color</w:t>
      </w:r>
      <w:r w:rsidRPr="00EA0943">
        <w:rPr>
          <w:rFonts w:ascii="Consolas" w:eastAsia="Times New Roman" w:hAnsi="Consolas" w:cs="Times New Roman"/>
          <w:color w:val="D4D4D4"/>
          <w:sz w:val="21"/>
          <w:szCs w:val="21"/>
        </w:rPr>
        <w:t xml:space="preserve">: </w:t>
      </w:r>
      <w:proofErr w:type="spellStart"/>
      <w:proofErr w:type="gramStart"/>
      <w:r w:rsidRPr="00EA0943">
        <w:rPr>
          <w:rFonts w:ascii="Consolas" w:eastAsia="Times New Roman" w:hAnsi="Consolas" w:cs="Times New Roman"/>
          <w:color w:val="DCDCAA"/>
          <w:sz w:val="21"/>
          <w:szCs w:val="21"/>
        </w:rPr>
        <w:t>rgb</w:t>
      </w:r>
      <w:proofErr w:type="spellEnd"/>
      <w:r w:rsidRPr="00EA0943">
        <w:rPr>
          <w:rFonts w:ascii="Consolas" w:eastAsia="Times New Roman" w:hAnsi="Consolas" w:cs="Times New Roman"/>
          <w:color w:val="D4D4D4"/>
          <w:sz w:val="21"/>
          <w:szCs w:val="21"/>
        </w:rPr>
        <w:t>(</w:t>
      </w:r>
      <w:proofErr w:type="gramEnd"/>
      <w:r w:rsidRPr="00EA0943">
        <w:rPr>
          <w:rFonts w:ascii="Consolas" w:eastAsia="Times New Roman" w:hAnsi="Consolas" w:cs="Times New Roman"/>
          <w:color w:val="B5CEA8"/>
          <w:sz w:val="21"/>
          <w:szCs w:val="21"/>
        </w:rPr>
        <w:t>117</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111</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111</w:t>
      </w:r>
      <w:r w:rsidRPr="00EA0943">
        <w:rPr>
          <w:rFonts w:ascii="Consolas" w:eastAsia="Times New Roman" w:hAnsi="Consolas" w:cs="Times New Roman"/>
          <w:color w:val="D4D4D4"/>
          <w:sz w:val="21"/>
          <w:szCs w:val="21"/>
        </w:rPr>
        <w:t>);</w:t>
      </w:r>
    </w:p>
    <w:p w14:paraId="0C26594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margin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25px</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400px</w:t>
      </w:r>
      <w:r w:rsidRPr="00EA0943">
        <w:rPr>
          <w:rFonts w:ascii="Consolas" w:eastAsia="Times New Roman" w:hAnsi="Consolas" w:cs="Times New Roman"/>
          <w:color w:val="D4D4D4"/>
          <w:sz w:val="21"/>
          <w:szCs w:val="21"/>
        </w:rPr>
        <w:t>;</w:t>
      </w:r>
    </w:p>
    <w:p w14:paraId="363AD15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font-size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20px</w:t>
      </w:r>
      <w:r w:rsidRPr="00EA0943">
        <w:rPr>
          <w:rFonts w:ascii="Consolas" w:eastAsia="Times New Roman" w:hAnsi="Consolas" w:cs="Times New Roman"/>
          <w:color w:val="D4D4D4"/>
          <w:sz w:val="21"/>
          <w:szCs w:val="21"/>
        </w:rPr>
        <w:t>;</w:t>
      </w:r>
    </w:p>
    <w:p w14:paraId="097D5EA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29A41B8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17C1107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style</w:t>
      </w:r>
      <w:r w:rsidRPr="00EA0943">
        <w:rPr>
          <w:rFonts w:ascii="Consolas" w:eastAsia="Times New Roman" w:hAnsi="Consolas" w:cs="Times New Roman"/>
          <w:color w:val="808080"/>
          <w:sz w:val="21"/>
          <w:szCs w:val="21"/>
        </w:rPr>
        <w:t>&gt;</w:t>
      </w:r>
    </w:p>
    <w:p w14:paraId="64A179D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gramStart"/>
      <w:r w:rsidRPr="00EA0943">
        <w:rPr>
          <w:rFonts w:ascii="Consolas" w:eastAsia="Times New Roman" w:hAnsi="Consolas" w:cs="Times New Roman"/>
          <w:color w:val="6A9955"/>
          <w:sz w:val="21"/>
          <w:szCs w:val="21"/>
        </w:rPr>
        <w:t>&lt;!--</w:t>
      </w:r>
      <w:proofErr w:type="gramEnd"/>
      <w:r w:rsidRPr="00EA0943">
        <w:rPr>
          <w:rFonts w:ascii="Consolas" w:eastAsia="Times New Roman" w:hAnsi="Consolas" w:cs="Times New Roman"/>
          <w:color w:val="6A9955"/>
          <w:sz w:val="21"/>
          <w:szCs w:val="21"/>
        </w:rPr>
        <w:t xml:space="preserve"> Required meta tags --&gt;</w:t>
      </w:r>
    </w:p>
    <w:p w14:paraId="21CB70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meta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charset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"utf-8"</w:t>
      </w:r>
      <w:r w:rsidRPr="00EA0943">
        <w:rPr>
          <w:rFonts w:ascii="Consolas" w:eastAsia="Times New Roman" w:hAnsi="Consolas" w:cs="Times New Roman"/>
          <w:color w:val="808080"/>
          <w:sz w:val="21"/>
          <w:szCs w:val="21"/>
        </w:rPr>
        <w:t>&gt;</w:t>
      </w:r>
    </w:p>
    <w:p w14:paraId="149EA7A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meta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name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"viewport"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content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"width=device-width, initial-scale=1, shrink-to-fit=no"</w:t>
      </w:r>
      <w:r w:rsidRPr="00EA0943">
        <w:rPr>
          <w:rFonts w:ascii="Consolas" w:eastAsia="Times New Roman" w:hAnsi="Consolas" w:cs="Times New Roman"/>
          <w:color w:val="808080"/>
          <w:sz w:val="21"/>
          <w:szCs w:val="21"/>
        </w:rPr>
        <w:t>&gt;</w:t>
      </w:r>
    </w:p>
    <w:p w14:paraId="2592D8C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0D92669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gramStart"/>
      <w:r w:rsidRPr="00EA0943">
        <w:rPr>
          <w:rFonts w:ascii="Consolas" w:eastAsia="Times New Roman" w:hAnsi="Consolas" w:cs="Times New Roman"/>
          <w:color w:val="6A9955"/>
          <w:sz w:val="21"/>
          <w:szCs w:val="21"/>
        </w:rPr>
        <w:t>&lt;!--</w:t>
      </w:r>
      <w:proofErr w:type="gramEnd"/>
      <w:r w:rsidRPr="00EA0943">
        <w:rPr>
          <w:rFonts w:ascii="Consolas" w:eastAsia="Times New Roman" w:hAnsi="Consolas" w:cs="Times New Roman"/>
          <w:color w:val="6A9955"/>
          <w:sz w:val="21"/>
          <w:szCs w:val="21"/>
        </w:rPr>
        <w:t xml:space="preserve"> Bootstrap CSS --&gt;</w:t>
      </w:r>
    </w:p>
    <w:p w14:paraId="4475853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rel</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"stylesheet"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href</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"https://cdn.jsdelivr.net/npm/bootstrap@4.6.2/dist/css/bootstrap.min.css"</w:t>
      </w:r>
    </w:p>
    <w:p w14:paraId="6B84863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integrity</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"sha384-xOolHFLEh07PJGoPkLv1IbcEPTNtaed2xpHsD9ESMhqIYd0nLMwNLD69Npy4HI+N"</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crossorigin</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"anonymous"</w:t>
      </w:r>
      <w:r w:rsidRPr="00EA0943">
        <w:rPr>
          <w:rFonts w:ascii="Consolas" w:eastAsia="Times New Roman" w:hAnsi="Consolas" w:cs="Times New Roman"/>
          <w:color w:val="808080"/>
          <w:sz w:val="21"/>
          <w:szCs w:val="21"/>
        </w:rPr>
        <w:t>&gt;</w:t>
      </w:r>
    </w:p>
    <w:p w14:paraId="561CDF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rel</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"stylesheet"</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"style.css"</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"text/</w:t>
      </w:r>
      <w:proofErr w:type="spellStart"/>
      <w:r w:rsidRPr="00EA0943">
        <w:rPr>
          <w:rFonts w:ascii="Consolas" w:eastAsia="Times New Roman" w:hAnsi="Consolas" w:cs="Times New Roman"/>
          <w:color w:val="CE9178"/>
          <w:sz w:val="21"/>
          <w:szCs w:val="21"/>
        </w:rPr>
        <w:t>css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CAE090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rel</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"stylesheet"</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css</w:t>
      </w:r>
      <w:proofErr w:type="spellEnd"/>
      <w:r w:rsidRPr="00EA0943">
        <w:rPr>
          <w:rFonts w:ascii="Consolas" w:eastAsia="Times New Roman" w:hAnsi="Consolas" w:cs="Times New Roman"/>
          <w:color w:val="CE9178"/>
          <w:sz w:val="21"/>
          <w:szCs w:val="21"/>
        </w:rPr>
        <w:t>/font-awesome.css"</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"text/</w:t>
      </w:r>
      <w:proofErr w:type="spellStart"/>
      <w:r w:rsidRPr="00EA0943">
        <w:rPr>
          <w:rFonts w:ascii="Consolas" w:eastAsia="Times New Roman" w:hAnsi="Consolas" w:cs="Times New Roman"/>
          <w:color w:val="CE9178"/>
          <w:sz w:val="21"/>
          <w:szCs w:val="21"/>
        </w:rPr>
        <w:t>css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B9DE6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title</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PHOTOGRAPHY</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title</w:t>
      </w:r>
      <w:r w:rsidRPr="00EA0943">
        <w:rPr>
          <w:rFonts w:ascii="Consolas" w:eastAsia="Times New Roman" w:hAnsi="Consolas" w:cs="Times New Roman"/>
          <w:color w:val="808080"/>
          <w:sz w:val="21"/>
          <w:szCs w:val="21"/>
        </w:rPr>
        <w:t>&gt;</w:t>
      </w:r>
    </w:p>
    <w:p w14:paraId="63B0FC9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17D64B2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head</w:t>
      </w:r>
      <w:r w:rsidRPr="00EA0943">
        <w:rPr>
          <w:rFonts w:ascii="Consolas" w:eastAsia="Times New Roman" w:hAnsi="Consolas" w:cs="Times New Roman"/>
          <w:color w:val="808080"/>
          <w:sz w:val="21"/>
          <w:szCs w:val="21"/>
        </w:rPr>
        <w:t>&gt;</w:t>
      </w:r>
    </w:p>
    <w:p w14:paraId="130DD00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13F2E44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body</w:t>
      </w:r>
      <w:r w:rsidRPr="00EA0943">
        <w:rPr>
          <w:rFonts w:ascii="Consolas" w:eastAsia="Times New Roman" w:hAnsi="Consolas" w:cs="Times New Roman"/>
          <w:color w:val="808080"/>
          <w:sz w:val="21"/>
          <w:szCs w:val="21"/>
        </w:rPr>
        <w:t>&gt;</w:t>
      </w:r>
    </w:p>
    <w:p w14:paraId="682D418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header</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"toper"</w:t>
      </w:r>
      <w:r w:rsidRPr="00EA0943">
        <w:rPr>
          <w:rFonts w:ascii="Consolas" w:eastAsia="Times New Roman" w:hAnsi="Consolas" w:cs="Times New Roman"/>
          <w:color w:val="808080"/>
          <w:sz w:val="21"/>
          <w:szCs w:val="21"/>
        </w:rPr>
        <w:t>&gt;</w:t>
      </w:r>
    </w:p>
    <w:p w14:paraId="2B38A76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377BB4F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1FDA8D0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1E60ED7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"symbol"</w:t>
      </w:r>
      <w:r w:rsidRPr="00EA0943">
        <w:rPr>
          <w:rFonts w:ascii="Consolas" w:eastAsia="Times New Roman" w:hAnsi="Consolas" w:cs="Times New Roman"/>
          <w:color w:val="808080"/>
          <w:sz w:val="21"/>
          <w:szCs w:val="21"/>
        </w:rPr>
        <w:t>&gt;</w:t>
      </w:r>
    </w:p>
    <w:p w14:paraId="07835A6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"home.html"</w:t>
      </w:r>
      <w:r w:rsidRPr="00EA0943">
        <w:rPr>
          <w:rFonts w:ascii="Consolas" w:eastAsia="Times New Roman" w:hAnsi="Consolas" w:cs="Times New Roman"/>
          <w:color w:val="808080"/>
          <w:sz w:val="21"/>
          <w:szCs w:val="21"/>
        </w:rPr>
        <w:t>&gt;&lt;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gramStart"/>
      <w:r w:rsidRPr="00EA0943">
        <w:rPr>
          <w:rFonts w:ascii="Consolas" w:eastAsia="Times New Roman" w:hAnsi="Consolas" w:cs="Times New Roman"/>
          <w:color w:val="CE9178"/>
          <w:sz w:val="21"/>
          <w:szCs w:val="21"/>
        </w:rPr>
        <w:t>fa  fa</w:t>
      </w:r>
      <w:proofErr w:type="gramEnd"/>
      <w:r w:rsidRPr="00EA0943">
        <w:rPr>
          <w:rFonts w:ascii="Consolas" w:eastAsia="Times New Roman" w:hAnsi="Consolas" w:cs="Times New Roman"/>
          <w:color w:val="CE9178"/>
          <w:sz w:val="21"/>
          <w:szCs w:val="21"/>
        </w:rPr>
        <w:t>-bars"</w:t>
      </w:r>
      <w:r w:rsidRPr="00EA0943">
        <w:rPr>
          <w:rFonts w:ascii="Consolas" w:eastAsia="Times New Roman" w:hAnsi="Consolas" w:cs="Times New Roman"/>
          <w:color w:val="808080"/>
          <w:sz w:val="21"/>
          <w:szCs w:val="21"/>
        </w:rPr>
        <w:t>&gt;&lt;/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55300FA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2FD4C17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100F0FF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CE3EB0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3EBCD1F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"top"</w:t>
      </w:r>
      <w:r w:rsidRPr="00EA0943">
        <w:rPr>
          <w:rFonts w:ascii="Consolas" w:eastAsia="Times New Roman" w:hAnsi="Consolas" w:cs="Times New Roman"/>
          <w:color w:val="808080"/>
          <w:sz w:val="21"/>
          <w:szCs w:val="21"/>
        </w:rPr>
        <w:t>&gt;</w:t>
      </w:r>
    </w:p>
    <w:p w14:paraId="6CCF1F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"top.jpg"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60FE5BB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1910E2F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7E081D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"top1"</w:t>
      </w:r>
      <w:r w:rsidRPr="00EA0943">
        <w:rPr>
          <w:rFonts w:ascii="Consolas" w:eastAsia="Times New Roman" w:hAnsi="Consolas" w:cs="Times New Roman"/>
          <w:color w:val="808080"/>
          <w:sz w:val="21"/>
          <w:szCs w:val="21"/>
        </w:rPr>
        <w:t>&gt;</w:t>
      </w:r>
    </w:p>
    <w:p w14:paraId="3AE0DF1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D4D4D4"/>
          <w:sz w:val="21"/>
          <w:szCs w:val="21"/>
        </w:rPr>
        <w:t>Jini</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D4D4D4"/>
          <w:sz w:val="21"/>
          <w:szCs w:val="21"/>
        </w:rPr>
        <w:t>Heven</w:t>
      </w:r>
      <w:proofErr w:type="spellEnd"/>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br</w:t>
      </w:r>
      <w:proofErr w:type="spellEnd"/>
      <w:r w:rsidRPr="00EA0943">
        <w:rPr>
          <w:rFonts w:ascii="Consolas" w:eastAsia="Times New Roman" w:hAnsi="Consolas" w:cs="Times New Roman"/>
          <w:color w:val="808080"/>
          <w:sz w:val="21"/>
          <w:szCs w:val="21"/>
        </w:rPr>
        <w:t>&gt;</w:t>
      </w:r>
    </w:p>
    <w:p w14:paraId="5FDBE0C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Photography</w:t>
      </w:r>
    </w:p>
    <w:p w14:paraId="114B278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B3956B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31BF918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D3FB27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FAECD8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00ED03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header</w:t>
      </w:r>
      <w:r w:rsidRPr="00EA0943">
        <w:rPr>
          <w:rFonts w:ascii="Consolas" w:eastAsia="Times New Roman" w:hAnsi="Consolas" w:cs="Times New Roman"/>
          <w:color w:val="808080"/>
          <w:sz w:val="21"/>
          <w:szCs w:val="21"/>
        </w:rPr>
        <w:t>&gt;</w:t>
      </w:r>
    </w:p>
    <w:p w14:paraId="3357901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"head"</w:t>
      </w:r>
      <w:r w:rsidRPr="00EA0943">
        <w:rPr>
          <w:rFonts w:ascii="Consolas" w:eastAsia="Times New Roman" w:hAnsi="Consolas" w:cs="Times New Roman"/>
          <w:color w:val="808080"/>
          <w:sz w:val="21"/>
          <w:szCs w:val="21"/>
        </w:rPr>
        <w:t>&gt;</w:t>
      </w:r>
    </w:p>
    <w:p w14:paraId="413FE40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4B1C9FD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242BC74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"col-md-7 col-12 "</w:t>
      </w:r>
      <w:r w:rsidRPr="00EA0943">
        <w:rPr>
          <w:rFonts w:ascii="Consolas" w:eastAsia="Times New Roman" w:hAnsi="Consolas" w:cs="Times New Roman"/>
          <w:color w:val="808080"/>
          <w:sz w:val="21"/>
          <w:szCs w:val="21"/>
        </w:rPr>
        <w:t>&gt;</w:t>
      </w:r>
    </w:p>
    <w:p w14:paraId="3E88CB0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STORIES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20E1BC6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that make you feel</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0F04EA9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AA7BD4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"col-md-5 col-12"</w:t>
      </w:r>
      <w:r w:rsidRPr="00EA0943">
        <w:rPr>
          <w:rFonts w:ascii="Consolas" w:eastAsia="Times New Roman" w:hAnsi="Consolas" w:cs="Times New Roman"/>
          <w:color w:val="808080"/>
          <w:sz w:val="21"/>
          <w:szCs w:val="21"/>
        </w:rPr>
        <w:t>&gt;</w:t>
      </w:r>
    </w:p>
    <w:p w14:paraId="201434C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"jini.jpg"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423907F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"love.jpg"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0F4450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"gog.jpg"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6083E3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5485BD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3F80AF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DCA7B7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4BEFE2E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"me"</w:t>
      </w:r>
      <w:r w:rsidRPr="00EA0943">
        <w:rPr>
          <w:rFonts w:ascii="Consolas" w:eastAsia="Times New Roman" w:hAnsi="Consolas" w:cs="Times New Roman"/>
          <w:color w:val="808080"/>
          <w:sz w:val="21"/>
          <w:szCs w:val="21"/>
        </w:rPr>
        <w:t>&gt;</w:t>
      </w:r>
    </w:p>
    <w:p w14:paraId="4CE124E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w:t>
      </w:r>
      <w:r w:rsidRPr="00EA0943">
        <w:rPr>
          <w:rFonts w:ascii="Consolas" w:eastAsia="Times New Roman" w:hAnsi="Consolas" w:cs="Times New Roman"/>
          <w:color w:val="808080"/>
          <w:sz w:val="21"/>
          <w:szCs w:val="21"/>
        </w:rPr>
        <w:t>&gt;</w:t>
      </w:r>
    </w:p>
    <w:p w14:paraId="7452132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0BB5997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50CCF2B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"col-md-12 col-12"</w:t>
      </w:r>
      <w:r w:rsidRPr="00EA0943">
        <w:rPr>
          <w:rFonts w:ascii="Consolas" w:eastAsia="Times New Roman" w:hAnsi="Consolas" w:cs="Times New Roman"/>
          <w:color w:val="808080"/>
          <w:sz w:val="21"/>
          <w:szCs w:val="21"/>
        </w:rPr>
        <w:t>&gt;</w:t>
      </w:r>
    </w:p>
    <w:p w14:paraId="618784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OH HELLO</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p>
    <w:p w14:paraId="26F913C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C7763B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B3A7CA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1DCD5D4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"col-md-4 col-12"</w:t>
      </w:r>
      <w:r w:rsidRPr="00EA0943">
        <w:rPr>
          <w:rFonts w:ascii="Consolas" w:eastAsia="Times New Roman" w:hAnsi="Consolas" w:cs="Times New Roman"/>
          <w:color w:val="808080"/>
          <w:sz w:val="21"/>
          <w:szCs w:val="21"/>
        </w:rPr>
        <w:t>&gt;</w:t>
      </w:r>
    </w:p>
    <w:p w14:paraId="6A80264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"me.jpg"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148BE6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EBCEB4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"col-md-7 col-12"</w:t>
      </w:r>
      <w:r w:rsidRPr="00EA0943">
        <w:rPr>
          <w:rFonts w:ascii="Consolas" w:eastAsia="Times New Roman" w:hAnsi="Consolas" w:cs="Times New Roman"/>
          <w:color w:val="808080"/>
          <w:sz w:val="21"/>
          <w:szCs w:val="21"/>
        </w:rPr>
        <w:t>&gt;</w:t>
      </w:r>
    </w:p>
    <w:p w14:paraId="609BD52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I'M NISHU KUMARI GUPTA</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554DB78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I am </w:t>
      </w:r>
      <w:proofErr w:type="spellStart"/>
      <w:r w:rsidRPr="00EA0943">
        <w:rPr>
          <w:rFonts w:ascii="Consolas" w:eastAsia="Times New Roman" w:hAnsi="Consolas" w:cs="Times New Roman"/>
          <w:color w:val="D4D4D4"/>
          <w:sz w:val="21"/>
          <w:szCs w:val="21"/>
        </w:rPr>
        <w:t>proffessional</w:t>
      </w:r>
      <w:proofErr w:type="spellEnd"/>
      <w:r w:rsidRPr="00EA0943">
        <w:rPr>
          <w:rFonts w:ascii="Consolas" w:eastAsia="Times New Roman" w:hAnsi="Consolas" w:cs="Times New Roman"/>
          <w:color w:val="D4D4D4"/>
          <w:sz w:val="21"/>
          <w:szCs w:val="21"/>
        </w:rPr>
        <w:t xml:space="preserve"> photographer and amateur </w:t>
      </w:r>
      <w:proofErr w:type="spellStart"/>
      <w:proofErr w:type="gramStart"/>
      <w:r w:rsidRPr="00EA0943">
        <w:rPr>
          <w:rFonts w:ascii="Consolas" w:eastAsia="Times New Roman" w:hAnsi="Consolas" w:cs="Times New Roman"/>
          <w:color w:val="D4D4D4"/>
          <w:sz w:val="21"/>
          <w:szCs w:val="21"/>
        </w:rPr>
        <w:t>joketeller.Combining</w:t>
      </w:r>
      <w:proofErr w:type="spellEnd"/>
      <w:proofErr w:type="gramEnd"/>
      <w:r w:rsidRPr="00EA0943">
        <w:rPr>
          <w:rFonts w:ascii="Consolas" w:eastAsia="Times New Roman" w:hAnsi="Consolas" w:cs="Times New Roman"/>
          <w:color w:val="D4D4D4"/>
          <w:sz w:val="21"/>
          <w:szCs w:val="21"/>
        </w:rPr>
        <w:t xml:space="preserve"> the </w:t>
      </w:r>
      <w:proofErr w:type="spellStart"/>
      <w:r w:rsidRPr="00EA0943">
        <w:rPr>
          <w:rFonts w:ascii="Consolas" w:eastAsia="Times New Roman" w:hAnsi="Consolas" w:cs="Times New Roman"/>
          <w:color w:val="D4D4D4"/>
          <w:sz w:val="21"/>
          <w:szCs w:val="21"/>
        </w:rPr>
        <w:t>two,Ihave</w:t>
      </w:r>
      <w:proofErr w:type="spellEnd"/>
      <w:r w:rsidRPr="00EA0943">
        <w:rPr>
          <w:rFonts w:ascii="Consolas" w:eastAsia="Times New Roman" w:hAnsi="Consolas" w:cs="Times New Roman"/>
          <w:color w:val="D4D4D4"/>
          <w:sz w:val="21"/>
          <w:szCs w:val="21"/>
        </w:rPr>
        <w:t xml:space="preserve"> a </w:t>
      </w:r>
      <w:proofErr w:type="spellStart"/>
      <w:r w:rsidRPr="00EA0943">
        <w:rPr>
          <w:rFonts w:ascii="Consolas" w:eastAsia="Times New Roman" w:hAnsi="Consolas" w:cs="Times New Roman"/>
          <w:color w:val="D4D4D4"/>
          <w:sz w:val="21"/>
          <w:szCs w:val="21"/>
        </w:rPr>
        <w:t>preety</w:t>
      </w:r>
      <w:proofErr w:type="spellEnd"/>
      <w:r w:rsidRPr="00EA0943">
        <w:rPr>
          <w:rFonts w:ascii="Consolas" w:eastAsia="Times New Roman" w:hAnsi="Consolas" w:cs="Times New Roman"/>
          <w:color w:val="D4D4D4"/>
          <w:sz w:val="21"/>
          <w:szCs w:val="21"/>
        </w:rPr>
        <w:t xml:space="preserve"> fun time</w:t>
      </w:r>
    </w:p>
    <w:p w14:paraId="2187696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photographing people while they are laughing at me.</w:t>
      </w:r>
    </w:p>
    <w:p w14:paraId="62E34B5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br</w:t>
      </w:r>
      <w:proofErr w:type="spellEnd"/>
      <w:r w:rsidRPr="00EA0943">
        <w:rPr>
          <w:rFonts w:ascii="Consolas" w:eastAsia="Times New Roman" w:hAnsi="Consolas" w:cs="Times New Roman"/>
          <w:color w:val="808080"/>
          <w:sz w:val="21"/>
          <w:szCs w:val="21"/>
        </w:rPr>
        <w:t>&gt;&lt;</w:t>
      </w:r>
      <w:proofErr w:type="spellStart"/>
      <w:r w:rsidRPr="00EA0943">
        <w:rPr>
          <w:rFonts w:ascii="Consolas" w:eastAsia="Times New Roman" w:hAnsi="Consolas" w:cs="Times New Roman"/>
          <w:color w:val="569CD6"/>
          <w:sz w:val="21"/>
          <w:szCs w:val="21"/>
        </w:rPr>
        <w:t>br</w:t>
      </w:r>
      <w:proofErr w:type="spellEnd"/>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The beautiful fella next to me is my adorable </w:t>
      </w:r>
      <w:proofErr w:type="spellStart"/>
      <w:proofErr w:type="gramStart"/>
      <w:r w:rsidRPr="00EA0943">
        <w:rPr>
          <w:rFonts w:ascii="Consolas" w:eastAsia="Times New Roman" w:hAnsi="Consolas" w:cs="Times New Roman"/>
          <w:color w:val="D4D4D4"/>
          <w:sz w:val="21"/>
          <w:szCs w:val="21"/>
        </w:rPr>
        <w:t>family.We</w:t>
      </w:r>
      <w:proofErr w:type="spellEnd"/>
      <w:proofErr w:type="gramEnd"/>
      <w:r w:rsidRPr="00EA0943">
        <w:rPr>
          <w:rFonts w:ascii="Consolas" w:eastAsia="Times New Roman" w:hAnsi="Consolas" w:cs="Times New Roman"/>
          <w:color w:val="D4D4D4"/>
          <w:sz w:val="21"/>
          <w:szCs w:val="21"/>
        </w:rPr>
        <w:t xml:space="preserve"> are a team in all </w:t>
      </w:r>
      <w:proofErr w:type="spellStart"/>
      <w:r w:rsidRPr="00EA0943">
        <w:rPr>
          <w:rFonts w:ascii="Consolas" w:eastAsia="Times New Roman" w:hAnsi="Consolas" w:cs="Times New Roman"/>
          <w:color w:val="D4D4D4"/>
          <w:sz w:val="21"/>
          <w:szCs w:val="21"/>
        </w:rPr>
        <w:t>things,including</w:t>
      </w:r>
      <w:proofErr w:type="spellEnd"/>
      <w:r w:rsidRPr="00EA0943">
        <w:rPr>
          <w:rFonts w:ascii="Consolas" w:eastAsia="Times New Roman" w:hAnsi="Consolas" w:cs="Times New Roman"/>
          <w:color w:val="D4D4D4"/>
          <w:sz w:val="21"/>
          <w:szCs w:val="21"/>
        </w:rPr>
        <w:t xml:space="preserve"> a venue.</w:t>
      </w:r>
    </w:p>
    <w:p w14:paraId="44CE27E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p>
    <w:p w14:paraId="33DE17A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MORE ABOUT ME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6A3DF46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5D5D6A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797B5B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222A4B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3615D0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"multi"</w:t>
      </w:r>
      <w:r w:rsidRPr="00EA0943">
        <w:rPr>
          <w:rFonts w:ascii="Consolas" w:eastAsia="Times New Roman" w:hAnsi="Consolas" w:cs="Times New Roman"/>
          <w:color w:val="808080"/>
          <w:sz w:val="21"/>
          <w:szCs w:val="21"/>
        </w:rPr>
        <w:t>&gt;</w:t>
      </w:r>
    </w:p>
    <w:p w14:paraId="7DF27E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5AE3E51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3D8F8F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65D4633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"an2.jpg"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1FEE16A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BE80C4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02C43E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D34F624" w14:textId="77777777" w:rsidR="00EA0943" w:rsidRPr="00EA0943" w:rsidRDefault="00EA0943" w:rsidP="00EA0943">
      <w:pPr>
        <w:shd w:val="clear" w:color="auto" w:fill="1E1E1E"/>
        <w:spacing w:after="240" w:line="285" w:lineRule="atLeast"/>
        <w:rPr>
          <w:rFonts w:ascii="Consolas" w:eastAsia="Times New Roman" w:hAnsi="Consolas" w:cs="Times New Roman"/>
          <w:color w:val="D4D4D4"/>
          <w:sz w:val="21"/>
          <w:szCs w:val="21"/>
        </w:rPr>
      </w:pPr>
    </w:p>
    <w:p w14:paraId="13D3900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36494B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boxarea</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34DA1B3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2E52015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1B09441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4D85DA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PORTRAITS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232230A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capturing all of life moments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71B062E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6CF56F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B4919B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2E6CCB0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1EB609A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489C853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37B0328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"engage.jpeg"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7D8F35D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7A10656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engage</w:t>
      </w:r>
    </w:p>
    <w:p w14:paraId="620FB99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1050FD6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E17115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6003EA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270213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52B6728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3C54662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0CDFE07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03B2866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"family.jpg"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72DAE31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5247337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Family</w:t>
      </w:r>
    </w:p>
    <w:p w14:paraId="108D252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11D8393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F17D53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05B577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B37BB8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7421626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3FC93D7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2648110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35C199E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"mater.jpeg"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F3AD9E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6FC69E0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Maternity</w:t>
      </w:r>
    </w:p>
    <w:p w14:paraId="31AA53D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6E5ED6A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75D174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9523C7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2E71E0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377839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1A53203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02071BF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65C8D1F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"senior.jpeg"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642B8E2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75FA53F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Seniors</w:t>
      </w:r>
    </w:p>
    <w:p w14:paraId="1F7377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2BCCB99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7F9487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15E29A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47050B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3D4878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5B5FBE7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031B1AE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41E3B57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57B5236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"brand.jpg"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B1CAF8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7686272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Brand+</w:t>
      </w:r>
    </w:p>
    <w:p w14:paraId="1398F8F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business</w:t>
      </w:r>
    </w:p>
    <w:p w14:paraId="6E93972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2F1AD6A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3A9F86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AAC17B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71657B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0F30D77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5FC68FA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5F80CB1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6AFBDC4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"celebrate.jpg"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B3EDFC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161C519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Celebrating</w:t>
      </w:r>
    </w:p>
    <w:p w14:paraId="577264A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D4D4D4"/>
          <w:sz w:val="21"/>
          <w:szCs w:val="21"/>
        </w:rPr>
        <w:t>Archievements</w:t>
      </w:r>
      <w:proofErr w:type="spellEnd"/>
    </w:p>
    <w:p w14:paraId="5A8BEB8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44D76ED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7C4DF7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6BCACA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F38116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5017A8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04C7926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774718D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7D917B4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"travel.jpg"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134089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543B98E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Travel</w:t>
      </w:r>
    </w:p>
    <w:p w14:paraId="0D6580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0A0FE7F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F43408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20F6B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4A20C7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7C4CB3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"col-md-3 col-12"</w:t>
      </w:r>
      <w:r w:rsidRPr="00EA0943">
        <w:rPr>
          <w:rFonts w:ascii="Consolas" w:eastAsia="Times New Roman" w:hAnsi="Consolas" w:cs="Times New Roman"/>
          <w:color w:val="808080"/>
          <w:sz w:val="21"/>
          <w:szCs w:val="21"/>
        </w:rPr>
        <w:t>&gt;</w:t>
      </w:r>
    </w:p>
    <w:p w14:paraId="03B5716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"box"</w:t>
      </w:r>
      <w:r w:rsidRPr="00EA0943">
        <w:rPr>
          <w:rFonts w:ascii="Consolas" w:eastAsia="Times New Roman" w:hAnsi="Consolas" w:cs="Times New Roman"/>
          <w:color w:val="808080"/>
          <w:sz w:val="21"/>
          <w:szCs w:val="21"/>
        </w:rPr>
        <w:t>&gt;</w:t>
      </w:r>
    </w:p>
    <w:p w14:paraId="62CC1D2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"work.html"</w:t>
      </w:r>
      <w:r w:rsidRPr="00EA0943">
        <w:rPr>
          <w:rFonts w:ascii="Consolas" w:eastAsia="Times New Roman" w:hAnsi="Consolas" w:cs="Times New Roman"/>
          <w:color w:val="808080"/>
          <w:sz w:val="21"/>
          <w:szCs w:val="21"/>
        </w:rPr>
        <w:t>&gt;</w:t>
      </w:r>
    </w:p>
    <w:p w14:paraId="4B87963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"creative.jpg"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B99D00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"side"</w:t>
      </w:r>
      <w:r w:rsidRPr="00EA0943">
        <w:rPr>
          <w:rFonts w:ascii="Consolas" w:eastAsia="Times New Roman" w:hAnsi="Consolas" w:cs="Times New Roman"/>
          <w:color w:val="808080"/>
          <w:sz w:val="21"/>
          <w:szCs w:val="21"/>
        </w:rPr>
        <w:t>&gt;</w:t>
      </w:r>
    </w:p>
    <w:p w14:paraId="46CDC06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Creative</w:t>
      </w:r>
    </w:p>
    <w:p w14:paraId="5E5A396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4659216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4631EF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9A8E76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FC2B1F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B3300A4" w14:textId="77777777" w:rsidR="00EA0943" w:rsidRPr="00EA0943" w:rsidRDefault="00EA0943" w:rsidP="00EA0943">
      <w:pPr>
        <w:shd w:val="clear" w:color="auto" w:fill="1E1E1E"/>
        <w:spacing w:after="24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br/>
      </w:r>
      <w:r w:rsidRPr="00EA0943">
        <w:rPr>
          <w:rFonts w:ascii="Consolas" w:eastAsia="Times New Roman" w:hAnsi="Consolas" w:cs="Times New Roman"/>
          <w:color w:val="D4D4D4"/>
          <w:sz w:val="21"/>
          <w:szCs w:val="21"/>
        </w:rPr>
        <w:br/>
      </w:r>
      <w:r w:rsidRPr="00EA0943">
        <w:rPr>
          <w:rFonts w:ascii="Consolas" w:eastAsia="Times New Roman" w:hAnsi="Consolas" w:cs="Times New Roman"/>
          <w:color w:val="D4D4D4"/>
          <w:sz w:val="21"/>
          <w:szCs w:val="21"/>
        </w:rPr>
        <w:br/>
      </w:r>
      <w:r w:rsidRPr="00EA0943">
        <w:rPr>
          <w:rFonts w:ascii="Consolas" w:eastAsia="Times New Roman" w:hAnsi="Consolas" w:cs="Times New Roman"/>
          <w:color w:val="D4D4D4"/>
          <w:sz w:val="21"/>
          <w:szCs w:val="21"/>
        </w:rPr>
        <w:br/>
      </w:r>
    </w:p>
    <w:p w14:paraId="0EAC633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"div"</w:t>
      </w:r>
      <w:r w:rsidRPr="00EA0943">
        <w:rPr>
          <w:rFonts w:ascii="Consolas" w:eastAsia="Times New Roman" w:hAnsi="Consolas" w:cs="Times New Roman"/>
          <w:color w:val="808080"/>
          <w:sz w:val="21"/>
          <w:szCs w:val="21"/>
        </w:rPr>
        <w:t>&gt;</w:t>
      </w:r>
    </w:p>
    <w:p w14:paraId="0667852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4C6B33C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VIEW MORE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47AD5B1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08D45D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6BE49C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D2192B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C054EA4" w14:textId="77777777" w:rsidR="00EA0943" w:rsidRPr="00EA0943" w:rsidRDefault="00EA0943" w:rsidP="00EA0943">
      <w:pPr>
        <w:shd w:val="clear" w:color="auto" w:fill="1E1E1E"/>
        <w:spacing w:after="240" w:line="285" w:lineRule="atLeast"/>
        <w:rPr>
          <w:rFonts w:ascii="Consolas" w:eastAsia="Times New Roman" w:hAnsi="Consolas" w:cs="Times New Roman"/>
          <w:color w:val="D4D4D4"/>
          <w:sz w:val="21"/>
          <w:szCs w:val="21"/>
        </w:rPr>
      </w:pPr>
    </w:p>
    <w:p w14:paraId="32A6C83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435BA9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2E7973E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"rate"</w:t>
      </w:r>
      <w:r w:rsidRPr="00EA0943">
        <w:rPr>
          <w:rFonts w:ascii="Consolas" w:eastAsia="Times New Roman" w:hAnsi="Consolas" w:cs="Times New Roman"/>
          <w:color w:val="808080"/>
          <w:sz w:val="21"/>
          <w:szCs w:val="21"/>
        </w:rPr>
        <w:t>&gt;</w:t>
      </w:r>
    </w:p>
    <w:p w14:paraId="045FB1A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w:t>
      </w:r>
      <w:r w:rsidRPr="00EA0943">
        <w:rPr>
          <w:rFonts w:ascii="Consolas" w:eastAsia="Times New Roman" w:hAnsi="Consolas" w:cs="Times New Roman"/>
          <w:color w:val="808080"/>
          <w:sz w:val="21"/>
          <w:szCs w:val="21"/>
        </w:rPr>
        <w:t>&gt;</w:t>
      </w:r>
    </w:p>
    <w:p w14:paraId="662FBDA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508C2D1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2CAA179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Package &amp; Pricing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145775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carefully created with you in mind</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7A3A65C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D5F665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FE643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FAF66D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"col-md-6 col-12"</w:t>
      </w:r>
      <w:r w:rsidRPr="00EA0943">
        <w:rPr>
          <w:rFonts w:ascii="Consolas" w:eastAsia="Times New Roman" w:hAnsi="Consolas" w:cs="Times New Roman"/>
          <w:color w:val="808080"/>
          <w:sz w:val="21"/>
          <w:szCs w:val="21"/>
        </w:rPr>
        <w:t>&gt;</w:t>
      </w:r>
    </w:p>
    <w:p w14:paraId="0709F9F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"wed.jpg"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4C8205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C8CD99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 rates "</w:t>
      </w:r>
      <w:r w:rsidRPr="00EA0943">
        <w:rPr>
          <w:rFonts w:ascii="Consolas" w:eastAsia="Times New Roman" w:hAnsi="Consolas" w:cs="Times New Roman"/>
          <w:color w:val="808080"/>
          <w:sz w:val="21"/>
          <w:szCs w:val="21"/>
        </w:rPr>
        <w:t>&gt;</w:t>
      </w:r>
    </w:p>
    <w:p w14:paraId="3284034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Full Day Elopement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p>
    <w:p w14:paraId="0D7E354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8 hours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3DCDA12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808080"/>
          <w:sz w:val="21"/>
          <w:szCs w:val="21"/>
        </w:rPr>
        <w:t>&gt;</w:t>
      </w:r>
    </w:p>
    <w:p w14:paraId="14AC4B4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Personalized Location Idea LIST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30CFE0A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Logistics &amp; Planning Tools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31E9E03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Vendor Recommendations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744BD31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Planning support for all activities throughout the day</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1BEDA77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Customer Elopement Timeline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073D799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roofErr w:type="spellStart"/>
      <w:r w:rsidRPr="00EA0943">
        <w:rPr>
          <w:rFonts w:ascii="Consolas" w:eastAsia="Times New Roman" w:hAnsi="Consolas" w:cs="Times New Roman"/>
          <w:color w:val="D4D4D4"/>
          <w:sz w:val="21"/>
          <w:szCs w:val="21"/>
        </w:rPr>
        <w:t>FullResolution</w:t>
      </w:r>
      <w:proofErr w:type="spellEnd"/>
      <w:r w:rsidRPr="00EA0943">
        <w:rPr>
          <w:rFonts w:ascii="Consolas" w:eastAsia="Times New Roman" w:hAnsi="Consolas" w:cs="Times New Roman"/>
          <w:color w:val="D4D4D4"/>
          <w:sz w:val="21"/>
          <w:szCs w:val="21"/>
        </w:rPr>
        <w:t xml:space="preserve"> Images </w:t>
      </w:r>
      <w:proofErr w:type="gramStart"/>
      <w:r w:rsidRPr="00EA0943">
        <w:rPr>
          <w:rFonts w:ascii="Consolas" w:eastAsia="Times New Roman" w:hAnsi="Consolas" w:cs="Times New Roman"/>
          <w:color w:val="D4D4D4"/>
          <w:sz w:val="21"/>
          <w:szCs w:val="21"/>
        </w:rPr>
        <w:t>With</w:t>
      </w:r>
      <w:proofErr w:type="gramEnd"/>
      <w:r w:rsidRPr="00EA0943">
        <w:rPr>
          <w:rFonts w:ascii="Consolas" w:eastAsia="Times New Roman" w:hAnsi="Consolas" w:cs="Times New Roman"/>
          <w:color w:val="D4D4D4"/>
          <w:sz w:val="21"/>
          <w:szCs w:val="21"/>
        </w:rPr>
        <w:t xml:space="preserve"> Printing Rights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5C6E39A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Online Gallery </w:t>
      </w:r>
      <w:proofErr w:type="gramStart"/>
      <w:r w:rsidRPr="00EA0943">
        <w:rPr>
          <w:rFonts w:ascii="Consolas" w:eastAsia="Times New Roman" w:hAnsi="Consolas" w:cs="Times New Roman"/>
          <w:color w:val="D4D4D4"/>
          <w:sz w:val="21"/>
          <w:szCs w:val="21"/>
        </w:rPr>
        <w:t>To</w:t>
      </w:r>
      <w:proofErr w:type="gramEnd"/>
      <w:r w:rsidRPr="00EA0943">
        <w:rPr>
          <w:rFonts w:ascii="Consolas" w:eastAsia="Times New Roman" w:hAnsi="Consolas" w:cs="Times New Roman"/>
          <w:color w:val="D4D4D4"/>
          <w:sz w:val="21"/>
          <w:szCs w:val="21"/>
        </w:rPr>
        <w:t xml:space="preserve"> View</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0BA74E9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808080"/>
          <w:sz w:val="21"/>
          <w:szCs w:val="21"/>
        </w:rPr>
        <w:t>&gt;</w:t>
      </w:r>
    </w:p>
    <w:p w14:paraId="2C7E6E7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u</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Starting at 9000</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u</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p>
    <w:p w14:paraId="096097E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59AF8BF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E99A54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76561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7513F7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 rates"</w:t>
      </w:r>
      <w:r w:rsidRPr="00EA0943">
        <w:rPr>
          <w:rFonts w:ascii="Consolas" w:eastAsia="Times New Roman" w:hAnsi="Consolas" w:cs="Times New Roman"/>
          <w:color w:val="808080"/>
          <w:sz w:val="21"/>
          <w:szCs w:val="21"/>
        </w:rPr>
        <w:t>&gt;</w:t>
      </w:r>
    </w:p>
    <w:p w14:paraId="02FBFF2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Half- Day Elopement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p>
    <w:p w14:paraId="1877ABF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6 Hours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420D232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808080"/>
          <w:sz w:val="21"/>
          <w:szCs w:val="21"/>
        </w:rPr>
        <w:t>&gt;</w:t>
      </w:r>
    </w:p>
    <w:p w14:paraId="0D0AB31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Personalized Location Idea List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6E86237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Logistics &amp; Planning Tools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2B0C8F5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Custom Elopement Timeline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1BE2B15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Full Resolution Images </w:t>
      </w:r>
      <w:proofErr w:type="gramStart"/>
      <w:r w:rsidRPr="00EA0943">
        <w:rPr>
          <w:rFonts w:ascii="Consolas" w:eastAsia="Times New Roman" w:hAnsi="Consolas" w:cs="Times New Roman"/>
          <w:color w:val="D4D4D4"/>
          <w:sz w:val="21"/>
          <w:szCs w:val="21"/>
        </w:rPr>
        <w:t>With</w:t>
      </w:r>
      <w:proofErr w:type="gramEnd"/>
      <w:r w:rsidRPr="00EA0943">
        <w:rPr>
          <w:rFonts w:ascii="Consolas" w:eastAsia="Times New Roman" w:hAnsi="Consolas" w:cs="Times New Roman"/>
          <w:color w:val="D4D4D4"/>
          <w:sz w:val="21"/>
          <w:szCs w:val="21"/>
        </w:rPr>
        <w:t xml:space="preserve"> Printing Rights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62B99F0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Online Gallery TO VIEW</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0615F21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roofErr w:type="spellStart"/>
      <w:proofErr w:type="gramStart"/>
      <w:r w:rsidRPr="00EA0943">
        <w:rPr>
          <w:rFonts w:ascii="Consolas" w:eastAsia="Times New Roman" w:hAnsi="Consolas" w:cs="Times New Roman"/>
          <w:color w:val="D4D4D4"/>
          <w:sz w:val="21"/>
          <w:szCs w:val="21"/>
        </w:rPr>
        <w:t>Download,Print</w:t>
      </w:r>
      <w:proofErr w:type="spellEnd"/>
      <w:proofErr w:type="gramEnd"/>
      <w:r w:rsidRPr="00EA0943">
        <w:rPr>
          <w:rFonts w:ascii="Consolas" w:eastAsia="Times New Roman" w:hAnsi="Consolas" w:cs="Times New Roman"/>
          <w:color w:val="D4D4D4"/>
          <w:sz w:val="21"/>
          <w:szCs w:val="21"/>
        </w:rPr>
        <w:t xml:space="preserve"> ,And Share Your Images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12F5E29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7E03244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808080"/>
          <w:sz w:val="21"/>
          <w:szCs w:val="21"/>
        </w:rPr>
        <w:t>&gt;</w:t>
      </w:r>
    </w:p>
    <w:p w14:paraId="5992CA8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u</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Starting at 5000</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u</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p>
    <w:p w14:paraId="6F713D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649375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21DC0CF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"ganu.jpg"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11E976A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47AD81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7C0ACE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5B58C0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50CADE2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"an4.jpg"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11B8B1A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584B58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 rates"</w:t>
      </w:r>
      <w:r w:rsidRPr="00EA0943">
        <w:rPr>
          <w:rFonts w:ascii="Consolas" w:eastAsia="Times New Roman" w:hAnsi="Consolas" w:cs="Times New Roman"/>
          <w:color w:val="808080"/>
          <w:sz w:val="21"/>
          <w:szCs w:val="21"/>
        </w:rPr>
        <w:t>&gt;</w:t>
      </w:r>
    </w:p>
    <w:p w14:paraId="7F33DB2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Mini Elopement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p>
    <w:p w14:paraId="036C019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4 Hours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61852F1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808080"/>
          <w:sz w:val="21"/>
          <w:szCs w:val="21"/>
        </w:rPr>
        <w:t>&gt;</w:t>
      </w:r>
    </w:p>
    <w:p w14:paraId="4D6CFC5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Personalized Location Idea List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6918A3A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Full Resolution Images </w:t>
      </w:r>
      <w:proofErr w:type="gramStart"/>
      <w:r w:rsidRPr="00EA0943">
        <w:rPr>
          <w:rFonts w:ascii="Consolas" w:eastAsia="Times New Roman" w:hAnsi="Consolas" w:cs="Times New Roman"/>
          <w:color w:val="D4D4D4"/>
          <w:sz w:val="21"/>
          <w:szCs w:val="21"/>
        </w:rPr>
        <w:t>With</w:t>
      </w:r>
      <w:proofErr w:type="gramEnd"/>
      <w:r w:rsidRPr="00EA0943">
        <w:rPr>
          <w:rFonts w:ascii="Consolas" w:eastAsia="Times New Roman" w:hAnsi="Consolas" w:cs="Times New Roman"/>
          <w:color w:val="D4D4D4"/>
          <w:sz w:val="21"/>
          <w:szCs w:val="21"/>
        </w:rPr>
        <w:t xml:space="preserve"> Printing Rights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714A99D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Custom Elopement Timeline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55FD20C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Online Gallery TO VIEW</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6ADF516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1441BCF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roofErr w:type="spellStart"/>
      <w:proofErr w:type="gramStart"/>
      <w:r w:rsidRPr="00EA0943">
        <w:rPr>
          <w:rFonts w:ascii="Consolas" w:eastAsia="Times New Roman" w:hAnsi="Consolas" w:cs="Times New Roman"/>
          <w:color w:val="D4D4D4"/>
          <w:sz w:val="21"/>
          <w:szCs w:val="21"/>
        </w:rPr>
        <w:t>Download,Print</w:t>
      </w:r>
      <w:proofErr w:type="spellEnd"/>
      <w:proofErr w:type="gramEnd"/>
      <w:r w:rsidRPr="00EA0943">
        <w:rPr>
          <w:rFonts w:ascii="Consolas" w:eastAsia="Times New Roman" w:hAnsi="Consolas" w:cs="Times New Roman"/>
          <w:color w:val="D4D4D4"/>
          <w:sz w:val="21"/>
          <w:szCs w:val="21"/>
        </w:rPr>
        <w:t xml:space="preserve"> ,And Share Your Images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38FB61E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808080"/>
          <w:sz w:val="21"/>
          <w:szCs w:val="21"/>
        </w:rPr>
        <w:t>&gt;</w:t>
      </w:r>
    </w:p>
    <w:p w14:paraId="1EE8367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u</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Starting at 3000</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u</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p>
    <w:p w14:paraId="4D7E084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710B3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6D3A26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00932E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4BF20B8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"book"</w:t>
      </w:r>
      <w:r w:rsidRPr="00EA0943">
        <w:rPr>
          <w:rFonts w:ascii="Consolas" w:eastAsia="Times New Roman" w:hAnsi="Consolas" w:cs="Times New Roman"/>
          <w:color w:val="808080"/>
          <w:sz w:val="21"/>
          <w:szCs w:val="21"/>
        </w:rPr>
        <w:t>&gt;</w:t>
      </w:r>
    </w:p>
    <w:p w14:paraId="1FB1047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6504716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67FCDD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2008A53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proofErr w:type="gramStart"/>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w:t>
      </w:r>
      <w:proofErr w:type="gramEnd"/>
      <w:r w:rsidRPr="00EA0943">
        <w:rPr>
          <w:rFonts w:ascii="Consolas" w:eastAsia="Times New Roman" w:hAnsi="Consolas" w:cs="Times New Roman"/>
          <w:color w:val="D4D4D4"/>
          <w:sz w:val="21"/>
          <w:szCs w:val="21"/>
        </w:rPr>
        <w:t>Photographers don't take pictures. They create images...."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06B82A5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"button"</w:t>
      </w:r>
      <w:r w:rsidRPr="00EA0943">
        <w:rPr>
          <w:rFonts w:ascii="Consolas" w:eastAsia="Times New Roman" w:hAnsi="Consolas" w:cs="Times New Roman"/>
          <w:color w:val="808080"/>
          <w:sz w:val="21"/>
          <w:szCs w:val="21"/>
        </w:rPr>
        <w:t>&gt;</w:t>
      </w:r>
    </w:p>
    <w:p w14:paraId="623D3E3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BOOK NOW</w:t>
      </w:r>
    </w:p>
    <w:p w14:paraId="6289CD4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808080"/>
          <w:sz w:val="21"/>
          <w:szCs w:val="21"/>
        </w:rPr>
        <w:t>&gt;</w:t>
      </w:r>
    </w:p>
    <w:p w14:paraId="5B95073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F41B9F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78735E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92BD9B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624C833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"story"</w:t>
      </w:r>
      <w:r w:rsidRPr="00EA0943">
        <w:rPr>
          <w:rFonts w:ascii="Consolas" w:eastAsia="Times New Roman" w:hAnsi="Consolas" w:cs="Times New Roman"/>
          <w:color w:val="808080"/>
          <w:sz w:val="21"/>
          <w:szCs w:val="21"/>
        </w:rPr>
        <w:t>&gt;</w:t>
      </w:r>
    </w:p>
    <w:p w14:paraId="2C53D71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276F409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20E5D7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2C23777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STORIES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67A9F74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E81293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C17714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6A60CD1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1EA7C1B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"story1.jpeg"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4BF80B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Marriage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61B8DFC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C6D376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54F30BA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"the.jpg"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0B142B4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Stylist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1FCD933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C9697C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284A6AF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"story3.jpg"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49F74BB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Heroine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2F219E1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7BA27E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B98A89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2A87CDF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36F5705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"story4.jpg"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00E3C43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Hero</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3CEB99E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57BC23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67D62C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"story7.jfif"</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1E6E063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Birthday</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7DF09AE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273A1F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7918E83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"story6.jfif"</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4B91EA1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Marriage Party</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37CD3E5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7DDFB0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9F430C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80132F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510C14C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"plan"</w:t>
      </w:r>
      <w:r w:rsidRPr="00EA0943">
        <w:rPr>
          <w:rFonts w:ascii="Consolas" w:eastAsia="Times New Roman" w:hAnsi="Consolas" w:cs="Times New Roman"/>
          <w:color w:val="808080"/>
          <w:sz w:val="21"/>
          <w:szCs w:val="21"/>
        </w:rPr>
        <w:t>&gt;</w:t>
      </w:r>
    </w:p>
    <w:p w14:paraId="5786E0B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w:t>
      </w:r>
      <w:r w:rsidRPr="00EA0943">
        <w:rPr>
          <w:rFonts w:ascii="Consolas" w:eastAsia="Times New Roman" w:hAnsi="Consolas" w:cs="Times New Roman"/>
          <w:color w:val="808080"/>
          <w:sz w:val="21"/>
          <w:szCs w:val="21"/>
        </w:rPr>
        <w:t>&gt;</w:t>
      </w:r>
    </w:p>
    <w:p w14:paraId="6C681AC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0D7607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119D775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I'm thrilled you are still here so </w:t>
      </w:r>
      <w:proofErr w:type="spellStart"/>
      <w:r w:rsidRPr="00EA0943">
        <w:rPr>
          <w:rFonts w:ascii="Consolas" w:eastAsia="Times New Roman" w:hAnsi="Consolas" w:cs="Times New Roman"/>
          <w:color w:val="D4D4D4"/>
          <w:sz w:val="21"/>
          <w:szCs w:val="21"/>
        </w:rPr>
        <w:t>lets</w:t>
      </w:r>
      <w:proofErr w:type="spellEnd"/>
      <w:r w:rsidRPr="00EA0943">
        <w:rPr>
          <w:rFonts w:ascii="Consolas" w:eastAsia="Times New Roman" w:hAnsi="Consolas" w:cs="Times New Roman"/>
          <w:color w:val="D4D4D4"/>
          <w:sz w:val="21"/>
          <w:szCs w:val="21"/>
        </w:rPr>
        <w:t xml:space="preserve"> plan your photoshoot with us </w:t>
      </w:r>
      <w:proofErr w:type="gramStart"/>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808080"/>
          <w:sz w:val="21"/>
          <w:szCs w:val="21"/>
        </w:rPr>
        <w:t>&lt;</w:t>
      </w:r>
      <w:proofErr w:type="gramEnd"/>
      <w:r w:rsidRPr="00EA0943">
        <w:rPr>
          <w:rFonts w:ascii="Consolas" w:eastAsia="Times New Roman" w:hAnsi="Consolas" w:cs="Times New Roman"/>
          <w:color w:val="808080"/>
          <w:sz w:val="21"/>
          <w:szCs w:val="21"/>
        </w:rPr>
        <w: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p>
    <w:p w14:paraId="60F8666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roofErr w:type="spellStart"/>
      <w:proofErr w:type="gramStart"/>
      <w:r w:rsidRPr="00EA0943">
        <w:rPr>
          <w:rFonts w:ascii="Consolas" w:eastAsia="Times New Roman" w:hAnsi="Consolas" w:cs="Times New Roman"/>
          <w:color w:val="D4D4D4"/>
          <w:sz w:val="21"/>
          <w:szCs w:val="21"/>
        </w:rPr>
        <w:t>So,lets</w:t>
      </w:r>
      <w:proofErr w:type="spellEnd"/>
      <w:proofErr w:type="gramEnd"/>
      <w:r w:rsidRPr="00EA0943">
        <w:rPr>
          <w:rFonts w:ascii="Consolas" w:eastAsia="Times New Roman" w:hAnsi="Consolas" w:cs="Times New Roman"/>
          <w:color w:val="D4D4D4"/>
          <w:sz w:val="21"/>
          <w:szCs w:val="21"/>
        </w:rPr>
        <w:t xml:space="preserve"> start planning</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347C50E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039B56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0F1A67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18CAA0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7C62C2B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"client"</w:t>
      </w:r>
      <w:r w:rsidRPr="00EA0943">
        <w:rPr>
          <w:rFonts w:ascii="Consolas" w:eastAsia="Times New Roman" w:hAnsi="Consolas" w:cs="Times New Roman"/>
          <w:color w:val="808080"/>
          <w:sz w:val="21"/>
          <w:szCs w:val="21"/>
        </w:rPr>
        <w:t>&gt;</w:t>
      </w:r>
    </w:p>
    <w:p w14:paraId="73D535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w:t>
      </w:r>
      <w:r w:rsidRPr="00EA0943">
        <w:rPr>
          <w:rFonts w:ascii="Consolas" w:eastAsia="Times New Roman" w:hAnsi="Consolas" w:cs="Times New Roman"/>
          <w:color w:val="808080"/>
          <w:sz w:val="21"/>
          <w:szCs w:val="21"/>
        </w:rPr>
        <w:t>&gt;</w:t>
      </w:r>
    </w:p>
    <w:p w14:paraId="5578510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03C8B7F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4646F47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Client Love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2B1E7D9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BC4A7F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26CFC6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3A1C12C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2090C7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10304FE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"client.jpg"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8772C5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EEDA98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7E8D6D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IT'S MY SINCEREST HOPE THAT MY CLIENTS WALK AWAY WITH A FULL HEART BEAUTIFUL </w:t>
      </w:r>
      <w:proofErr w:type="gramStart"/>
      <w:r w:rsidRPr="00EA0943">
        <w:rPr>
          <w:rFonts w:ascii="Consolas" w:eastAsia="Times New Roman" w:hAnsi="Consolas" w:cs="Times New Roman"/>
          <w:color w:val="D4D4D4"/>
          <w:sz w:val="21"/>
          <w:szCs w:val="21"/>
        </w:rPr>
        <w:t>IMAGES,AND</w:t>
      </w:r>
      <w:proofErr w:type="gramEnd"/>
      <w:r w:rsidRPr="00EA0943">
        <w:rPr>
          <w:rFonts w:ascii="Consolas" w:eastAsia="Times New Roman" w:hAnsi="Consolas" w:cs="Times New Roman"/>
          <w:color w:val="D4D4D4"/>
          <w:sz w:val="21"/>
          <w:szCs w:val="21"/>
        </w:rPr>
        <w:t xml:space="preserve"> A NEW FRIEND</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h2</w:t>
      </w:r>
      <w:r w:rsidRPr="00EA0943">
        <w:rPr>
          <w:rFonts w:ascii="Consolas" w:eastAsia="Times New Roman" w:hAnsi="Consolas" w:cs="Times New Roman"/>
          <w:color w:val="808080"/>
          <w:sz w:val="21"/>
          <w:szCs w:val="21"/>
        </w:rPr>
        <w:t>&gt;</w:t>
      </w:r>
    </w:p>
    <w:p w14:paraId="12A6BA9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h6</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w:t>
      </w:r>
      <w:proofErr w:type="spellStart"/>
      <w:r w:rsidRPr="00EA0943">
        <w:rPr>
          <w:rFonts w:ascii="Consolas" w:eastAsia="Times New Roman" w:hAnsi="Consolas" w:cs="Times New Roman"/>
          <w:color w:val="D4D4D4"/>
          <w:sz w:val="21"/>
          <w:szCs w:val="21"/>
        </w:rPr>
        <w:t>Nishu</w:t>
      </w:r>
      <w:proofErr w:type="spellEnd"/>
      <w:r w:rsidRPr="00EA0943">
        <w:rPr>
          <w:rFonts w:ascii="Consolas" w:eastAsia="Times New Roman" w:hAnsi="Consolas" w:cs="Times New Roman"/>
          <w:color w:val="D4D4D4"/>
          <w:sz w:val="21"/>
          <w:szCs w:val="21"/>
        </w:rPr>
        <w:t xml:space="preserve"> was so sweet and professional during our beach </w:t>
      </w:r>
      <w:proofErr w:type="spellStart"/>
      <w:proofErr w:type="gramStart"/>
      <w:r w:rsidRPr="00EA0943">
        <w:rPr>
          <w:rFonts w:ascii="Consolas" w:eastAsia="Times New Roman" w:hAnsi="Consolas" w:cs="Times New Roman"/>
          <w:color w:val="D4D4D4"/>
          <w:sz w:val="21"/>
          <w:szCs w:val="21"/>
        </w:rPr>
        <w:t>shoot.She</w:t>
      </w:r>
      <w:proofErr w:type="spellEnd"/>
      <w:proofErr w:type="gramEnd"/>
      <w:r w:rsidRPr="00EA0943">
        <w:rPr>
          <w:rFonts w:ascii="Consolas" w:eastAsia="Times New Roman" w:hAnsi="Consolas" w:cs="Times New Roman"/>
          <w:color w:val="D4D4D4"/>
          <w:sz w:val="21"/>
          <w:szCs w:val="21"/>
        </w:rPr>
        <w:t xml:space="preserve"> really has an eye for capturing just</w:t>
      </w:r>
    </w:p>
    <w:p w14:paraId="21507BA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the right lighting and everything felt very </w:t>
      </w:r>
      <w:proofErr w:type="spellStart"/>
      <w:proofErr w:type="gramStart"/>
      <w:r w:rsidRPr="00EA0943">
        <w:rPr>
          <w:rFonts w:ascii="Consolas" w:eastAsia="Times New Roman" w:hAnsi="Consolas" w:cs="Times New Roman"/>
          <w:color w:val="D4D4D4"/>
          <w:sz w:val="21"/>
          <w:szCs w:val="21"/>
        </w:rPr>
        <w:t>nature.As</w:t>
      </w:r>
      <w:proofErr w:type="spellEnd"/>
      <w:proofErr w:type="gramEnd"/>
      <w:r w:rsidRPr="00EA0943">
        <w:rPr>
          <w:rFonts w:ascii="Consolas" w:eastAsia="Times New Roman" w:hAnsi="Consolas" w:cs="Times New Roman"/>
          <w:color w:val="D4D4D4"/>
          <w:sz w:val="21"/>
          <w:szCs w:val="21"/>
        </w:rPr>
        <w:t xml:space="preserve"> an </w:t>
      </w:r>
      <w:proofErr w:type="spellStart"/>
      <w:r w:rsidRPr="00EA0943">
        <w:rPr>
          <w:rFonts w:ascii="Consolas" w:eastAsia="Times New Roman" w:hAnsi="Consolas" w:cs="Times New Roman"/>
          <w:color w:val="D4D4D4"/>
          <w:sz w:val="21"/>
          <w:szCs w:val="21"/>
        </w:rPr>
        <w:t>phootoshooter,I</w:t>
      </w:r>
      <w:proofErr w:type="spellEnd"/>
      <w:r w:rsidRPr="00EA0943">
        <w:rPr>
          <w:rFonts w:ascii="Consolas" w:eastAsia="Times New Roman" w:hAnsi="Consolas" w:cs="Times New Roman"/>
          <w:color w:val="D4D4D4"/>
          <w:sz w:val="21"/>
          <w:szCs w:val="21"/>
        </w:rPr>
        <w:t xml:space="preserve"> was so pleased with the photos</w:t>
      </w:r>
    </w:p>
    <w:p w14:paraId="27A3D4B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and will </w:t>
      </w:r>
      <w:proofErr w:type="spellStart"/>
      <w:r w:rsidRPr="00EA0943">
        <w:rPr>
          <w:rFonts w:ascii="Consolas" w:eastAsia="Times New Roman" w:hAnsi="Consolas" w:cs="Times New Roman"/>
          <w:color w:val="D4D4D4"/>
          <w:sz w:val="21"/>
          <w:szCs w:val="21"/>
        </w:rPr>
        <w:t>cherishthem</w:t>
      </w:r>
      <w:proofErr w:type="spellEnd"/>
      <w:r w:rsidRPr="00EA0943">
        <w:rPr>
          <w:rFonts w:ascii="Consolas" w:eastAsia="Times New Roman" w:hAnsi="Consolas" w:cs="Times New Roman"/>
          <w:color w:val="D4D4D4"/>
          <w:sz w:val="21"/>
          <w:szCs w:val="21"/>
        </w:rPr>
        <w:t xml:space="preserve"> I would </w:t>
      </w:r>
      <w:proofErr w:type="spellStart"/>
      <w:r w:rsidRPr="00EA0943">
        <w:rPr>
          <w:rFonts w:ascii="Consolas" w:eastAsia="Times New Roman" w:hAnsi="Consolas" w:cs="Times New Roman"/>
          <w:color w:val="D4D4D4"/>
          <w:sz w:val="21"/>
          <w:szCs w:val="21"/>
        </w:rPr>
        <w:t>recimmended</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D4D4D4"/>
          <w:sz w:val="21"/>
          <w:szCs w:val="21"/>
        </w:rPr>
        <w:t>Nishu</w:t>
      </w:r>
      <w:proofErr w:type="spellEnd"/>
      <w:r w:rsidRPr="00EA0943">
        <w:rPr>
          <w:rFonts w:ascii="Consolas" w:eastAsia="Times New Roman" w:hAnsi="Consolas" w:cs="Times New Roman"/>
          <w:color w:val="D4D4D4"/>
          <w:sz w:val="21"/>
          <w:szCs w:val="21"/>
        </w:rPr>
        <w:t xml:space="preserve"> every time to capture your most special memories."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h6</w:t>
      </w:r>
      <w:r w:rsidRPr="00EA0943">
        <w:rPr>
          <w:rFonts w:ascii="Consolas" w:eastAsia="Times New Roman" w:hAnsi="Consolas" w:cs="Times New Roman"/>
          <w:color w:val="808080"/>
          <w:sz w:val="21"/>
          <w:szCs w:val="21"/>
        </w:rPr>
        <w:t>&gt;</w:t>
      </w:r>
    </w:p>
    <w:p w14:paraId="5324224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h4</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Amelia</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h4</w:t>
      </w:r>
      <w:r w:rsidRPr="00EA0943">
        <w:rPr>
          <w:rFonts w:ascii="Consolas" w:eastAsia="Times New Roman" w:hAnsi="Consolas" w:cs="Times New Roman"/>
          <w:color w:val="808080"/>
          <w:sz w:val="21"/>
          <w:szCs w:val="21"/>
        </w:rPr>
        <w:t>&gt;</w:t>
      </w:r>
    </w:p>
    <w:p w14:paraId="2C45028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E7E8FA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85972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A9ABAB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4CFB2A9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"Subscribe"</w:t>
      </w:r>
      <w:r w:rsidRPr="00EA0943">
        <w:rPr>
          <w:rFonts w:ascii="Consolas" w:eastAsia="Times New Roman" w:hAnsi="Consolas" w:cs="Times New Roman"/>
          <w:color w:val="808080"/>
          <w:sz w:val="21"/>
          <w:szCs w:val="21"/>
        </w:rPr>
        <w:t>&gt;</w:t>
      </w:r>
    </w:p>
    <w:p w14:paraId="5A9EEB8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w:t>
      </w:r>
      <w:r w:rsidRPr="00EA0943">
        <w:rPr>
          <w:rFonts w:ascii="Consolas" w:eastAsia="Times New Roman" w:hAnsi="Consolas" w:cs="Times New Roman"/>
          <w:color w:val="808080"/>
          <w:sz w:val="21"/>
          <w:szCs w:val="21"/>
        </w:rPr>
        <w:t>&gt;</w:t>
      </w:r>
    </w:p>
    <w:p w14:paraId="1DBF7F9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568F08B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808080"/>
          <w:sz w:val="21"/>
          <w:szCs w:val="21"/>
        </w:rPr>
        <w:t>&gt;</w:t>
      </w:r>
    </w:p>
    <w:p w14:paraId="484D4EA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Subscribe</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h3</w:t>
      </w:r>
      <w:r w:rsidRPr="00EA0943">
        <w:rPr>
          <w:rFonts w:ascii="Consolas" w:eastAsia="Times New Roman" w:hAnsi="Consolas" w:cs="Times New Roman"/>
          <w:color w:val="808080"/>
          <w:sz w:val="21"/>
          <w:szCs w:val="21"/>
        </w:rPr>
        <w:t>&gt;</w:t>
      </w:r>
    </w:p>
    <w:p w14:paraId="58CF737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Sign up with your email address to receive news and </w:t>
      </w:r>
      <w:proofErr w:type="gramStart"/>
      <w:r w:rsidRPr="00EA0943">
        <w:rPr>
          <w:rFonts w:ascii="Consolas" w:eastAsia="Times New Roman" w:hAnsi="Consolas" w:cs="Times New Roman"/>
          <w:color w:val="D4D4D4"/>
          <w:sz w:val="21"/>
          <w:szCs w:val="21"/>
        </w:rPr>
        <w:t>updates.</w:t>
      </w:r>
      <w:r w:rsidRPr="00EA0943">
        <w:rPr>
          <w:rFonts w:ascii="Consolas" w:eastAsia="Times New Roman" w:hAnsi="Consolas" w:cs="Times New Roman"/>
          <w:color w:val="808080"/>
          <w:sz w:val="21"/>
          <w:szCs w:val="21"/>
        </w:rPr>
        <w:t>&lt;</w:t>
      </w:r>
      <w:proofErr w:type="gramEnd"/>
      <w:r w:rsidRPr="00EA0943">
        <w:rPr>
          <w:rFonts w:ascii="Consolas" w:eastAsia="Times New Roman" w:hAnsi="Consolas" w:cs="Times New Roman"/>
          <w:color w:val="808080"/>
          <w:sz w:val="21"/>
          <w:szCs w:val="21"/>
        </w:rPr>
        <w: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298EC1A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4A705F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69BE13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551AEB3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04BDA14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style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"margin-left:80px;"</w:t>
      </w:r>
      <w:r w:rsidRPr="00EA0943">
        <w:rPr>
          <w:rFonts w:ascii="Consolas" w:eastAsia="Times New Roman" w:hAnsi="Consolas" w:cs="Times New Roman"/>
          <w:color w:val="808080"/>
          <w:sz w:val="21"/>
          <w:szCs w:val="21"/>
        </w:rPr>
        <w:t>&gt;</w:t>
      </w:r>
    </w:p>
    <w:p w14:paraId="79E0D88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form</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action</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41E0055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input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 text"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name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"first"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placeholder</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"First Name"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/&gt;</w:t>
      </w:r>
    </w:p>
    <w:p w14:paraId="4A3ABBE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input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 text"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name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"last"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placeholder</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"Last Name"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/&gt;</w:t>
      </w:r>
    </w:p>
    <w:p w14:paraId="4A47046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input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 email"</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name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"email"</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placeholder</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"Email address"</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/&gt;</w:t>
      </w:r>
    </w:p>
    <w:p w14:paraId="217FBBF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form</w:t>
      </w:r>
      <w:r w:rsidRPr="00EA0943">
        <w:rPr>
          <w:rFonts w:ascii="Consolas" w:eastAsia="Times New Roman" w:hAnsi="Consolas" w:cs="Times New Roman"/>
          <w:color w:val="808080"/>
          <w:sz w:val="21"/>
          <w:szCs w:val="21"/>
        </w:rPr>
        <w:t>&gt;</w:t>
      </w:r>
    </w:p>
    <w:p w14:paraId="3C5A5AC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158732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946A59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564B669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input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"submit"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value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"SUBSCRIBE"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/&gt;</w:t>
      </w:r>
    </w:p>
    <w:p w14:paraId="25ABE62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EA8651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2D3A18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28C2A3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4E179B2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slide</w:t>
      </w:r>
      <w:r w:rsidRPr="00EA0943">
        <w:rPr>
          <w:rFonts w:ascii="Consolas" w:eastAsia="Times New Roman" w:hAnsi="Consolas" w:cs="Times New Roman"/>
          <w:color w:val="808080"/>
          <w:sz w:val="21"/>
          <w:szCs w:val="21"/>
        </w:rPr>
        <w:t>&gt;</w:t>
      </w:r>
    </w:p>
    <w:p w14:paraId="7AA8221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1F32023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5C8CA51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id</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carouselExampleCaptions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 slide carousel-fade"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data-ride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w:t>
      </w:r>
      <w:r w:rsidRPr="00EA0943">
        <w:rPr>
          <w:rFonts w:ascii="Consolas" w:eastAsia="Times New Roman" w:hAnsi="Consolas" w:cs="Times New Roman"/>
          <w:color w:val="808080"/>
          <w:sz w:val="21"/>
          <w:szCs w:val="21"/>
        </w:rPr>
        <w:t>&gt;</w:t>
      </w:r>
    </w:p>
    <w:p w14:paraId="1AA74A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ol</w:t>
      </w:r>
      <w:proofErr w:type="spellEnd"/>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"carousel-indicators"</w:t>
      </w:r>
      <w:r w:rsidRPr="00EA0943">
        <w:rPr>
          <w:rFonts w:ascii="Consolas" w:eastAsia="Times New Roman" w:hAnsi="Consolas" w:cs="Times New Roman"/>
          <w:color w:val="808080"/>
          <w:sz w:val="21"/>
          <w:szCs w:val="21"/>
        </w:rPr>
        <w:t>&gt;</w:t>
      </w:r>
    </w:p>
    <w:p w14:paraId="1ED8C86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data-target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carouselExampleCaptions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data-slide-to</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"active"</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7D8DE08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data-target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carouselExampleCaptions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data-slide-to</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"1"</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46EA85B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data-target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carouselExampleCaptions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data-slide-to</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"2"</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2E1870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ol</w:t>
      </w:r>
      <w:proofErr w:type="spellEnd"/>
      <w:r w:rsidRPr="00EA0943">
        <w:rPr>
          <w:rFonts w:ascii="Consolas" w:eastAsia="Times New Roman" w:hAnsi="Consolas" w:cs="Times New Roman"/>
          <w:color w:val="808080"/>
          <w:sz w:val="21"/>
          <w:szCs w:val="21"/>
        </w:rPr>
        <w:t>&gt;</w:t>
      </w:r>
    </w:p>
    <w:p w14:paraId="7AA6B93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"carousel-inner"</w:t>
      </w:r>
      <w:r w:rsidRPr="00EA0943">
        <w:rPr>
          <w:rFonts w:ascii="Consolas" w:eastAsia="Times New Roman" w:hAnsi="Consolas" w:cs="Times New Roman"/>
          <w:color w:val="808080"/>
          <w:sz w:val="21"/>
          <w:szCs w:val="21"/>
        </w:rPr>
        <w:t>&gt;</w:t>
      </w:r>
    </w:p>
    <w:p w14:paraId="691B76A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"carousel-item active"</w:t>
      </w:r>
      <w:r w:rsidRPr="00EA0943">
        <w:rPr>
          <w:rFonts w:ascii="Consolas" w:eastAsia="Times New Roman" w:hAnsi="Consolas" w:cs="Times New Roman"/>
          <w:color w:val="808080"/>
          <w:sz w:val="21"/>
          <w:szCs w:val="21"/>
        </w:rPr>
        <w:t>&gt;</w:t>
      </w:r>
    </w:p>
    <w:p w14:paraId="5DA497A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"slide.jpg"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"d-block w-100"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0E5A9C1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"carousel-caption d-none d-md-block"</w:t>
      </w:r>
      <w:r w:rsidRPr="00EA0943">
        <w:rPr>
          <w:rFonts w:ascii="Consolas" w:eastAsia="Times New Roman" w:hAnsi="Consolas" w:cs="Times New Roman"/>
          <w:color w:val="808080"/>
          <w:sz w:val="21"/>
          <w:szCs w:val="21"/>
        </w:rPr>
        <w:t>&gt;</w:t>
      </w:r>
    </w:p>
    <w:p w14:paraId="4523D21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First slide label</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0A3F6FC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Some representative placeholder content for the first </w:t>
      </w:r>
      <w:proofErr w:type="gramStart"/>
      <w:r w:rsidRPr="00EA0943">
        <w:rPr>
          <w:rFonts w:ascii="Consolas" w:eastAsia="Times New Roman" w:hAnsi="Consolas" w:cs="Times New Roman"/>
          <w:color w:val="D4D4D4"/>
          <w:sz w:val="21"/>
          <w:szCs w:val="21"/>
        </w:rPr>
        <w:t>slide.</w:t>
      </w:r>
      <w:r w:rsidRPr="00EA0943">
        <w:rPr>
          <w:rFonts w:ascii="Consolas" w:eastAsia="Times New Roman" w:hAnsi="Consolas" w:cs="Times New Roman"/>
          <w:color w:val="808080"/>
          <w:sz w:val="21"/>
          <w:szCs w:val="21"/>
        </w:rPr>
        <w:t>&lt;</w:t>
      </w:r>
      <w:proofErr w:type="gramEnd"/>
      <w:r w:rsidRPr="00EA0943">
        <w:rPr>
          <w:rFonts w:ascii="Consolas" w:eastAsia="Times New Roman" w:hAnsi="Consolas" w:cs="Times New Roman"/>
          <w:color w:val="808080"/>
          <w:sz w:val="21"/>
          <w:szCs w:val="21"/>
        </w:rPr>
        <w:t>/</w:t>
      </w:r>
      <w:r w:rsidRPr="00EA0943">
        <w:rPr>
          <w:rFonts w:ascii="Consolas" w:eastAsia="Times New Roman" w:hAnsi="Consolas" w:cs="Times New Roman"/>
          <w:color w:val="569CD6"/>
          <w:sz w:val="21"/>
          <w:szCs w:val="21"/>
        </w:rPr>
        <w:t>p</w:t>
      </w:r>
      <w:r w:rsidRPr="00EA0943">
        <w:rPr>
          <w:rFonts w:ascii="Consolas" w:eastAsia="Times New Roman" w:hAnsi="Consolas" w:cs="Times New Roman"/>
          <w:color w:val="808080"/>
          <w:sz w:val="21"/>
          <w:szCs w:val="21"/>
        </w:rPr>
        <w:t>&gt;</w:t>
      </w:r>
    </w:p>
    <w:p w14:paraId="3EAF302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1D8323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E0B828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"carousel-item"</w:t>
      </w:r>
      <w:r w:rsidRPr="00EA0943">
        <w:rPr>
          <w:rFonts w:ascii="Consolas" w:eastAsia="Times New Roman" w:hAnsi="Consolas" w:cs="Times New Roman"/>
          <w:color w:val="808080"/>
          <w:sz w:val="21"/>
          <w:szCs w:val="21"/>
        </w:rPr>
        <w:t>&gt;</w:t>
      </w:r>
    </w:p>
    <w:p w14:paraId="5A9C773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"slide1.jpg"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"d-block w-100"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3F96A6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"carousel-caption d-none d-md-block"</w:t>
      </w:r>
      <w:r w:rsidRPr="00EA0943">
        <w:rPr>
          <w:rFonts w:ascii="Consolas" w:eastAsia="Times New Roman" w:hAnsi="Consolas" w:cs="Times New Roman"/>
          <w:color w:val="808080"/>
          <w:sz w:val="21"/>
          <w:szCs w:val="21"/>
        </w:rPr>
        <w:t>&gt;</w:t>
      </w:r>
    </w:p>
    <w:p w14:paraId="117643E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011767F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9FBEB9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0899B3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"carousel-item"</w:t>
      </w:r>
      <w:r w:rsidRPr="00EA0943">
        <w:rPr>
          <w:rFonts w:ascii="Consolas" w:eastAsia="Times New Roman" w:hAnsi="Consolas" w:cs="Times New Roman"/>
          <w:color w:val="808080"/>
          <w:sz w:val="21"/>
          <w:szCs w:val="21"/>
        </w:rPr>
        <w:t>&gt;</w:t>
      </w:r>
    </w:p>
    <w:p w14:paraId="4A140AC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"slide3.jpg"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"d-block w-100"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7DEF76C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"carousel-caption d-none d-md-block"</w:t>
      </w:r>
      <w:r w:rsidRPr="00EA0943">
        <w:rPr>
          <w:rFonts w:ascii="Consolas" w:eastAsia="Times New Roman" w:hAnsi="Consolas" w:cs="Times New Roman"/>
          <w:color w:val="808080"/>
          <w:sz w:val="21"/>
          <w:szCs w:val="21"/>
        </w:rPr>
        <w:t>&gt;</w:t>
      </w:r>
    </w:p>
    <w:p w14:paraId="66AC600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7DEC94C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81484E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"carousel-item"</w:t>
      </w:r>
      <w:r w:rsidRPr="00EA0943">
        <w:rPr>
          <w:rFonts w:ascii="Consolas" w:eastAsia="Times New Roman" w:hAnsi="Consolas" w:cs="Times New Roman"/>
          <w:color w:val="808080"/>
          <w:sz w:val="21"/>
          <w:szCs w:val="21"/>
        </w:rPr>
        <w:t>&gt;</w:t>
      </w:r>
    </w:p>
    <w:p w14:paraId="463AD63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"slide2.jpg"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"d-block w-100"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5A38455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"carousel-caption d-none d-md-block"</w:t>
      </w:r>
      <w:r w:rsidRPr="00EA0943">
        <w:rPr>
          <w:rFonts w:ascii="Consolas" w:eastAsia="Times New Roman" w:hAnsi="Consolas" w:cs="Times New Roman"/>
          <w:color w:val="808080"/>
          <w:sz w:val="21"/>
          <w:szCs w:val="21"/>
        </w:rPr>
        <w:t>&gt;</w:t>
      </w:r>
    </w:p>
    <w:p w14:paraId="3BC9A44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41B0FB8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DAF71C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EAC5DB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"carousel-item"</w:t>
      </w:r>
      <w:r w:rsidRPr="00EA0943">
        <w:rPr>
          <w:rFonts w:ascii="Consolas" w:eastAsia="Times New Roman" w:hAnsi="Consolas" w:cs="Times New Roman"/>
          <w:color w:val="808080"/>
          <w:sz w:val="21"/>
          <w:szCs w:val="21"/>
        </w:rPr>
        <w:t>&gt;</w:t>
      </w:r>
    </w:p>
    <w:p w14:paraId="05943CC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img</w:t>
      </w:r>
      <w:proofErr w:type="spellEnd"/>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src</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"slide4.jpg"</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"d-block w-100"</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alt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2ED5FF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"carousel-caption d-none d-md-block"</w:t>
      </w:r>
      <w:r w:rsidRPr="00EA0943">
        <w:rPr>
          <w:rFonts w:ascii="Consolas" w:eastAsia="Times New Roman" w:hAnsi="Consolas" w:cs="Times New Roman"/>
          <w:color w:val="808080"/>
          <w:sz w:val="21"/>
          <w:szCs w:val="21"/>
        </w:rPr>
        <w:t>&gt;</w:t>
      </w:r>
    </w:p>
    <w:p w14:paraId="078731E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6891C34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AFD77A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28E3002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2788C50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4FAC17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"carousel-control-</w:t>
      </w:r>
      <w:proofErr w:type="spellStart"/>
      <w:r w:rsidRPr="00EA0943">
        <w:rPr>
          <w:rFonts w:ascii="Consolas" w:eastAsia="Times New Roman" w:hAnsi="Consolas" w:cs="Times New Roman"/>
          <w:color w:val="CE9178"/>
          <w:sz w:val="21"/>
          <w:szCs w:val="21"/>
        </w:rPr>
        <w:t>prev</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data-target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carouselExampleCaptions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data-slide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prev</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62DC764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"carousel-control-</w:t>
      </w:r>
      <w:proofErr w:type="spellStart"/>
      <w:r w:rsidRPr="00EA0943">
        <w:rPr>
          <w:rFonts w:ascii="Consolas" w:eastAsia="Times New Roman" w:hAnsi="Consolas" w:cs="Times New Roman"/>
          <w:color w:val="CE9178"/>
          <w:sz w:val="21"/>
          <w:szCs w:val="21"/>
        </w:rPr>
        <w:t>prev</w:t>
      </w:r>
      <w:proofErr w:type="spellEnd"/>
      <w:r w:rsidRPr="00EA0943">
        <w:rPr>
          <w:rFonts w:ascii="Consolas" w:eastAsia="Times New Roman" w:hAnsi="Consolas" w:cs="Times New Roman"/>
          <w:color w:val="CE9178"/>
          <w:sz w:val="21"/>
          <w:szCs w:val="21"/>
        </w:rPr>
        <w:t>-icon"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aria-hidden</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"true"</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w:t>
      </w:r>
    </w:p>
    <w:p w14:paraId="3EB254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Previous</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w:t>
      </w:r>
    </w:p>
    <w:p w14:paraId="5A58743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808080"/>
          <w:sz w:val="21"/>
          <w:szCs w:val="21"/>
        </w:rPr>
        <w:t>&gt;</w:t>
      </w:r>
    </w:p>
    <w:p w14:paraId="0E6E8FC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"carousel-control-next"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data-target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carouselExampleCaptions</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data-slide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"next"</w:t>
      </w:r>
      <w:r w:rsidRPr="00EA0943">
        <w:rPr>
          <w:rFonts w:ascii="Consolas" w:eastAsia="Times New Roman" w:hAnsi="Consolas" w:cs="Times New Roman"/>
          <w:color w:val="808080"/>
          <w:sz w:val="21"/>
          <w:szCs w:val="21"/>
        </w:rPr>
        <w:t>&gt;</w:t>
      </w:r>
    </w:p>
    <w:p w14:paraId="428EE1E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"carousel-control-next-icon"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aria-hidden</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"true"</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w:t>
      </w:r>
    </w:p>
    <w:p w14:paraId="7E7CD9C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Next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w:t>
      </w:r>
    </w:p>
    <w:p w14:paraId="16BC252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808080"/>
          <w:sz w:val="21"/>
          <w:szCs w:val="21"/>
        </w:rPr>
        <w:t>&gt;</w:t>
      </w:r>
    </w:p>
    <w:p w14:paraId="4AEA0BE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FD87D3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F491D1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2EEFC3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lastRenderedPageBreak/>
        <w:t>&lt;/</w:t>
      </w:r>
      <w:r w:rsidRPr="00EA0943">
        <w:rPr>
          <w:rFonts w:ascii="Consolas" w:eastAsia="Times New Roman" w:hAnsi="Consolas" w:cs="Times New Roman"/>
          <w:color w:val="569CD6"/>
          <w:sz w:val="21"/>
          <w:szCs w:val="21"/>
        </w:rPr>
        <w:t>section</w:t>
      </w:r>
      <w:r w:rsidRPr="00EA0943">
        <w:rPr>
          <w:rFonts w:ascii="Consolas" w:eastAsia="Times New Roman" w:hAnsi="Consolas" w:cs="Times New Roman"/>
          <w:color w:val="808080"/>
          <w:sz w:val="21"/>
          <w:szCs w:val="21"/>
        </w:rPr>
        <w:t>&gt;</w:t>
      </w:r>
    </w:p>
    <w:p w14:paraId="154D93A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footer</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"footer"</w:t>
      </w:r>
      <w:r w:rsidRPr="00EA0943">
        <w:rPr>
          <w:rFonts w:ascii="Consolas" w:eastAsia="Times New Roman" w:hAnsi="Consolas" w:cs="Times New Roman"/>
          <w:color w:val="808080"/>
          <w:sz w:val="21"/>
          <w:szCs w:val="21"/>
        </w:rPr>
        <w:t>&gt;</w:t>
      </w:r>
    </w:p>
    <w:p w14:paraId="5C2756A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"container-fluid"</w:t>
      </w:r>
      <w:r w:rsidRPr="00EA0943">
        <w:rPr>
          <w:rFonts w:ascii="Consolas" w:eastAsia="Times New Roman" w:hAnsi="Consolas" w:cs="Times New Roman"/>
          <w:color w:val="808080"/>
          <w:sz w:val="21"/>
          <w:szCs w:val="21"/>
        </w:rPr>
        <w:t>&gt;</w:t>
      </w:r>
    </w:p>
    <w:p w14:paraId="6C34E3D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 "</w:t>
      </w:r>
      <w:r w:rsidRPr="00EA0943">
        <w:rPr>
          <w:rFonts w:ascii="Consolas" w:eastAsia="Times New Roman" w:hAnsi="Consolas" w:cs="Times New Roman"/>
          <w:color w:val="808080"/>
          <w:sz w:val="21"/>
          <w:szCs w:val="21"/>
        </w:rPr>
        <w:t>&gt;</w:t>
      </w:r>
    </w:p>
    <w:p w14:paraId="44169E4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 xml:space="preserve">"col </w:t>
      </w:r>
      <w:proofErr w:type="spellStart"/>
      <w:r w:rsidRPr="00EA0943">
        <w:rPr>
          <w:rFonts w:ascii="Consolas" w:eastAsia="Times New Roman" w:hAnsi="Consolas" w:cs="Times New Roman"/>
          <w:color w:val="CE9178"/>
          <w:sz w:val="21"/>
          <w:szCs w:val="21"/>
        </w:rPr>
        <w:t>insta</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32C1FEF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"fa   fa-</w:t>
      </w:r>
      <w:proofErr w:type="spellStart"/>
      <w:r w:rsidRPr="00EA0943">
        <w:rPr>
          <w:rFonts w:ascii="Consolas" w:eastAsia="Times New Roman" w:hAnsi="Consolas" w:cs="Times New Roman"/>
          <w:color w:val="CE9178"/>
          <w:sz w:val="21"/>
          <w:szCs w:val="21"/>
        </w:rPr>
        <w:t>instagram</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575E9A3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@nishu_kumari</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634F76C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7A8C12E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6ABEB9C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31EA039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 menu"</w:t>
      </w:r>
      <w:r w:rsidRPr="00EA0943">
        <w:rPr>
          <w:rFonts w:ascii="Consolas" w:eastAsia="Times New Roman" w:hAnsi="Consolas" w:cs="Times New Roman"/>
          <w:color w:val="808080"/>
          <w:sz w:val="21"/>
          <w:szCs w:val="21"/>
        </w:rPr>
        <w:t>&gt;</w:t>
      </w:r>
    </w:p>
    <w:p w14:paraId="7998EB8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nav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"navbar navbar-expand-lg navbar-light"</w:t>
      </w:r>
      <w:r w:rsidRPr="00EA0943">
        <w:rPr>
          <w:rFonts w:ascii="Consolas" w:eastAsia="Times New Roman" w:hAnsi="Consolas" w:cs="Times New Roman"/>
          <w:color w:val="808080"/>
          <w:sz w:val="21"/>
          <w:szCs w:val="21"/>
        </w:rPr>
        <w:t>&gt;</w:t>
      </w:r>
    </w:p>
    <w:p w14:paraId="7A90B04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1BC74E9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"navbar-toggler"</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type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"button"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data-toggle</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"collapse"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data-target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navbarSupportedContent</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aria-controls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navbarSupportedContent</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aria-expanded</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"false"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aria-label</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"Toggle navigation"</w:t>
      </w:r>
      <w:r w:rsidRPr="00EA0943">
        <w:rPr>
          <w:rFonts w:ascii="Consolas" w:eastAsia="Times New Roman" w:hAnsi="Consolas" w:cs="Times New Roman"/>
          <w:color w:val="808080"/>
          <w:sz w:val="21"/>
          <w:szCs w:val="21"/>
        </w:rPr>
        <w:t>&gt;</w:t>
      </w:r>
    </w:p>
    <w:p w14:paraId="481FA72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"navbar-toggler-icon"</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w:t>
      </w:r>
    </w:p>
    <w:p w14:paraId="015BDC3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button</w:t>
      </w:r>
      <w:r w:rsidRPr="00EA0943">
        <w:rPr>
          <w:rFonts w:ascii="Consolas" w:eastAsia="Times New Roman" w:hAnsi="Consolas" w:cs="Times New Roman"/>
          <w:color w:val="808080"/>
          <w:sz w:val="21"/>
          <w:szCs w:val="21"/>
        </w:rPr>
        <w:t>&gt;</w:t>
      </w:r>
    </w:p>
    <w:p w14:paraId="3C1BA5B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0BB1036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"collapse navbar-collapse"</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id</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navbarSupportedContent</w:t>
      </w:r>
      <w:proofErr w:type="spell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p>
    <w:p w14:paraId="20DC1B8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ul</w:t>
      </w:r>
      <w:proofErr w:type="spellEnd"/>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 xml:space="preserve">"navbar-nav </w:t>
      </w:r>
      <w:proofErr w:type="spellStart"/>
      <w:r w:rsidRPr="00EA0943">
        <w:rPr>
          <w:rFonts w:ascii="Consolas" w:eastAsia="Times New Roman" w:hAnsi="Consolas" w:cs="Times New Roman"/>
          <w:color w:val="CE9178"/>
          <w:sz w:val="21"/>
          <w:szCs w:val="21"/>
        </w:rPr>
        <w:t>mr</w:t>
      </w:r>
      <w:proofErr w:type="spellEnd"/>
      <w:r w:rsidRPr="00EA0943">
        <w:rPr>
          <w:rFonts w:ascii="Consolas" w:eastAsia="Times New Roman" w:hAnsi="Consolas" w:cs="Times New Roman"/>
          <w:color w:val="CE9178"/>
          <w:sz w:val="21"/>
          <w:szCs w:val="21"/>
        </w:rPr>
        <w:t>-auto link"</w:t>
      </w:r>
      <w:r w:rsidRPr="00EA0943">
        <w:rPr>
          <w:rFonts w:ascii="Consolas" w:eastAsia="Times New Roman" w:hAnsi="Consolas" w:cs="Times New Roman"/>
          <w:color w:val="808080"/>
          <w:sz w:val="21"/>
          <w:szCs w:val="21"/>
        </w:rPr>
        <w:t>&gt;</w:t>
      </w:r>
    </w:p>
    <w:p w14:paraId="3719AC3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6EF18CF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"nav-item active"</w:t>
      </w:r>
      <w:r w:rsidRPr="00EA0943">
        <w:rPr>
          <w:rFonts w:ascii="Consolas" w:eastAsia="Times New Roman" w:hAnsi="Consolas" w:cs="Times New Roman"/>
          <w:color w:val="808080"/>
          <w:sz w:val="21"/>
          <w:szCs w:val="21"/>
        </w:rPr>
        <w:t>&gt;</w:t>
      </w:r>
    </w:p>
    <w:p w14:paraId="43B962F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Home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(current)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3A15FD4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78A2C0C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"nav-item active"</w:t>
      </w:r>
      <w:r w:rsidRPr="00EA0943">
        <w:rPr>
          <w:rFonts w:ascii="Consolas" w:eastAsia="Times New Roman" w:hAnsi="Consolas" w:cs="Times New Roman"/>
          <w:color w:val="808080"/>
          <w:sz w:val="21"/>
          <w:szCs w:val="21"/>
        </w:rPr>
        <w:t>&gt;</w:t>
      </w:r>
    </w:p>
    <w:p w14:paraId="16CA2AF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Our work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(current)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64DE569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40AD909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"nav-item active"</w:t>
      </w:r>
      <w:r w:rsidRPr="00EA0943">
        <w:rPr>
          <w:rFonts w:ascii="Consolas" w:eastAsia="Times New Roman" w:hAnsi="Consolas" w:cs="Times New Roman"/>
          <w:color w:val="808080"/>
          <w:sz w:val="21"/>
          <w:szCs w:val="21"/>
        </w:rPr>
        <w:t>&gt;</w:t>
      </w:r>
    </w:p>
    <w:p w14:paraId="5D8FC1B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Overview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(current)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6F08A9A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3A607F3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"nav-item active"</w:t>
      </w:r>
      <w:r w:rsidRPr="00EA0943">
        <w:rPr>
          <w:rFonts w:ascii="Consolas" w:eastAsia="Times New Roman" w:hAnsi="Consolas" w:cs="Times New Roman"/>
          <w:color w:val="808080"/>
          <w:sz w:val="21"/>
          <w:szCs w:val="21"/>
        </w:rPr>
        <w:t>&gt;</w:t>
      </w:r>
    </w:p>
    <w:p w14:paraId="22FE742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About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(current)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16BB7F1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3208988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"nav-item active"</w:t>
      </w:r>
      <w:r w:rsidRPr="00EA0943">
        <w:rPr>
          <w:rFonts w:ascii="Consolas" w:eastAsia="Times New Roman" w:hAnsi="Consolas" w:cs="Times New Roman"/>
          <w:color w:val="808080"/>
          <w:sz w:val="21"/>
          <w:szCs w:val="21"/>
        </w:rPr>
        <w:t>&gt;</w:t>
      </w:r>
    </w:p>
    <w:p w14:paraId="0ECFA1A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"nav-link"</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Contact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spellStart"/>
      <w:r w:rsidRPr="00EA0943">
        <w:rPr>
          <w:rFonts w:ascii="Consolas" w:eastAsia="Times New Roman" w:hAnsi="Consolas" w:cs="Times New Roman"/>
          <w:color w:val="CE9178"/>
          <w:sz w:val="21"/>
          <w:szCs w:val="21"/>
        </w:rPr>
        <w:t>sr</w:t>
      </w:r>
      <w:proofErr w:type="spellEnd"/>
      <w:r w:rsidRPr="00EA0943">
        <w:rPr>
          <w:rFonts w:ascii="Consolas" w:eastAsia="Times New Roman" w:hAnsi="Consolas" w:cs="Times New Roman"/>
          <w:color w:val="CE9178"/>
          <w:sz w:val="21"/>
          <w:szCs w:val="21"/>
        </w:rPr>
        <w:t>-only"</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(current)</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span</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w:t>
      </w:r>
    </w:p>
    <w:p w14:paraId="4E7A134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li</w:t>
      </w:r>
      <w:r w:rsidRPr="00EA0943">
        <w:rPr>
          <w:rFonts w:ascii="Consolas" w:eastAsia="Times New Roman" w:hAnsi="Consolas" w:cs="Times New Roman"/>
          <w:color w:val="808080"/>
          <w:sz w:val="21"/>
          <w:szCs w:val="21"/>
        </w:rPr>
        <w:t>&gt;</w:t>
      </w:r>
    </w:p>
    <w:p w14:paraId="3C429C2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
    <w:p w14:paraId="626D6CB1"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1AEFAB0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nav</w:t>
      </w:r>
      <w:r w:rsidRPr="00EA0943">
        <w:rPr>
          <w:rFonts w:ascii="Consolas" w:eastAsia="Times New Roman" w:hAnsi="Consolas" w:cs="Times New Roman"/>
          <w:color w:val="808080"/>
          <w:sz w:val="21"/>
          <w:szCs w:val="21"/>
        </w:rPr>
        <w:t>&gt;</w:t>
      </w:r>
    </w:p>
    <w:p w14:paraId="7781E90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All content Copyright 2022 </w:t>
      </w:r>
      <w:proofErr w:type="spellStart"/>
      <w:r w:rsidRPr="00EA0943">
        <w:rPr>
          <w:rFonts w:ascii="Consolas" w:eastAsia="Times New Roman" w:hAnsi="Consolas" w:cs="Times New Roman"/>
          <w:color w:val="D4D4D4"/>
          <w:sz w:val="21"/>
          <w:szCs w:val="21"/>
        </w:rPr>
        <w:t>Jini</w:t>
      </w:r>
      <w:proofErr w:type="spellEnd"/>
      <w:r w:rsidRPr="00EA0943">
        <w:rPr>
          <w:rFonts w:ascii="Consolas" w:eastAsia="Times New Roman" w:hAnsi="Consolas" w:cs="Times New Roman"/>
          <w:color w:val="D4D4D4"/>
          <w:sz w:val="21"/>
          <w:szCs w:val="21"/>
        </w:rPr>
        <w:t xml:space="preserve"> Heaven Photography</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h5</w:t>
      </w:r>
      <w:r w:rsidRPr="00EA0943">
        <w:rPr>
          <w:rFonts w:ascii="Consolas" w:eastAsia="Times New Roman" w:hAnsi="Consolas" w:cs="Times New Roman"/>
          <w:color w:val="808080"/>
          <w:sz w:val="21"/>
          <w:szCs w:val="21"/>
        </w:rPr>
        <w:t>&gt;</w:t>
      </w:r>
    </w:p>
    <w:p w14:paraId="4DD5096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00D5C0A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234CAE8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4FCFF4B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"row"</w:t>
      </w:r>
      <w:r w:rsidRPr="00EA0943">
        <w:rPr>
          <w:rFonts w:ascii="Consolas" w:eastAsia="Times New Roman" w:hAnsi="Consolas" w:cs="Times New Roman"/>
          <w:color w:val="808080"/>
          <w:sz w:val="21"/>
          <w:szCs w:val="21"/>
        </w:rPr>
        <w:t>&gt;</w:t>
      </w:r>
    </w:p>
    <w:p w14:paraId="77EBF1F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"col arrow"</w:t>
      </w:r>
      <w:r w:rsidRPr="00EA0943">
        <w:rPr>
          <w:rFonts w:ascii="Consolas" w:eastAsia="Times New Roman" w:hAnsi="Consolas" w:cs="Times New Roman"/>
          <w:color w:val="808080"/>
          <w:sz w:val="21"/>
          <w:szCs w:val="21"/>
        </w:rPr>
        <w:t>&gt;</w:t>
      </w:r>
    </w:p>
    <w:p w14:paraId="31AFC02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href</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808080"/>
          <w:sz w:val="21"/>
          <w:szCs w:val="21"/>
        </w:rPr>
        <w:t>&gt;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class</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w:t>
      </w:r>
      <w:proofErr w:type="gramStart"/>
      <w:r w:rsidRPr="00EA0943">
        <w:rPr>
          <w:rFonts w:ascii="Consolas" w:eastAsia="Times New Roman" w:hAnsi="Consolas" w:cs="Times New Roman"/>
          <w:color w:val="CE9178"/>
          <w:sz w:val="21"/>
          <w:szCs w:val="21"/>
        </w:rPr>
        <w:t>fa  fa</w:t>
      </w:r>
      <w:proofErr w:type="gramEnd"/>
      <w:r w:rsidRPr="00EA0943">
        <w:rPr>
          <w:rFonts w:ascii="Consolas" w:eastAsia="Times New Roman" w:hAnsi="Consolas" w:cs="Times New Roman"/>
          <w:color w:val="CE9178"/>
          <w:sz w:val="21"/>
          <w:szCs w:val="21"/>
        </w:rPr>
        <w:t>-long-arrow-up"</w:t>
      </w:r>
      <w:r w:rsidRPr="00EA0943">
        <w:rPr>
          <w:rFonts w:ascii="Consolas" w:eastAsia="Times New Roman" w:hAnsi="Consolas" w:cs="Times New Roman"/>
          <w:color w:val="808080"/>
          <w:sz w:val="21"/>
          <w:szCs w:val="21"/>
        </w:rPr>
        <w:t>&gt;&lt;/</w:t>
      </w:r>
      <w:proofErr w:type="spellStart"/>
      <w:r w:rsidRPr="00EA0943">
        <w:rPr>
          <w:rFonts w:ascii="Consolas" w:eastAsia="Times New Roman" w:hAnsi="Consolas" w:cs="Times New Roman"/>
          <w:color w:val="569CD6"/>
          <w:sz w:val="21"/>
          <w:szCs w:val="21"/>
        </w:rPr>
        <w:t>i</w:t>
      </w:r>
      <w:proofErr w:type="spellEnd"/>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a</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h1</w:t>
      </w:r>
      <w:r w:rsidRPr="00EA0943">
        <w:rPr>
          <w:rFonts w:ascii="Consolas" w:eastAsia="Times New Roman" w:hAnsi="Consolas" w:cs="Times New Roman"/>
          <w:color w:val="808080"/>
          <w:sz w:val="21"/>
          <w:szCs w:val="21"/>
        </w:rPr>
        <w:t>&gt;</w:t>
      </w:r>
    </w:p>
    <w:p w14:paraId="3E6C074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15F86C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58C280A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div</w:t>
      </w:r>
      <w:r w:rsidRPr="00EA0943">
        <w:rPr>
          <w:rFonts w:ascii="Consolas" w:eastAsia="Times New Roman" w:hAnsi="Consolas" w:cs="Times New Roman"/>
          <w:color w:val="808080"/>
          <w:sz w:val="21"/>
          <w:szCs w:val="21"/>
        </w:rPr>
        <w:t>&gt;</w:t>
      </w:r>
    </w:p>
    <w:p w14:paraId="38CE198D"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footer</w:t>
      </w:r>
      <w:r w:rsidRPr="00EA0943">
        <w:rPr>
          <w:rFonts w:ascii="Consolas" w:eastAsia="Times New Roman" w:hAnsi="Consolas" w:cs="Times New Roman"/>
          <w:color w:val="808080"/>
          <w:sz w:val="21"/>
          <w:szCs w:val="21"/>
        </w:rPr>
        <w:t>&gt;</w:t>
      </w:r>
    </w:p>
    <w:p w14:paraId="55B7075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9A2967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gramStart"/>
      <w:r w:rsidRPr="00EA0943">
        <w:rPr>
          <w:rFonts w:ascii="Consolas" w:eastAsia="Times New Roman" w:hAnsi="Consolas" w:cs="Times New Roman"/>
          <w:color w:val="6A9955"/>
          <w:sz w:val="21"/>
          <w:szCs w:val="21"/>
        </w:rPr>
        <w:t>&lt;!--</w:t>
      </w:r>
      <w:proofErr w:type="gramEnd"/>
      <w:r w:rsidRPr="00EA0943">
        <w:rPr>
          <w:rFonts w:ascii="Consolas" w:eastAsia="Times New Roman" w:hAnsi="Consolas" w:cs="Times New Roman"/>
          <w:color w:val="6A9955"/>
          <w:sz w:val="21"/>
          <w:szCs w:val="21"/>
        </w:rPr>
        <w:t xml:space="preserve"> Optional JavaScript; choose one of the two! --&gt;</w:t>
      </w:r>
    </w:p>
    <w:p w14:paraId="1D73FE1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05E8B46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gramStart"/>
      <w:r w:rsidRPr="00EA0943">
        <w:rPr>
          <w:rFonts w:ascii="Consolas" w:eastAsia="Times New Roman" w:hAnsi="Consolas" w:cs="Times New Roman"/>
          <w:color w:val="6A9955"/>
          <w:sz w:val="21"/>
          <w:szCs w:val="21"/>
        </w:rPr>
        <w:t>&lt;!--</w:t>
      </w:r>
      <w:proofErr w:type="gramEnd"/>
      <w:r w:rsidRPr="00EA0943">
        <w:rPr>
          <w:rFonts w:ascii="Consolas" w:eastAsia="Times New Roman" w:hAnsi="Consolas" w:cs="Times New Roman"/>
          <w:color w:val="6A9955"/>
          <w:sz w:val="21"/>
          <w:szCs w:val="21"/>
        </w:rPr>
        <w:t xml:space="preserve"> Option 1: jQuery and Bootstrap Bundle (includes Popper) --&gt;</w:t>
      </w:r>
    </w:p>
    <w:p w14:paraId="4B5D44F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script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src</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"https://cdn.jsdelivr.net/npm/jquery@3.5.1/dist/jquery.slim.min.js"</w:t>
      </w:r>
    </w:p>
    <w:p w14:paraId="542B42AB"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integrity</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"sha384-DfXdz2htPH0lsSSs5nCTpuj/zy4C+OGpamoFVy38MVBnE+IbbVYUew+OrCXaRkfj"</w:t>
      </w:r>
    </w:p>
    <w:p w14:paraId="1AA987E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crossorigin</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"anonymous"</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script</w:t>
      </w:r>
      <w:r w:rsidRPr="00EA0943">
        <w:rPr>
          <w:rFonts w:ascii="Consolas" w:eastAsia="Times New Roman" w:hAnsi="Consolas" w:cs="Times New Roman"/>
          <w:color w:val="808080"/>
          <w:sz w:val="21"/>
          <w:szCs w:val="21"/>
        </w:rPr>
        <w:t>&gt;</w:t>
      </w:r>
    </w:p>
    <w:p w14:paraId="74CF13A3"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script</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src</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"https://cdn.jsdelivr.net/npm/bootstrap@4.6.2/dist/js/bootstrap.bundle.min.js"</w:t>
      </w:r>
    </w:p>
    <w:p w14:paraId="47313DF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integrity</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"sha384-Fy6S3B9q64WdZWQUiU+q4/2Lc9npb8tCaSX9FK7E8HnRr0Jz8D6OP9dO5Vg3Q9ct"</w:t>
      </w:r>
    </w:p>
    <w:p w14:paraId="4722056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spellStart"/>
      <w:r w:rsidRPr="00EA0943">
        <w:rPr>
          <w:rFonts w:ascii="Consolas" w:eastAsia="Times New Roman" w:hAnsi="Consolas" w:cs="Times New Roman"/>
          <w:color w:val="9CDCFE"/>
          <w:sz w:val="21"/>
          <w:szCs w:val="21"/>
        </w:rPr>
        <w:t>crossorigin</w:t>
      </w:r>
      <w:proofErr w:type="spellEnd"/>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CE9178"/>
          <w:sz w:val="21"/>
          <w:szCs w:val="21"/>
        </w:rPr>
        <w:t>"anonymous"</w:t>
      </w:r>
      <w:r w:rsidRPr="00EA0943">
        <w:rPr>
          <w:rFonts w:ascii="Consolas" w:eastAsia="Times New Roman" w:hAnsi="Consolas" w:cs="Times New Roman"/>
          <w:color w:val="808080"/>
          <w:sz w:val="21"/>
          <w:szCs w:val="21"/>
        </w:rPr>
        <w:t>&gt;&lt;/</w:t>
      </w:r>
      <w:r w:rsidRPr="00EA0943">
        <w:rPr>
          <w:rFonts w:ascii="Consolas" w:eastAsia="Times New Roman" w:hAnsi="Consolas" w:cs="Times New Roman"/>
          <w:color w:val="569CD6"/>
          <w:sz w:val="21"/>
          <w:szCs w:val="21"/>
        </w:rPr>
        <w:t>script</w:t>
      </w:r>
      <w:r w:rsidRPr="00EA0943">
        <w:rPr>
          <w:rFonts w:ascii="Consolas" w:eastAsia="Times New Roman" w:hAnsi="Consolas" w:cs="Times New Roman"/>
          <w:color w:val="808080"/>
          <w:sz w:val="21"/>
          <w:szCs w:val="21"/>
        </w:rPr>
        <w:t>&gt;</w:t>
      </w:r>
    </w:p>
    <w:p w14:paraId="7F369C8E"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D20E6C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proofErr w:type="gramStart"/>
      <w:r w:rsidRPr="00EA0943">
        <w:rPr>
          <w:rFonts w:ascii="Consolas" w:eastAsia="Times New Roman" w:hAnsi="Consolas" w:cs="Times New Roman"/>
          <w:color w:val="6A9955"/>
          <w:sz w:val="21"/>
          <w:szCs w:val="21"/>
        </w:rPr>
        <w:t>&lt;!--</w:t>
      </w:r>
      <w:proofErr w:type="gramEnd"/>
      <w:r w:rsidRPr="00EA0943">
        <w:rPr>
          <w:rFonts w:ascii="Consolas" w:eastAsia="Times New Roman" w:hAnsi="Consolas" w:cs="Times New Roman"/>
          <w:color w:val="6A9955"/>
          <w:sz w:val="21"/>
          <w:szCs w:val="21"/>
        </w:rPr>
        <w:t xml:space="preserve"> Option 2: Separate Popper and Bootstrap JS --&gt;</w:t>
      </w:r>
    </w:p>
    <w:p w14:paraId="224134A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6A9955"/>
          <w:sz w:val="21"/>
          <w:szCs w:val="21"/>
        </w:rPr>
        <w:t>&lt;!--</w:t>
      </w:r>
    </w:p>
    <w:p w14:paraId="3A8CFF7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6A9955"/>
          <w:sz w:val="21"/>
          <w:szCs w:val="21"/>
        </w:rPr>
        <w:t xml:space="preserve">    &lt;script src="https://cdn.jsdelivr.net/npm/jquery@3.5.1/dist/jquery.slim.min.js" integrity="sha384-DfXdz2htPH0lsSSs5nCTpuj/zy4C+OGpamoFVy38MVBnE+IbbVYUew+OrCXaRkfj" </w:t>
      </w:r>
      <w:proofErr w:type="spellStart"/>
      <w:r w:rsidRPr="00EA0943">
        <w:rPr>
          <w:rFonts w:ascii="Consolas" w:eastAsia="Times New Roman" w:hAnsi="Consolas" w:cs="Times New Roman"/>
          <w:color w:val="6A9955"/>
          <w:sz w:val="21"/>
          <w:szCs w:val="21"/>
        </w:rPr>
        <w:t>crossorigin</w:t>
      </w:r>
      <w:proofErr w:type="spellEnd"/>
      <w:r w:rsidRPr="00EA0943">
        <w:rPr>
          <w:rFonts w:ascii="Consolas" w:eastAsia="Times New Roman" w:hAnsi="Consolas" w:cs="Times New Roman"/>
          <w:color w:val="6A9955"/>
          <w:sz w:val="21"/>
          <w:szCs w:val="21"/>
        </w:rPr>
        <w:t>="anonymous"&gt;&lt;/script&gt;</w:t>
      </w:r>
    </w:p>
    <w:p w14:paraId="4E309506"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6A9955"/>
          <w:sz w:val="21"/>
          <w:szCs w:val="21"/>
        </w:rPr>
        <w:t xml:space="preserve">    &lt;script src="https://cdn.jsdelivr.net/npm/popper.js@1.16.1/dist/umd/popper.min.js" integrity="sha384-9/reFTGAW83EW2RDu2S0VKaIzap3H66lZH81PoYlFhbGU+6BZp6G7niu735Sk7lN" </w:t>
      </w:r>
      <w:proofErr w:type="spellStart"/>
      <w:r w:rsidRPr="00EA0943">
        <w:rPr>
          <w:rFonts w:ascii="Consolas" w:eastAsia="Times New Roman" w:hAnsi="Consolas" w:cs="Times New Roman"/>
          <w:color w:val="6A9955"/>
          <w:sz w:val="21"/>
          <w:szCs w:val="21"/>
        </w:rPr>
        <w:t>crossorigin</w:t>
      </w:r>
      <w:proofErr w:type="spellEnd"/>
      <w:r w:rsidRPr="00EA0943">
        <w:rPr>
          <w:rFonts w:ascii="Consolas" w:eastAsia="Times New Roman" w:hAnsi="Consolas" w:cs="Times New Roman"/>
          <w:color w:val="6A9955"/>
          <w:sz w:val="21"/>
          <w:szCs w:val="21"/>
        </w:rPr>
        <w:t>="anonymous"&gt;&lt;/script&gt;</w:t>
      </w:r>
    </w:p>
    <w:p w14:paraId="38D1F480"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6A9955"/>
          <w:sz w:val="21"/>
          <w:szCs w:val="21"/>
        </w:rPr>
        <w:t xml:space="preserve">    &lt;script src="https://cdn.jsdelivr.net/npm/bootstrap@4.6.2/dist/js/bootstrap.min.js" integrity="sha384-+sLIOodYLS7CIrQpBjl+C7nPvqq+FbNUBDunl/OZv93DB7Ln/533i8e/mZXLi/P+" </w:t>
      </w:r>
      <w:proofErr w:type="spellStart"/>
      <w:r w:rsidRPr="00EA0943">
        <w:rPr>
          <w:rFonts w:ascii="Consolas" w:eastAsia="Times New Roman" w:hAnsi="Consolas" w:cs="Times New Roman"/>
          <w:color w:val="6A9955"/>
          <w:sz w:val="21"/>
          <w:szCs w:val="21"/>
        </w:rPr>
        <w:t>crossorigin</w:t>
      </w:r>
      <w:proofErr w:type="spellEnd"/>
      <w:r w:rsidRPr="00EA0943">
        <w:rPr>
          <w:rFonts w:ascii="Consolas" w:eastAsia="Times New Roman" w:hAnsi="Consolas" w:cs="Times New Roman"/>
          <w:color w:val="6A9955"/>
          <w:sz w:val="21"/>
          <w:szCs w:val="21"/>
        </w:rPr>
        <w:t>="anonymous"&gt;&lt;/script&gt;</w:t>
      </w:r>
    </w:p>
    <w:p w14:paraId="699DACDC"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6A9955"/>
          <w:sz w:val="21"/>
          <w:szCs w:val="21"/>
        </w:rPr>
        <w:t>    --&gt;</w:t>
      </w:r>
    </w:p>
    <w:p w14:paraId="60FD765F"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script</w:t>
      </w:r>
      <w:r w:rsidRPr="00EA0943">
        <w:rPr>
          <w:rFonts w:ascii="Consolas" w:eastAsia="Times New Roman" w:hAnsi="Consolas" w:cs="Times New Roman"/>
          <w:color w:val="808080"/>
          <w:sz w:val="21"/>
          <w:szCs w:val="21"/>
        </w:rPr>
        <w:t>&gt;</w:t>
      </w:r>
    </w:p>
    <w:p w14:paraId="76B2FD6A"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lastRenderedPageBreak/>
        <w:t xml:space="preserve">    </w:t>
      </w:r>
      <w:r w:rsidRPr="00EA0943">
        <w:rPr>
          <w:rFonts w:ascii="Consolas" w:eastAsia="Times New Roman" w:hAnsi="Consolas" w:cs="Times New Roman"/>
          <w:color w:val="DCDCAA"/>
          <w:sz w:val="21"/>
          <w:szCs w:val="21"/>
        </w:rPr>
        <w:t>$</w:t>
      </w:r>
      <w:r w:rsidRPr="00EA0943">
        <w:rPr>
          <w:rFonts w:ascii="Consolas" w:eastAsia="Times New Roman" w:hAnsi="Consolas" w:cs="Times New Roman"/>
          <w:color w:val="D4D4D4"/>
          <w:sz w:val="21"/>
          <w:szCs w:val="21"/>
        </w:rPr>
        <w:t>(</w:t>
      </w:r>
      <w:proofErr w:type="gramStart"/>
      <w:r w:rsidRPr="00EA0943">
        <w:rPr>
          <w:rFonts w:ascii="Consolas" w:eastAsia="Times New Roman" w:hAnsi="Consolas" w:cs="Times New Roman"/>
          <w:color w:val="CE9178"/>
          <w:sz w:val="21"/>
          <w:szCs w:val="21"/>
        </w:rPr>
        <w:t>'.carousel</w:t>
      </w:r>
      <w:proofErr w:type="gramEnd"/>
      <w:r w:rsidRPr="00EA0943">
        <w:rPr>
          <w:rFonts w:ascii="Consolas" w:eastAsia="Times New Roman" w:hAnsi="Consolas" w:cs="Times New Roman"/>
          <w:color w:val="CE9178"/>
          <w:sz w:val="21"/>
          <w:szCs w:val="21"/>
        </w:rPr>
        <w:t>'</w:t>
      </w:r>
      <w:r w:rsidRPr="00EA0943">
        <w:rPr>
          <w:rFonts w:ascii="Consolas" w:eastAsia="Times New Roman" w:hAnsi="Consolas" w:cs="Times New Roman"/>
          <w:color w:val="D4D4D4"/>
          <w:sz w:val="21"/>
          <w:szCs w:val="21"/>
        </w:rPr>
        <w:t>).</w:t>
      </w:r>
      <w:r w:rsidRPr="00EA0943">
        <w:rPr>
          <w:rFonts w:ascii="Consolas" w:eastAsia="Times New Roman" w:hAnsi="Consolas" w:cs="Times New Roman"/>
          <w:color w:val="DCDCAA"/>
          <w:sz w:val="21"/>
          <w:szCs w:val="21"/>
        </w:rPr>
        <w:t>carousel</w:t>
      </w:r>
      <w:r w:rsidRPr="00EA0943">
        <w:rPr>
          <w:rFonts w:ascii="Consolas" w:eastAsia="Times New Roman" w:hAnsi="Consolas" w:cs="Times New Roman"/>
          <w:color w:val="D4D4D4"/>
          <w:sz w:val="21"/>
          <w:szCs w:val="21"/>
        </w:rPr>
        <w:t>({</w:t>
      </w:r>
    </w:p>
    <w:p w14:paraId="4BB0C2B8"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9CDCFE"/>
          <w:sz w:val="21"/>
          <w:szCs w:val="21"/>
        </w:rPr>
        <w:t>interval:</w:t>
      </w: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B5CEA8"/>
          <w:sz w:val="21"/>
          <w:szCs w:val="21"/>
        </w:rPr>
        <w:t>2000</w:t>
      </w:r>
    </w:p>
    <w:p w14:paraId="572AE662"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w:t>
      </w:r>
    </w:p>
    <w:p w14:paraId="23D519C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D4D4D4"/>
          <w:sz w:val="21"/>
          <w:szCs w:val="21"/>
        </w:rPr>
        <w:t xml:space="preserve">  </w:t>
      </w: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script</w:t>
      </w:r>
      <w:r w:rsidRPr="00EA0943">
        <w:rPr>
          <w:rFonts w:ascii="Consolas" w:eastAsia="Times New Roman" w:hAnsi="Consolas" w:cs="Times New Roman"/>
          <w:color w:val="808080"/>
          <w:sz w:val="21"/>
          <w:szCs w:val="21"/>
        </w:rPr>
        <w:t>&gt;</w:t>
      </w:r>
    </w:p>
    <w:p w14:paraId="414A37B7"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body</w:t>
      </w:r>
      <w:r w:rsidRPr="00EA0943">
        <w:rPr>
          <w:rFonts w:ascii="Consolas" w:eastAsia="Times New Roman" w:hAnsi="Consolas" w:cs="Times New Roman"/>
          <w:color w:val="808080"/>
          <w:sz w:val="21"/>
          <w:szCs w:val="21"/>
        </w:rPr>
        <w:t>&gt;</w:t>
      </w:r>
    </w:p>
    <w:p w14:paraId="57483435"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0807AF19"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r w:rsidRPr="00EA0943">
        <w:rPr>
          <w:rFonts w:ascii="Consolas" w:eastAsia="Times New Roman" w:hAnsi="Consolas" w:cs="Times New Roman"/>
          <w:color w:val="808080"/>
          <w:sz w:val="21"/>
          <w:szCs w:val="21"/>
        </w:rPr>
        <w:t>&lt;/</w:t>
      </w:r>
      <w:r w:rsidRPr="00EA0943">
        <w:rPr>
          <w:rFonts w:ascii="Consolas" w:eastAsia="Times New Roman" w:hAnsi="Consolas" w:cs="Times New Roman"/>
          <w:color w:val="569CD6"/>
          <w:sz w:val="21"/>
          <w:szCs w:val="21"/>
        </w:rPr>
        <w:t>html</w:t>
      </w:r>
      <w:r w:rsidRPr="00EA0943">
        <w:rPr>
          <w:rFonts w:ascii="Consolas" w:eastAsia="Times New Roman" w:hAnsi="Consolas" w:cs="Times New Roman"/>
          <w:color w:val="808080"/>
          <w:sz w:val="21"/>
          <w:szCs w:val="21"/>
        </w:rPr>
        <w:t>&gt;</w:t>
      </w:r>
    </w:p>
    <w:p w14:paraId="29D4FD64" w14:textId="77777777" w:rsidR="00EA0943" w:rsidRPr="00EA0943" w:rsidRDefault="00EA0943" w:rsidP="00EA0943">
      <w:pPr>
        <w:shd w:val="clear" w:color="auto" w:fill="1E1E1E"/>
        <w:spacing w:after="0" w:line="285" w:lineRule="atLeast"/>
        <w:rPr>
          <w:rFonts w:ascii="Consolas" w:eastAsia="Times New Roman" w:hAnsi="Consolas" w:cs="Times New Roman"/>
          <w:color w:val="D4D4D4"/>
          <w:sz w:val="21"/>
          <w:szCs w:val="21"/>
        </w:rPr>
      </w:pPr>
    </w:p>
    <w:p w14:paraId="6B09BEB7" w14:textId="77777777" w:rsidR="00EA0943" w:rsidRDefault="00457983" w:rsidP="00BD78C0">
      <w:pPr>
        <w:rPr>
          <w:rFonts w:cstheme="minorHAnsi"/>
          <w:sz w:val="44"/>
          <w:szCs w:val="44"/>
        </w:rPr>
      </w:pPr>
      <w:r>
        <w:rPr>
          <w:rFonts w:cstheme="minorHAnsi"/>
          <w:sz w:val="44"/>
          <w:szCs w:val="44"/>
        </w:rPr>
        <w:t>The CSS is:</w:t>
      </w:r>
    </w:p>
    <w:p w14:paraId="6FE66711" w14:textId="77777777" w:rsidR="00457983" w:rsidRDefault="00457983" w:rsidP="00BD78C0">
      <w:pPr>
        <w:rPr>
          <w:rFonts w:cstheme="minorHAnsi"/>
          <w:b/>
          <w:bCs/>
          <w:sz w:val="72"/>
          <w:szCs w:val="72"/>
        </w:rPr>
      </w:pPr>
      <w:r w:rsidRPr="00457983">
        <w:rPr>
          <w:rFonts w:cstheme="minorHAnsi"/>
          <w:b/>
          <w:bCs/>
          <w:sz w:val="72"/>
          <w:szCs w:val="72"/>
        </w:rPr>
        <w:t>Style.css</w:t>
      </w:r>
    </w:p>
    <w:p w14:paraId="750CE94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.top</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0B5EAE4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100%</w:t>
      </w:r>
      <w:r w:rsidRPr="00457983">
        <w:rPr>
          <w:rFonts w:ascii="Consolas" w:eastAsia="Times New Roman" w:hAnsi="Consolas" w:cs="Times New Roman"/>
          <w:color w:val="D4D4D4"/>
          <w:sz w:val="21"/>
          <w:szCs w:val="21"/>
        </w:rPr>
        <w:t>;</w:t>
      </w:r>
    </w:p>
    <w:p w14:paraId="4A51818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600px</w:t>
      </w:r>
      <w:r w:rsidRPr="00457983">
        <w:rPr>
          <w:rFonts w:ascii="Consolas" w:eastAsia="Times New Roman" w:hAnsi="Consolas" w:cs="Times New Roman"/>
          <w:color w:val="D4D4D4"/>
          <w:sz w:val="21"/>
          <w:szCs w:val="21"/>
        </w:rPr>
        <w:t>;</w:t>
      </w:r>
    </w:p>
    <w:p w14:paraId="33E33C2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2F86DC9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63CA3AF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044FDF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html</w:t>
      </w:r>
      <w:r w:rsidRPr="00457983">
        <w:rPr>
          <w:rFonts w:ascii="Consolas" w:eastAsia="Times New Roman" w:hAnsi="Consolas" w:cs="Times New Roman"/>
          <w:color w:val="D4D4D4"/>
          <w:sz w:val="21"/>
          <w:szCs w:val="21"/>
        </w:rPr>
        <w:t>{</w:t>
      </w:r>
      <w:proofErr w:type="gramEnd"/>
    </w:p>
    <w:p w14:paraId="51CF6CE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scroll-behavior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smooth</w:t>
      </w:r>
      <w:r w:rsidRPr="00457983">
        <w:rPr>
          <w:rFonts w:ascii="Consolas" w:eastAsia="Times New Roman" w:hAnsi="Consolas" w:cs="Times New Roman"/>
          <w:color w:val="D4D4D4"/>
          <w:sz w:val="21"/>
          <w:szCs w:val="21"/>
        </w:rPr>
        <w:t>;</w:t>
      </w:r>
    </w:p>
    <w:p w14:paraId="1D90DB8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5942206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.toper</w:t>
      </w:r>
      <w:proofErr w:type="gramEnd"/>
      <w:r w:rsidRPr="00457983">
        <w:rPr>
          <w:rFonts w:ascii="Consolas" w:eastAsia="Times New Roman" w:hAnsi="Consolas" w:cs="Times New Roman"/>
          <w:color w:val="D4D4D4"/>
          <w:sz w:val="21"/>
          <w:szCs w:val="21"/>
        </w:rPr>
        <w:t>{</w:t>
      </w:r>
    </w:p>
    <w:p w14:paraId="58E129B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relative</w:t>
      </w:r>
      <w:r w:rsidRPr="00457983">
        <w:rPr>
          <w:rFonts w:ascii="Consolas" w:eastAsia="Times New Roman" w:hAnsi="Consolas" w:cs="Times New Roman"/>
          <w:color w:val="D4D4D4"/>
          <w:sz w:val="21"/>
          <w:szCs w:val="21"/>
        </w:rPr>
        <w:t>;</w:t>
      </w:r>
    </w:p>
    <w:p w14:paraId="510B253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339F2B2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C47939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.toper</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.symbol</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w:t>
      </w:r>
      <w:r w:rsidRPr="00457983">
        <w:rPr>
          <w:rFonts w:ascii="Consolas" w:eastAsia="Times New Roman" w:hAnsi="Consolas" w:cs="Times New Roman"/>
          <w:color w:val="D4D4D4"/>
          <w:sz w:val="21"/>
          <w:szCs w:val="21"/>
        </w:rPr>
        <w:t>{</w:t>
      </w:r>
    </w:p>
    <w:p w14:paraId="60F6F86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black</w:t>
      </w:r>
      <w:proofErr w:type="spellEnd"/>
      <w:proofErr w:type="gramEnd"/>
      <w:r w:rsidRPr="00457983">
        <w:rPr>
          <w:rFonts w:ascii="Consolas" w:eastAsia="Times New Roman" w:hAnsi="Consolas" w:cs="Times New Roman"/>
          <w:color w:val="D4D4D4"/>
          <w:sz w:val="21"/>
          <w:szCs w:val="21"/>
        </w:rPr>
        <w:t>;</w:t>
      </w:r>
    </w:p>
    <w:p w14:paraId="7DA55A5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4B86C4C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0C37906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.toper</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.symbol</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a:hover</w:t>
      </w:r>
      <w:r w:rsidRPr="00457983">
        <w:rPr>
          <w:rFonts w:ascii="Consolas" w:eastAsia="Times New Roman" w:hAnsi="Consolas" w:cs="Times New Roman"/>
          <w:color w:val="D4D4D4"/>
          <w:sz w:val="21"/>
          <w:szCs w:val="21"/>
        </w:rPr>
        <w:t>{</w:t>
      </w:r>
    </w:p>
    <w:p w14:paraId="4AABD3A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grey</w:t>
      </w:r>
      <w:proofErr w:type="spellEnd"/>
      <w:proofErr w:type="gramEnd"/>
      <w:r w:rsidRPr="00457983">
        <w:rPr>
          <w:rFonts w:ascii="Consolas" w:eastAsia="Times New Roman" w:hAnsi="Consolas" w:cs="Times New Roman"/>
          <w:color w:val="D4D4D4"/>
          <w:sz w:val="21"/>
          <w:szCs w:val="21"/>
        </w:rPr>
        <w:t>;</w:t>
      </w:r>
    </w:p>
    <w:p w14:paraId="3CE285E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5937D48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4DE0D7D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45C5580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.top</w:t>
      </w:r>
      <w:proofErr w:type="gramEnd"/>
      <w:r w:rsidRPr="00457983">
        <w:rPr>
          <w:rFonts w:ascii="Consolas" w:eastAsia="Times New Roman" w:hAnsi="Consolas" w:cs="Times New Roman"/>
          <w:color w:val="D7BA7D"/>
          <w:sz w:val="21"/>
          <w:szCs w:val="21"/>
        </w:rPr>
        <w:t>1</w:t>
      </w:r>
      <w:r w:rsidRPr="00457983">
        <w:rPr>
          <w:rFonts w:ascii="Consolas" w:eastAsia="Times New Roman" w:hAnsi="Consolas" w:cs="Times New Roman"/>
          <w:color w:val="D4D4D4"/>
          <w:sz w:val="21"/>
          <w:szCs w:val="21"/>
        </w:rPr>
        <w:t>{</w:t>
      </w:r>
    </w:p>
    <w:p w14:paraId="3ECEE73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absolute</w:t>
      </w:r>
      <w:proofErr w:type="spellEnd"/>
      <w:proofErr w:type="gramEnd"/>
      <w:r w:rsidRPr="00457983">
        <w:rPr>
          <w:rFonts w:ascii="Consolas" w:eastAsia="Times New Roman" w:hAnsi="Consolas" w:cs="Times New Roman"/>
          <w:color w:val="D4D4D4"/>
          <w:sz w:val="21"/>
          <w:szCs w:val="21"/>
        </w:rPr>
        <w:t>;</w:t>
      </w:r>
    </w:p>
    <w:p w14:paraId="2289580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150px</w:t>
      </w:r>
      <w:r w:rsidRPr="00457983">
        <w:rPr>
          <w:rFonts w:ascii="Consolas" w:eastAsia="Times New Roman" w:hAnsi="Consolas" w:cs="Times New Roman"/>
          <w:color w:val="D4D4D4"/>
          <w:sz w:val="21"/>
          <w:szCs w:val="21"/>
        </w:rPr>
        <w:t>;</w:t>
      </w:r>
    </w:p>
    <w:p w14:paraId="0A0250E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90%</w:t>
      </w:r>
      <w:r w:rsidRPr="00457983">
        <w:rPr>
          <w:rFonts w:ascii="Consolas" w:eastAsia="Times New Roman" w:hAnsi="Consolas" w:cs="Times New Roman"/>
          <w:color w:val="D4D4D4"/>
          <w:sz w:val="21"/>
          <w:szCs w:val="21"/>
        </w:rPr>
        <w:t>;</w:t>
      </w:r>
    </w:p>
    <w:p w14:paraId="15E71B7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9CDCFE"/>
          <w:sz w:val="21"/>
          <w:szCs w:val="21"/>
        </w:rPr>
        <w:t>text-</w:t>
      </w:r>
      <w:proofErr w:type="gramStart"/>
      <w:r w:rsidRPr="00457983">
        <w:rPr>
          <w:rFonts w:ascii="Consolas" w:eastAsia="Times New Roman" w:hAnsi="Consolas" w:cs="Times New Roman"/>
          <w:color w:val="9CDCFE"/>
          <w:sz w:val="21"/>
          <w:szCs w:val="21"/>
        </w:rPr>
        <w:t>align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center</w:t>
      </w:r>
      <w:proofErr w:type="spellEnd"/>
      <w:proofErr w:type="gramEnd"/>
      <w:r w:rsidRPr="00457983">
        <w:rPr>
          <w:rFonts w:ascii="Consolas" w:eastAsia="Times New Roman" w:hAnsi="Consolas" w:cs="Times New Roman"/>
          <w:color w:val="D4D4D4"/>
          <w:sz w:val="21"/>
          <w:szCs w:val="21"/>
        </w:rPr>
        <w:t>;</w:t>
      </w:r>
    </w:p>
    <w:p w14:paraId="5E14903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90px</w:t>
      </w:r>
      <w:r w:rsidRPr="00457983">
        <w:rPr>
          <w:rFonts w:ascii="Consolas" w:eastAsia="Times New Roman" w:hAnsi="Consolas" w:cs="Times New Roman"/>
          <w:color w:val="D4D4D4"/>
          <w:sz w:val="21"/>
          <w:szCs w:val="21"/>
        </w:rPr>
        <w:t>;</w:t>
      </w:r>
    </w:p>
    <w:p w14:paraId="55EEA4B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white</w:t>
      </w:r>
      <w:proofErr w:type="spellEnd"/>
      <w:proofErr w:type="gramEnd"/>
      <w:r w:rsidRPr="00457983">
        <w:rPr>
          <w:rFonts w:ascii="Consolas" w:eastAsia="Times New Roman" w:hAnsi="Consolas" w:cs="Times New Roman"/>
          <w:color w:val="D4D4D4"/>
          <w:sz w:val="21"/>
          <w:szCs w:val="21"/>
        </w:rPr>
        <w:t>;</w:t>
      </w:r>
    </w:p>
    <w:p w14:paraId="3F30F20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80</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53C25E5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xml:space="preserve">    </w:t>
      </w:r>
      <w:proofErr w:type="spellStart"/>
      <w:r w:rsidRPr="00457983">
        <w:rPr>
          <w:rFonts w:ascii="Consolas" w:eastAsia="Times New Roman" w:hAnsi="Consolas" w:cs="Times New Roman"/>
          <w:color w:val="9CDCFE"/>
          <w:sz w:val="21"/>
          <w:szCs w:val="21"/>
        </w:rPr>
        <w:t>font-</w:t>
      </w:r>
      <w:proofErr w:type="gramStart"/>
      <w:r w:rsidRPr="00457983">
        <w:rPr>
          <w:rFonts w:ascii="Consolas" w:eastAsia="Times New Roman" w:hAnsi="Consolas" w:cs="Times New Roman"/>
          <w:color w:val="9CDCFE"/>
          <w:sz w:val="21"/>
          <w:szCs w:val="21"/>
        </w:rPr>
        <w:t>weight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bold</w:t>
      </w:r>
      <w:proofErr w:type="spellEnd"/>
      <w:proofErr w:type="gramEnd"/>
      <w:r w:rsidRPr="00457983">
        <w:rPr>
          <w:rFonts w:ascii="Consolas" w:eastAsia="Times New Roman" w:hAnsi="Consolas" w:cs="Times New Roman"/>
          <w:color w:val="D4D4D4"/>
          <w:sz w:val="21"/>
          <w:szCs w:val="21"/>
        </w:rPr>
        <w:t>;</w:t>
      </w:r>
    </w:p>
    <w:p w14:paraId="62AB3C3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text-shadow</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B5CEA8"/>
          <w:sz w:val="21"/>
          <w:szCs w:val="21"/>
        </w:rPr>
        <w:t>10px</w:t>
      </w:r>
      <w:proofErr w:type="spell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grey</w:t>
      </w:r>
      <w:r w:rsidRPr="00457983">
        <w:rPr>
          <w:rFonts w:ascii="Consolas" w:eastAsia="Times New Roman" w:hAnsi="Consolas" w:cs="Times New Roman"/>
          <w:color w:val="D4D4D4"/>
          <w:sz w:val="21"/>
          <w:szCs w:val="21"/>
        </w:rPr>
        <w:t>;</w:t>
      </w:r>
    </w:p>
    <w:p w14:paraId="5E315AA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266E8DC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7A4118F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2E671B7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.top</w:t>
      </w:r>
      <w:proofErr w:type="gramEnd"/>
      <w:r w:rsidRPr="00457983">
        <w:rPr>
          <w:rFonts w:ascii="Consolas" w:eastAsia="Times New Roman" w:hAnsi="Consolas" w:cs="Times New Roman"/>
          <w:color w:val="D7BA7D"/>
          <w:sz w:val="21"/>
          <w:szCs w:val="21"/>
        </w:rPr>
        <w:t>1</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4494669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100px</w:t>
      </w:r>
      <w:r w:rsidRPr="00457983">
        <w:rPr>
          <w:rFonts w:ascii="Consolas" w:eastAsia="Times New Roman" w:hAnsi="Consolas" w:cs="Times New Roman"/>
          <w:color w:val="D4D4D4"/>
          <w:sz w:val="21"/>
          <w:szCs w:val="21"/>
        </w:rPr>
        <w:t>;</w:t>
      </w:r>
    </w:p>
    <w:p w14:paraId="0C306C9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#0067A5</w:t>
      </w:r>
      <w:r w:rsidRPr="00457983">
        <w:rPr>
          <w:rFonts w:ascii="Consolas" w:eastAsia="Times New Roman" w:hAnsi="Consolas" w:cs="Times New Roman"/>
          <w:color w:val="D4D4D4"/>
          <w:sz w:val="21"/>
          <w:szCs w:val="21"/>
        </w:rPr>
        <w:t>;</w:t>
      </w:r>
    </w:p>
    <w:p w14:paraId="38C2F6D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2A842DA2" w14:textId="77777777" w:rsidR="00457983" w:rsidRPr="00457983" w:rsidRDefault="00457983" w:rsidP="00457983">
      <w:pPr>
        <w:shd w:val="clear" w:color="auto" w:fill="1E1E1E"/>
        <w:spacing w:after="240" w:line="285" w:lineRule="atLeast"/>
        <w:rPr>
          <w:rFonts w:ascii="Consolas" w:eastAsia="Times New Roman" w:hAnsi="Consolas" w:cs="Times New Roman"/>
          <w:color w:val="D4D4D4"/>
          <w:sz w:val="21"/>
          <w:szCs w:val="21"/>
        </w:rPr>
      </w:pPr>
    </w:p>
    <w:p w14:paraId="2BD77B0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.head</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04980AA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100%</w:t>
      </w:r>
      <w:r w:rsidRPr="00457983">
        <w:rPr>
          <w:rFonts w:ascii="Consolas" w:eastAsia="Times New Roman" w:hAnsi="Consolas" w:cs="Times New Roman"/>
          <w:color w:val="D4D4D4"/>
          <w:sz w:val="21"/>
          <w:szCs w:val="21"/>
        </w:rPr>
        <w:t>;</w:t>
      </w:r>
    </w:p>
    <w:p w14:paraId="57DD37E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248</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5CB587B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border-bottom</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white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w:t>
      </w:r>
    </w:p>
    <w:p w14:paraId="3B2403D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6FB44E2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3283D4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.symbol</w:t>
      </w:r>
      <w:proofErr w:type="gramEnd"/>
      <w:r w:rsidRPr="00457983">
        <w:rPr>
          <w:rFonts w:ascii="Consolas" w:eastAsia="Times New Roman" w:hAnsi="Consolas" w:cs="Times New Roman"/>
          <w:color w:val="D4D4D4"/>
          <w:sz w:val="21"/>
          <w:szCs w:val="21"/>
        </w:rPr>
        <w:t>{</w:t>
      </w:r>
    </w:p>
    <w:p w14:paraId="69C4F09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absolute</w:t>
      </w:r>
      <w:proofErr w:type="spellEnd"/>
      <w:proofErr w:type="gramEnd"/>
      <w:r w:rsidRPr="00457983">
        <w:rPr>
          <w:rFonts w:ascii="Consolas" w:eastAsia="Times New Roman" w:hAnsi="Consolas" w:cs="Times New Roman"/>
          <w:color w:val="D4D4D4"/>
          <w:sz w:val="21"/>
          <w:szCs w:val="21"/>
        </w:rPr>
        <w:t>;</w:t>
      </w:r>
    </w:p>
    <w:p w14:paraId="434FAD0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1400px</w:t>
      </w:r>
      <w:r w:rsidRPr="00457983">
        <w:rPr>
          <w:rFonts w:ascii="Consolas" w:eastAsia="Times New Roman" w:hAnsi="Consolas" w:cs="Times New Roman"/>
          <w:color w:val="D4D4D4"/>
          <w:sz w:val="21"/>
          <w:szCs w:val="21"/>
        </w:rPr>
        <w:t>;</w:t>
      </w:r>
    </w:p>
    <w:p w14:paraId="62AE826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150px</w:t>
      </w:r>
      <w:r w:rsidRPr="00457983">
        <w:rPr>
          <w:rFonts w:ascii="Consolas" w:eastAsia="Times New Roman" w:hAnsi="Consolas" w:cs="Times New Roman"/>
          <w:color w:val="D4D4D4"/>
          <w:sz w:val="21"/>
          <w:szCs w:val="21"/>
        </w:rPr>
        <w:t>;</w:t>
      </w:r>
    </w:p>
    <w:p w14:paraId="5BCE33A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09FDC3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symbol</w:t>
      </w:r>
      <w:proofErr w:type="gramEnd"/>
      <w:r w:rsidRPr="00457983">
        <w:rPr>
          <w:rFonts w:ascii="Consolas" w:eastAsia="Times New Roman" w:hAnsi="Consolas" w:cs="Times New Roman"/>
          <w:color w:val="D7BA7D"/>
          <w:sz w:val="21"/>
          <w:szCs w:val="21"/>
        </w:rPr>
        <w:t>:hover</w:t>
      </w:r>
      <w:proofErr w:type="spellEnd"/>
      <w:r w:rsidRPr="00457983">
        <w:rPr>
          <w:rFonts w:ascii="Consolas" w:eastAsia="Times New Roman" w:hAnsi="Consolas" w:cs="Times New Roman"/>
          <w:color w:val="D4D4D4"/>
          <w:sz w:val="21"/>
          <w:szCs w:val="21"/>
        </w:rPr>
        <w:t>{</w:t>
      </w:r>
    </w:p>
    <w:p w14:paraId="5FD0085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grey</w:t>
      </w:r>
      <w:proofErr w:type="spellEnd"/>
      <w:proofErr w:type="gramEnd"/>
      <w:r w:rsidRPr="00457983">
        <w:rPr>
          <w:rFonts w:ascii="Consolas" w:eastAsia="Times New Roman" w:hAnsi="Consolas" w:cs="Times New Roman"/>
          <w:color w:val="D4D4D4"/>
          <w:sz w:val="21"/>
          <w:szCs w:val="21"/>
        </w:rPr>
        <w:t>;</w:t>
      </w:r>
    </w:p>
    <w:p w14:paraId="4ADBD93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40px</w:t>
      </w:r>
      <w:r w:rsidRPr="00457983">
        <w:rPr>
          <w:rFonts w:ascii="Consolas" w:eastAsia="Times New Roman" w:hAnsi="Consolas" w:cs="Times New Roman"/>
          <w:color w:val="D4D4D4"/>
          <w:sz w:val="21"/>
          <w:szCs w:val="21"/>
        </w:rPr>
        <w:t>;</w:t>
      </w:r>
    </w:p>
    <w:p w14:paraId="6F28683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C322AD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2BA3654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367164E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.head</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3737F0E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78213CE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150px</w:t>
      </w:r>
      <w:r w:rsidRPr="00457983">
        <w:rPr>
          <w:rFonts w:ascii="Consolas" w:eastAsia="Times New Roman" w:hAnsi="Consolas" w:cs="Times New Roman"/>
          <w:color w:val="D4D4D4"/>
          <w:sz w:val="21"/>
          <w:szCs w:val="21"/>
        </w:rPr>
        <w:t>;</w:t>
      </w:r>
    </w:p>
    <w:p w14:paraId="2E2A879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250px</w:t>
      </w:r>
      <w:r w:rsidRPr="00457983">
        <w:rPr>
          <w:rFonts w:ascii="Consolas" w:eastAsia="Times New Roman" w:hAnsi="Consolas" w:cs="Times New Roman"/>
          <w:color w:val="D4D4D4"/>
          <w:sz w:val="21"/>
          <w:szCs w:val="21"/>
        </w:rPr>
        <w:t>;</w:t>
      </w:r>
    </w:p>
    <w:p w14:paraId="309FA61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text-shadow</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5px</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B5CEA8"/>
          <w:sz w:val="21"/>
          <w:szCs w:val="21"/>
        </w:rPr>
        <w:t>5px</w:t>
      </w:r>
      <w:proofErr w:type="spell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grey</w:t>
      </w:r>
      <w:r w:rsidRPr="00457983">
        <w:rPr>
          <w:rFonts w:ascii="Consolas" w:eastAsia="Times New Roman" w:hAnsi="Consolas" w:cs="Times New Roman"/>
          <w:color w:val="D4D4D4"/>
          <w:sz w:val="21"/>
          <w:szCs w:val="21"/>
        </w:rPr>
        <w:t>;</w:t>
      </w:r>
    </w:p>
    <w:p w14:paraId="77B4513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5B9DA5E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.head</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w:t>
      </w:r>
    </w:p>
    <w:p w14:paraId="49F20B1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65A08DC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w:t>
      </w:r>
    </w:p>
    <w:p w14:paraId="5B6CFBD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270px</w:t>
      </w:r>
      <w:r w:rsidRPr="00457983">
        <w:rPr>
          <w:rFonts w:ascii="Consolas" w:eastAsia="Times New Roman" w:hAnsi="Consolas" w:cs="Times New Roman"/>
          <w:color w:val="D4D4D4"/>
          <w:sz w:val="21"/>
          <w:szCs w:val="21"/>
        </w:rPr>
        <w:t>;</w:t>
      </w:r>
    </w:p>
    <w:p w14:paraId="7F0739E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w:t>
      </w:r>
    </w:p>
    <w:p w14:paraId="534647D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A3EB7A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w:t>
      </w:r>
      <w:proofErr w:type="gramStart"/>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w:t>
      </w:r>
      <w:proofErr w:type="gramEnd"/>
    </w:p>
    <w:p w14:paraId="631781F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17E2B35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6F06975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relative</w:t>
      </w:r>
      <w:r w:rsidRPr="00457983">
        <w:rPr>
          <w:rFonts w:ascii="Consolas" w:eastAsia="Times New Roman" w:hAnsi="Consolas" w:cs="Times New Roman"/>
          <w:color w:val="D4D4D4"/>
          <w:sz w:val="21"/>
          <w:szCs w:val="21"/>
        </w:rPr>
        <w:t>;</w:t>
      </w:r>
    </w:p>
    <w:p w14:paraId="6AE9188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0B5E11B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w:t>
      </w:r>
    </w:p>
    <w:p w14:paraId="32DA4EE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roofErr w:type="gramEnd"/>
    </w:p>
    <w:p w14:paraId="7C11E14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300px</w:t>
      </w:r>
      <w:r w:rsidRPr="00457983">
        <w:rPr>
          <w:rFonts w:ascii="Consolas" w:eastAsia="Times New Roman" w:hAnsi="Consolas" w:cs="Times New Roman"/>
          <w:color w:val="D4D4D4"/>
          <w:sz w:val="21"/>
          <w:szCs w:val="21"/>
        </w:rPr>
        <w:t>;</w:t>
      </w:r>
    </w:p>
    <w:p w14:paraId="54FD9B6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300px</w:t>
      </w:r>
      <w:r w:rsidRPr="00457983">
        <w:rPr>
          <w:rFonts w:ascii="Consolas" w:eastAsia="Times New Roman" w:hAnsi="Consolas" w:cs="Times New Roman"/>
          <w:color w:val="D4D4D4"/>
          <w:sz w:val="21"/>
          <w:szCs w:val="21"/>
        </w:rPr>
        <w:t>;</w:t>
      </w:r>
    </w:p>
    <w:p w14:paraId="203F49B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border-radius</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36FC752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0E28554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C5C706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proofErr w:type="gramStart"/>
      <w:r w:rsidRPr="00457983">
        <w:rPr>
          <w:rFonts w:ascii="Consolas" w:eastAsia="Times New Roman" w:hAnsi="Consolas" w:cs="Times New Roman"/>
          <w:color w:val="D7BA7D"/>
          <w:sz w:val="21"/>
          <w:szCs w:val="21"/>
        </w:rPr>
        <w:t>p</w:t>
      </w:r>
      <w:r w:rsidRPr="00457983">
        <w:rPr>
          <w:rFonts w:ascii="Consolas" w:eastAsia="Times New Roman" w:hAnsi="Consolas" w:cs="Times New Roman"/>
          <w:color w:val="D4D4D4"/>
          <w:sz w:val="21"/>
          <w:szCs w:val="21"/>
        </w:rPr>
        <w:t>{</w:t>
      </w:r>
      <w:proofErr w:type="gramEnd"/>
    </w:p>
    <w:p w14:paraId="41507FE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justify</w:t>
      </w:r>
      <w:r w:rsidRPr="00457983">
        <w:rPr>
          <w:rFonts w:ascii="Consolas" w:eastAsia="Times New Roman" w:hAnsi="Consolas" w:cs="Times New Roman"/>
          <w:color w:val="D4D4D4"/>
          <w:sz w:val="21"/>
          <w:szCs w:val="21"/>
        </w:rPr>
        <w:t>;</w:t>
      </w:r>
    </w:p>
    <w:p w14:paraId="48467C2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aliceblue</w:t>
      </w:r>
      <w:proofErr w:type="spellEnd"/>
      <w:r w:rsidRPr="00457983">
        <w:rPr>
          <w:rFonts w:ascii="Consolas" w:eastAsia="Times New Roman" w:hAnsi="Consolas" w:cs="Times New Roman"/>
          <w:color w:val="D4D4D4"/>
          <w:sz w:val="21"/>
          <w:szCs w:val="21"/>
        </w:rPr>
        <w:t>;</w:t>
      </w:r>
    </w:p>
    <w:p w14:paraId="5315E4D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9F8216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0F2679D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521BCAA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DCDCAA"/>
          <w:sz w:val="21"/>
          <w:szCs w:val="21"/>
        </w:rPr>
        <w:t>rgb</w:t>
      </w:r>
      <w:proofErr w:type="spellEnd"/>
      <w:r w:rsidRPr="00457983">
        <w:rPr>
          <w:rFonts w:ascii="Consolas" w:eastAsia="Times New Roman" w:hAnsi="Consolas" w:cs="Times New Roman"/>
          <w:color w:val="D4D4D4"/>
          <w:sz w:val="21"/>
          <w:szCs w:val="21"/>
        </w:rPr>
        <w:t>(</w:t>
      </w:r>
      <w:proofErr w:type="gramEnd"/>
      <w:r w:rsidRPr="00457983">
        <w:rPr>
          <w:rFonts w:ascii="Consolas" w:eastAsia="Times New Roman" w:hAnsi="Consolas" w:cs="Times New Roman"/>
          <w:color w:val="B5CEA8"/>
          <w:sz w:val="21"/>
          <w:szCs w:val="21"/>
        </w:rPr>
        <w:t>168</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68</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32</w:t>
      </w:r>
      <w:r w:rsidRPr="00457983">
        <w:rPr>
          <w:rFonts w:ascii="Consolas" w:eastAsia="Times New Roman" w:hAnsi="Consolas" w:cs="Times New Roman"/>
          <w:color w:val="D4D4D4"/>
          <w:sz w:val="21"/>
          <w:szCs w:val="21"/>
        </w:rPr>
        <w:t>);</w:t>
      </w:r>
    </w:p>
    <w:p w14:paraId="0F3B057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-100px</w:t>
      </w:r>
      <w:r w:rsidRPr="00457983">
        <w:rPr>
          <w:rFonts w:ascii="Consolas" w:eastAsia="Times New Roman" w:hAnsi="Consolas" w:cs="Times New Roman"/>
          <w:color w:val="D4D4D4"/>
          <w:sz w:val="21"/>
          <w:szCs w:val="21"/>
        </w:rPr>
        <w:t>;</w:t>
      </w:r>
    </w:p>
    <w:p w14:paraId="664DB66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w:t>
      </w:r>
    </w:p>
    <w:p w14:paraId="4E5B067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51347B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w:t>
      </w:r>
      <w:proofErr w:type="gramStart"/>
      <w:r w:rsidRPr="00457983">
        <w:rPr>
          <w:rFonts w:ascii="Consolas" w:eastAsia="Times New Roman" w:hAnsi="Consolas" w:cs="Times New Roman"/>
          <w:color w:val="D7BA7D"/>
          <w:sz w:val="21"/>
          <w:szCs w:val="21"/>
        </w:rPr>
        <w:t>2:before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h2:after</w:t>
      </w:r>
      <w:r w:rsidRPr="00457983">
        <w:rPr>
          <w:rFonts w:ascii="Consolas" w:eastAsia="Times New Roman" w:hAnsi="Consolas" w:cs="Times New Roman"/>
          <w:color w:val="D4D4D4"/>
          <w:sz w:val="21"/>
          <w:szCs w:val="21"/>
        </w:rPr>
        <w:t>{</w:t>
      </w:r>
    </w:p>
    <w:p w14:paraId="1FB3EEF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absolute</w:t>
      </w:r>
      <w:r w:rsidRPr="00457983">
        <w:rPr>
          <w:rFonts w:ascii="Consolas" w:eastAsia="Times New Roman" w:hAnsi="Consolas" w:cs="Times New Roman"/>
          <w:color w:val="D4D4D4"/>
          <w:sz w:val="21"/>
          <w:szCs w:val="21"/>
        </w:rPr>
        <w:t>;</w:t>
      </w:r>
    </w:p>
    <w:p w14:paraId="54E309E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30%</w:t>
      </w:r>
      <w:r w:rsidRPr="00457983">
        <w:rPr>
          <w:rFonts w:ascii="Consolas" w:eastAsia="Times New Roman" w:hAnsi="Consolas" w:cs="Times New Roman"/>
          <w:color w:val="D4D4D4"/>
          <w:sz w:val="21"/>
          <w:szCs w:val="21"/>
        </w:rPr>
        <w:t>;</w:t>
      </w:r>
    </w:p>
    <w:p w14:paraId="250038D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2px</w:t>
      </w:r>
      <w:r w:rsidRPr="00457983">
        <w:rPr>
          <w:rFonts w:ascii="Consolas" w:eastAsia="Times New Roman" w:hAnsi="Consolas" w:cs="Times New Roman"/>
          <w:color w:val="D4D4D4"/>
          <w:sz w:val="21"/>
          <w:szCs w:val="21"/>
        </w:rPr>
        <w:t>;</w:t>
      </w:r>
    </w:p>
    <w:p w14:paraId="149159F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2735F62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orange</w:t>
      </w:r>
      <w:r w:rsidRPr="00457983">
        <w:rPr>
          <w:rFonts w:ascii="Consolas" w:eastAsia="Times New Roman" w:hAnsi="Consolas" w:cs="Times New Roman"/>
          <w:color w:val="D4D4D4"/>
          <w:sz w:val="21"/>
          <w:szCs w:val="21"/>
        </w:rPr>
        <w:t>;</w:t>
      </w:r>
    </w:p>
    <w:p w14:paraId="5C304B2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content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t>
      </w:r>
      <w:r w:rsidRPr="00457983">
        <w:rPr>
          <w:rFonts w:ascii="Consolas" w:eastAsia="Times New Roman" w:hAnsi="Consolas" w:cs="Times New Roman"/>
          <w:color w:val="D4D4D4"/>
          <w:sz w:val="21"/>
          <w:szCs w:val="21"/>
        </w:rPr>
        <w:t>;</w:t>
      </w:r>
    </w:p>
    <w:p w14:paraId="43C0A22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5018F9A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w:t>
      </w:r>
      <w:proofErr w:type="gramStart"/>
      <w:r w:rsidRPr="00457983">
        <w:rPr>
          <w:rFonts w:ascii="Consolas" w:eastAsia="Times New Roman" w:hAnsi="Consolas" w:cs="Times New Roman"/>
          <w:color w:val="D7BA7D"/>
          <w:sz w:val="21"/>
          <w:szCs w:val="21"/>
        </w:rPr>
        <w:t>2:before</w:t>
      </w:r>
      <w:proofErr w:type="gramEnd"/>
      <w:r w:rsidRPr="00457983">
        <w:rPr>
          <w:rFonts w:ascii="Consolas" w:eastAsia="Times New Roman" w:hAnsi="Consolas" w:cs="Times New Roman"/>
          <w:color w:val="D4D4D4"/>
          <w:sz w:val="21"/>
          <w:szCs w:val="21"/>
        </w:rPr>
        <w:t>{</w:t>
      </w:r>
    </w:p>
    <w:p w14:paraId="692F16F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left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5px</w:t>
      </w:r>
      <w:r w:rsidRPr="00457983">
        <w:rPr>
          <w:rFonts w:ascii="Consolas" w:eastAsia="Times New Roman" w:hAnsi="Consolas" w:cs="Times New Roman"/>
          <w:color w:val="D4D4D4"/>
          <w:sz w:val="21"/>
          <w:szCs w:val="21"/>
        </w:rPr>
        <w:t>;</w:t>
      </w:r>
    </w:p>
    <w:p w14:paraId="4E911FF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084ABA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w:t>
      </w:r>
      <w:proofErr w:type="gramStart"/>
      <w:r w:rsidRPr="00457983">
        <w:rPr>
          <w:rFonts w:ascii="Consolas" w:eastAsia="Times New Roman" w:hAnsi="Consolas" w:cs="Times New Roman"/>
          <w:color w:val="D7BA7D"/>
          <w:sz w:val="21"/>
          <w:szCs w:val="21"/>
        </w:rPr>
        <w:t>2:after</w:t>
      </w:r>
      <w:proofErr w:type="gramEnd"/>
      <w:r w:rsidRPr="00457983">
        <w:rPr>
          <w:rFonts w:ascii="Consolas" w:eastAsia="Times New Roman" w:hAnsi="Consolas" w:cs="Times New Roman"/>
          <w:color w:val="D4D4D4"/>
          <w:sz w:val="21"/>
          <w:szCs w:val="21"/>
        </w:rPr>
        <w:t>{</w:t>
      </w:r>
    </w:p>
    <w:p w14:paraId="6CB962A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right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5px</w:t>
      </w:r>
      <w:r w:rsidRPr="00457983">
        <w:rPr>
          <w:rFonts w:ascii="Consolas" w:eastAsia="Times New Roman" w:hAnsi="Consolas" w:cs="Times New Roman"/>
          <w:color w:val="D4D4D4"/>
          <w:sz w:val="21"/>
          <w:szCs w:val="21"/>
        </w:rPr>
        <w:t>;</w:t>
      </w:r>
    </w:p>
    <w:p w14:paraId="1F0B9E9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BCF66D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h2</w:t>
      </w:r>
      <w:r w:rsidRPr="00457983">
        <w:rPr>
          <w:rFonts w:ascii="Consolas" w:eastAsia="Times New Roman" w:hAnsi="Consolas" w:cs="Times New Roman"/>
          <w:color w:val="D4D4D4"/>
          <w:sz w:val="21"/>
          <w:szCs w:val="21"/>
        </w:rPr>
        <w:t>{</w:t>
      </w:r>
    </w:p>
    <w:p w14:paraId="7EA9F09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5880D06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orange</w:t>
      </w:r>
      <w:r w:rsidRPr="00457983">
        <w:rPr>
          <w:rFonts w:ascii="Consolas" w:eastAsia="Times New Roman" w:hAnsi="Consolas" w:cs="Times New Roman"/>
          <w:color w:val="D4D4D4"/>
          <w:sz w:val="21"/>
          <w:szCs w:val="21"/>
        </w:rPr>
        <w:t>;</w:t>
      </w:r>
    </w:p>
    <w:p w14:paraId="60C8457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7E1D4FE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458F25D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80px</w:t>
      </w:r>
      <w:r w:rsidRPr="00457983">
        <w:rPr>
          <w:rFonts w:ascii="Consolas" w:eastAsia="Times New Roman" w:hAnsi="Consolas" w:cs="Times New Roman"/>
          <w:color w:val="D4D4D4"/>
          <w:sz w:val="21"/>
          <w:szCs w:val="21"/>
        </w:rPr>
        <w:t>;</w:t>
      </w:r>
    </w:p>
    <w:p w14:paraId="1FAA6EC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relative</w:t>
      </w:r>
      <w:r w:rsidRPr="00457983">
        <w:rPr>
          <w:rFonts w:ascii="Consolas" w:eastAsia="Times New Roman" w:hAnsi="Consolas" w:cs="Times New Roman"/>
          <w:color w:val="D4D4D4"/>
          <w:sz w:val="21"/>
          <w:szCs w:val="21"/>
        </w:rPr>
        <w:t>;</w:t>
      </w:r>
    </w:p>
    <w:p w14:paraId="6867EC4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75E05DE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B7F0EE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146C9A4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w:t>
      </w:r>
    </w:p>
    <w:p w14:paraId="25684DA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aliceblue</w:t>
      </w:r>
      <w:proofErr w:type="spellEnd"/>
      <w:proofErr w:type="gramEnd"/>
      <w:r w:rsidRPr="00457983">
        <w:rPr>
          <w:rFonts w:ascii="Consolas" w:eastAsia="Times New Roman" w:hAnsi="Consolas" w:cs="Times New Roman"/>
          <w:color w:val="D4D4D4"/>
          <w:sz w:val="21"/>
          <w:szCs w:val="21"/>
        </w:rPr>
        <w:t>;</w:t>
      </w:r>
    </w:p>
    <w:p w14:paraId="2D778C5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white</w:t>
      </w:r>
      <w:r w:rsidRPr="00457983">
        <w:rPr>
          <w:rFonts w:ascii="Consolas" w:eastAsia="Times New Roman" w:hAnsi="Consolas" w:cs="Times New Roman"/>
          <w:color w:val="D4D4D4"/>
          <w:sz w:val="21"/>
          <w:szCs w:val="21"/>
        </w:rPr>
        <w:t>;</w:t>
      </w:r>
    </w:p>
    <w:p w14:paraId="5E4F671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2733429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w:t>
      </w:r>
    </w:p>
    <w:p w14:paraId="748D5A4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6DCDA9C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05F698C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050A6C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 xml:space="preserve"> </w:t>
      </w:r>
      <w:proofErr w:type="gramStart"/>
      <w:r w:rsidRPr="00457983">
        <w:rPr>
          <w:rFonts w:ascii="Consolas" w:eastAsia="Times New Roman" w:hAnsi="Consolas" w:cs="Times New Roman"/>
          <w:color w:val="D7BA7D"/>
          <w:sz w:val="21"/>
          <w:szCs w:val="21"/>
        </w:rPr>
        <w:t>a:link</w:t>
      </w:r>
      <w:proofErr w:type="gramEnd"/>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a:visited</w:t>
      </w:r>
      <w:r w:rsidRPr="00457983">
        <w:rPr>
          <w:rFonts w:ascii="Consolas" w:eastAsia="Times New Roman" w:hAnsi="Consolas" w:cs="Times New Roman"/>
          <w:color w:val="D4D4D4"/>
          <w:sz w:val="21"/>
          <w:szCs w:val="21"/>
        </w:rPr>
        <w:t>{</w:t>
      </w:r>
    </w:p>
    <w:p w14:paraId="111BAE0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text-decoration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none</w:t>
      </w:r>
      <w:r w:rsidRPr="00457983">
        <w:rPr>
          <w:rFonts w:ascii="Consolas" w:eastAsia="Times New Roman" w:hAnsi="Consolas" w:cs="Times New Roman"/>
          <w:color w:val="D4D4D4"/>
          <w:sz w:val="21"/>
          <w:szCs w:val="21"/>
        </w:rPr>
        <w:t>;</w:t>
      </w:r>
    </w:p>
    <w:p w14:paraId="6DF0658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aliceblue</w:t>
      </w:r>
      <w:proofErr w:type="spellEnd"/>
      <w:proofErr w:type="gramEnd"/>
      <w:r w:rsidRPr="00457983">
        <w:rPr>
          <w:rFonts w:ascii="Consolas" w:eastAsia="Times New Roman" w:hAnsi="Consolas" w:cs="Times New Roman"/>
          <w:color w:val="D4D4D4"/>
          <w:sz w:val="21"/>
          <w:szCs w:val="21"/>
        </w:rPr>
        <w:t>;</w:t>
      </w:r>
    </w:p>
    <w:p w14:paraId="3A732F0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display</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block</w:t>
      </w:r>
      <w:r w:rsidRPr="00457983">
        <w:rPr>
          <w:rFonts w:ascii="Consolas" w:eastAsia="Times New Roman" w:hAnsi="Consolas" w:cs="Times New Roman"/>
          <w:color w:val="D4D4D4"/>
          <w:sz w:val="21"/>
          <w:szCs w:val="21"/>
        </w:rPr>
        <w:t>;</w:t>
      </w:r>
    </w:p>
    <w:p w14:paraId="6FE0E54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15px</w:t>
      </w:r>
      <w:r w:rsidRPr="00457983">
        <w:rPr>
          <w:rFonts w:ascii="Consolas" w:eastAsia="Times New Roman" w:hAnsi="Consolas" w:cs="Times New Roman"/>
          <w:color w:val="D4D4D4"/>
          <w:sz w:val="21"/>
          <w:szCs w:val="21"/>
        </w:rPr>
        <w:t>;</w:t>
      </w:r>
    </w:p>
    <w:p w14:paraId="21C7DF2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BC8D4C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7BA7D"/>
          <w:sz w:val="21"/>
          <w:szCs w:val="21"/>
        </w:rPr>
        <w:t>.me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 xml:space="preserve"> </w:t>
      </w:r>
      <w:proofErr w:type="gramStart"/>
      <w:r w:rsidRPr="00457983">
        <w:rPr>
          <w:rFonts w:ascii="Consolas" w:eastAsia="Times New Roman" w:hAnsi="Consolas" w:cs="Times New Roman"/>
          <w:color w:val="D7BA7D"/>
          <w:sz w:val="21"/>
          <w:szCs w:val="21"/>
        </w:rPr>
        <w:t>a:hover</w:t>
      </w:r>
      <w:proofErr w:type="gramEnd"/>
      <w:r w:rsidRPr="00457983">
        <w:rPr>
          <w:rFonts w:ascii="Consolas" w:eastAsia="Times New Roman" w:hAnsi="Consolas" w:cs="Times New Roman"/>
          <w:color w:val="D4D4D4"/>
          <w:sz w:val="21"/>
          <w:szCs w:val="21"/>
        </w:rPr>
        <w:t>{</w:t>
      </w:r>
    </w:p>
    <w:p w14:paraId="3297A89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DCDCAA"/>
          <w:sz w:val="21"/>
          <w:szCs w:val="21"/>
        </w:rPr>
        <w:t>rgb</w:t>
      </w:r>
      <w:proofErr w:type="spellEnd"/>
      <w:r w:rsidRPr="00457983">
        <w:rPr>
          <w:rFonts w:ascii="Consolas" w:eastAsia="Times New Roman" w:hAnsi="Consolas" w:cs="Times New Roman"/>
          <w:color w:val="D4D4D4"/>
          <w:sz w:val="21"/>
          <w:szCs w:val="21"/>
        </w:rPr>
        <w:t>(</w:t>
      </w:r>
      <w:proofErr w:type="gramEnd"/>
      <w:r w:rsidRPr="00457983">
        <w:rPr>
          <w:rFonts w:ascii="Consolas" w:eastAsia="Times New Roman" w:hAnsi="Consolas" w:cs="Times New Roman"/>
          <w:color w:val="B5CEA8"/>
          <w:sz w:val="21"/>
          <w:szCs w:val="21"/>
        </w:rPr>
        <w:t>70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13</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18</w:t>
      </w:r>
      <w:r w:rsidRPr="00457983">
        <w:rPr>
          <w:rFonts w:ascii="Consolas" w:eastAsia="Times New Roman" w:hAnsi="Consolas" w:cs="Times New Roman"/>
          <w:color w:val="D4D4D4"/>
          <w:sz w:val="21"/>
          <w:szCs w:val="21"/>
        </w:rPr>
        <w:t>);</w:t>
      </w:r>
    </w:p>
    <w:p w14:paraId="7F2A871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aliceblue</w:t>
      </w:r>
      <w:proofErr w:type="spellEnd"/>
      <w:r w:rsidRPr="00457983">
        <w:rPr>
          <w:rFonts w:ascii="Consolas" w:eastAsia="Times New Roman" w:hAnsi="Consolas" w:cs="Times New Roman"/>
          <w:color w:val="D4D4D4"/>
          <w:sz w:val="21"/>
          <w:szCs w:val="21"/>
        </w:rPr>
        <w:t>;</w:t>
      </w:r>
    </w:p>
    <w:p w14:paraId="1D8D2A9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BA897C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1DD3D03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.multi</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61E696E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100%</w:t>
      </w:r>
      <w:r w:rsidRPr="00457983">
        <w:rPr>
          <w:rFonts w:ascii="Consolas" w:eastAsia="Times New Roman" w:hAnsi="Consolas" w:cs="Times New Roman"/>
          <w:color w:val="D4D4D4"/>
          <w:sz w:val="21"/>
          <w:szCs w:val="21"/>
        </w:rPr>
        <w:t>;</w:t>
      </w:r>
    </w:p>
    <w:p w14:paraId="66390BF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500px</w:t>
      </w:r>
      <w:r w:rsidRPr="00457983">
        <w:rPr>
          <w:rFonts w:ascii="Consolas" w:eastAsia="Times New Roman" w:hAnsi="Consolas" w:cs="Times New Roman"/>
          <w:color w:val="D4D4D4"/>
          <w:sz w:val="21"/>
          <w:szCs w:val="21"/>
        </w:rPr>
        <w:t>;</w:t>
      </w:r>
    </w:p>
    <w:p w14:paraId="358CE4F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938903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0A01D94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.book</w:t>
      </w:r>
      <w:proofErr w:type="gramEnd"/>
      <w:r w:rsidRPr="00457983">
        <w:rPr>
          <w:rFonts w:ascii="Consolas" w:eastAsia="Times New Roman" w:hAnsi="Consolas" w:cs="Times New Roman"/>
          <w:color w:val="D4D4D4"/>
          <w:sz w:val="21"/>
          <w:szCs w:val="21"/>
        </w:rPr>
        <w:t>{</w:t>
      </w:r>
    </w:p>
    <w:p w14:paraId="03F8B13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76B4391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DCDCAA"/>
          <w:sz w:val="21"/>
          <w:szCs w:val="21"/>
        </w:rPr>
        <w:t>rgb</w:t>
      </w:r>
      <w:proofErr w:type="spellEnd"/>
      <w:r w:rsidRPr="00457983">
        <w:rPr>
          <w:rFonts w:ascii="Consolas" w:eastAsia="Times New Roman" w:hAnsi="Consolas" w:cs="Times New Roman"/>
          <w:color w:val="D4D4D4"/>
          <w:sz w:val="21"/>
          <w:szCs w:val="21"/>
        </w:rPr>
        <w:t>(</w:t>
      </w:r>
      <w:proofErr w:type="gramEnd"/>
      <w:r w:rsidRPr="00457983">
        <w:rPr>
          <w:rFonts w:ascii="Consolas" w:eastAsia="Times New Roman" w:hAnsi="Consolas" w:cs="Times New Roman"/>
          <w:color w:val="B5CEA8"/>
          <w:sz w:val="21"/>
          <w:szCs w:val="21"/>
        </w:rPr>
        <w:t>236</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231</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210</w:t>
      </w:r>
      <w:r w:rsidRPr="00457983">
        <w:rPr>
          <w:rFonts w:ascii="Consolas" w:eastAsia="Times New Roman" w:hAnsi="Consolas" w:cs="Times New Roman"/>
          <w:color w:val="D4D4D4"/>
          <w:sz w:val="21"/>
          <w:szCs w:val="21"/>
        </w:rPr>
        <w:t>);</w:t>
      </w:r>
    </w:p>
    <w:p w14:paraId="7AFF0F9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75px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2605941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F0EB21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.book</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31D2C24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7D73A77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58EC1DE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543FE0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.button</w:t>
      </w:r>
      <w:proofErr w:type="gramEnd"/>
      <w:r w:rsidRPr="00457983">
        <w:rPr>
          <w:rFonts w:ascii="Consolas" w:eastAsia="Times New Roman" w:hAnsi="Consolas" w:cs="Times New Roman"/>
          <w:color w:val="D4D4D4"/>
          <w:sz w:val="21"/>
          <w:szCs w:val="21"/>
        </w:rPr>
        <w:t>{</w:t>
      </w:r>
    </w:p>
    <w:p w14:paraId="4C7668C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600px</w:t>
      </w:r>
      <w:r w:rsidRPr="00457983">
        <w:rPr>
          <w:rFonts w:ascii="Consolas" w:eastAsia="Times New Roman" w:hAnsi="Consolas" w:cs="Times New Roman"/>
          <w:color w:val="D4D4D4"/>
          <w:sz w:val="21"/>
          <w:szCs w:val="21"/>
        </w:rPr>
        <w:t>;</w:t>
      </w:r>
    </w:p>
    <w:p w14:paraId="759F7B4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DCDCAA"/>
          <w:sz w:val="21"/>
          <w:szCs w:val="21"/>
        </w:rPr>
        <w:t>rgb</w:t>
      </w:r>
      <w:proofErr w:type="spellEnd"/>
      <w:proofErr w:type="gramEnd"/>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149</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23</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6</w:t>
      </w:r>
      <w:r w:rsidRPr="00457983">
        <w:rPr>
          <w:rFonts w:ascii="Consolas" w:eastAsia="Times New Roman" w:hAnsi="Consolas" w:cs="Times New Roman"/>
          <w:color w:val="D4D4D4"/>
          <w:sz w:val="21"/>
          <w:szCs w:val="21"/>
        </w:rPr>
        <w:t>);</w:t>
      </w:r>
    </w:p>
    <w:p w14:paraId="024947D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w:t>
      </w:r>
    </w:p>
    <w:p w14:paraId="505585B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45px</w:t>
      </w:r>
      <w:r w:rsidRPr="00457983">
        <w:rPr>
          <w:rFonts w:ascii="Consolas" w:eastAsia="Times New Roman" w:hAnsi="Consolas" w:cs="Times New Roman"/>
          <w:color w:val="D4D4D4"/>
          <w:sz w:val="21"/>
          <w:szCs w:val="21"/>
        </w:rPr>
        <w:t>;</w:t>
      </w:r>
    </w:p>
    <w:p w14:paraId="7BF8181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border-radius</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5px</w:t>
      </w:r>
      <w:r w:rsidRPr="00457983">
        <w:rPr>
          <w:rFonts w:ascii="Consolas" w:eastAsia="Times New Roman" w:hAnsi="Consolas" w:cs="Times New Roman"/>
          <w:color w:val="D4D4D4"/>
          <w:sz w:val="21"/>
          <w:szCs w:val="21"/>
        </w:rPr>
        <w:t>;</w:t>
      </w:r>
    </w:p>
    <w:p w14:paraId="77C24F2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9CDCFE"/>
          <w:sz w:val="21"/>
          <w:szCs w:val="21"/>
        </w:rPr>
        <w:t>background-</w:t>
      </w:r>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aliceblue</w:t>
      </w:r>
      <w:proofErr w:type="spellEnd"/>
      <w:proofErr w:type="gramEnd"/>
      <w:r w:rsidRPr="00457983">
        <w:rPr>
          <w:rFonts w:ascii="Consolas" w:eastAsia="Times New Roman" w:hAnsi="Consolas" w:cs="Times New Roman"/>
          <w:color w:val="D4D4D4"/>
          <w:sz w:val="21"/>
          <w:szCs w:val="21"/>
        </w:rPr>
        <w:t>;</w:t>
      </w:r>
    </w:p>
    <w:p w14:paraId="7463689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font-family</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COURIER</w:t>
      </w:r>
      <w:r w:rsidRPr="00457983">
        <w:rPr>
          <w:rFonts w:ascii="Consolas" w:eastAsia="Times New Roman" w:hAnsi="Consolas" w:cs="Times New Roman"/>
          <w:color w:val="D4D4D4"/>
          <w:sz w:val="21"/>
          <w:szCs w:val="21"/>
        </w:rPr>
        <w:t>;</w:t>
      </w:r>
    </w:p>
    <w:p w14:paraId="24B0C94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font-weight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bold</w:t>
      </w:r>
      <w:r w:rsidRPr="00457983">
        <w:rPr>
          <w:rFonts w:ascii="Consolas" w:eastAsia="Times New Roman" w:hAnsi="Consolas" w:cs="Times New Roman"/>
          <w:color w:val="D4D4D4"/>
          <w:sz w:val="21"/>
          <w:szCs w:val="21"/>
        </w:rPr>
        <w:t>;</w:t>
      </w:r>
    </w:p>
    <w:p w14:paraId="2D26102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2846182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.book</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2418AF2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6203A2E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408EA72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3BAE83F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1087E0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2DD8C03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550px</w:t>
      </w:r>
      <w:r w:rsidRPr="00457983">
        <w:rPr>
          <w:rFonts w:ascii="Consolas" w:eastAsia="Times New Roman" w:hAnsi="Consolas" w:cs="Times New Roman"/>
          <w:color w:val="D4D4D4"/>
          <w:sz w:val="21"/>
          <w:szCs w:val="21"/>
        </w:rPr>
        <w:t>;</w:t>
      </w:r>
    </w:p>
    <w:p w14:paraId="6F52013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420px</w:t>
      </w:r>
      <w:r w:rsidRPr="00457983">
        <w:rPr>
          <w:rFonts w:ascii="Consolas" w:eastAsia="Times New Roman" w:hAnsi="Consolas" w:cs="Times New Roman"/>
          <w:color w:val="D4D4D4"/>
          <w:sz w:val="21"/>
          <w:szCs w:val="21"/>
        </w:rPr>
        <w:t>;</w:t>
      </w:r>
    </w:p>
    <w:p w14:paraId="3805D75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5323640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FC1FDB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ul</w:t>
      </w:r>
      <w:proofErr w:type="spellEnd"/>
      <w:r w:rsidRPr="00457983">
        <w:rPr>
          <w:rFonts w:ascii="Consolas" w:eastAsia="Times New Roman" w:hAnsi="Consolas" w:cs="Times New Roman"/>
          <w:color w:val="D4D4D4"/>
          <w:sz w:val="21"/>
          <w:szCs w:val="21"/>
        </w:rPr>
        <w:t xml:space="preserve"> {</w:t>
      </w:r>
    </w:p>
    <w:p w14:paraId="202F622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white</w:t>
      </w:r>
      <w:r w:rsidRPr="00457983">
        <w:rPr>
          <w:rFonts w:ascii="Consolas" w:eastAsia="Times New Roman" w:hAnsi="Consolas" w:cs="Times New Roman"/>
          <w:color w:val="D4D4D4"/>
          <w:sz w:val="21"/>
          <w:szCs w:val="21"/>
        </w:rPr>
        <w:t>;</w:t>
      </w:r>
    </w:p>
    <w:p w14:paraId="54D416C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#8D7970</w:t>
      </w:r>
      <w:r w:rsidRPr="00457983">
        <w:rPr>
          <w:rFonts w:ascii="Consolas" w:eastAsia="Times New Roman" w:hAnsi="Consolas" w:cs="Times New Roman"/>
          <w:color w:val="D4D4D4"/>
          <w:sz w:val="21"/>
          <w:szCs w:val="21"/>
        </w:rPr>
        <w:t>;</w:t>
      </w:r>
    </w:p>
    <w:p w14:paraId="677AB02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w:t>
      </w:r>
    </w:p>
    <w:p w14:paraId="68C3A1A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341E52D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0A5C2E7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D702FF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23ED570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632F51E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2966AA0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brown</w:t>
      </w:r>
      <w:proofErr w:type="spellEnd"/>
      <w:proofErr w:type="gramEnd"/>
      <w:r w:rsidRPr="00457983">
        <w:rPr>
          <w:rFonts w:ascii="Consolas" w:eastAsia="Times New Roman" w:hAnsi="Consolas" w:cs="Times New Roman"/>
          <w:color w:val="D4D4D4"/>
          <w:sz w:val="21"/>
          <w:szCs w:val="21"/>
        </w:rPr>
        <w:t>;</w:t>
      </w:r>
    </w:p>
    <w:p w14:paraId="629643A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39AD7D5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FAD294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h2</w:t>
      </w:r>
      <w:r w:rsidRPr="00457983">
        <w:rPr>
          <w:rFonts w:ascii="Consolas" w:eastAsia="Times New Roman" w:hAnsi="Consolas" w:cs="Times New Roman"/>
          <w:color w:val="D4D4D4"/>
          <w:sz w:val="21"/>
          <w:szCs w:val="21"/>
        </w:rPr>
        <w:t>{</w:t>
      </w:r>
    </w:p>
    <w:p w14:paraId="411539A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6651594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white</w:t>
      </w:r>
      <w:proofErr w:type="spellEnd"/>
      <w:proofErr w:type="gramEnd"/>
      <w:r w:rsidRPr="00457983">
        <w:rPr>
          <w:rFonts w:ascii="Consolas" w:eastAsia="Times New Roman" w:hAnsi="Consolas" w:cs="Times New Roman"/>
          <w:color w:val="D4D4D4"/>
          <w:sz w:val="21"/>
          <w:szCs w:val="21"/>
        </w:rPr>
        <w:t>;</w:t>
      </w:r>
    </w:p>
    <w:p w14:paraId="59DA55E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281D59D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90CD41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w:t>
      </w:r>
    </w:p>
    <w:p w14:paraId="4C32472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3FE0B59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white</w:t>
      </w:r>
      <w:proofErr w:type="spellEnd"/>
      <w:proofErr w:type="gramEnd"/>
      <w:r w:rsidRPr="00457983">
        <w:rPr>
          <w:rFonts w:ascii="Consolas" w:eastAsia="Times New Roman" w:hAnsi="Consolas" w:cs="Times New Roman"/>
          <w:color w:val="D4D4D4"/>
          <w:sz w:val="21"/>
          <w:szCs w:val="21"/>
        </w:rPr>
        <w:t>;</w:t>
      </w:r>
    </w:p>
    <w:p w14:paraId="2AA2C5C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18978E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51EFC5B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768156E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20</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5AF07A3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brown</w:t>
      </w:r>
      <w:r w:rsidRPr="00457983">
        <w:rPr>
          <w:rFonts w:ascii="Consolas" w:eastAsia="Times New Roman" w:hAnsi="Consolas" w:cs="Times New Roman"/>
          <w:color w:val="D4D4D4"/>
          <w:sz w:val="21"/>
          <w:szCs w:val="21"/>
        </w:rPr>
        <w:t>;</w:t>
      </w:r>
    </w:p>
    <w:p w14:paraId="568D922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102BE96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FA535E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p</w:t>
      </w:r>
      <w:r w:rsidRPr="00457983">
        <w:rPr>
          <w:rFonts w:ascii="Consolas" w:eastAsia="Times New Roman" w:hAnsi="Consolas" w:cs="Times New Roman"/>
          <w:color w:val="D4D4D4"/>
          <w:sz w:val="21"/>
          <w:szCs w:val="21"/>
        </w:rPr>
        <w:t>{</w:t>
      </w:r>
    </w:p>
    <w:p w14:paraId="0012E9C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709FCDC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3DA77FD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aliceblue</w:t>
      </w:r>
      <w:proofErr w:type="spellEnd"/>
      <w:r w:rsidRPr="00457983">
        <w:rPr>
          <w:rFonts w:ascii="Consolas" w:eastAsia="Times New Roman" w:hAnsi="Consolas" w:cs="Times New Roman"/>
          <w:color w:val="D4D4D4"/>
          <w:sz w:val="21"/>
          <w:szCs w:val="21"/>
        </w:rPr>
        <w:t>;</w:t>
      </w:r>
    </w:p>
    <w:p w14:paraId="5DDFB26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9CC9AD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.rates</w:t>
      </w:r>
      <w:proofErr w:type="gramEnd"/>
      <w:r w:rsidRPr="00457983">
        <w:rPr>
          <w:rFonts w:ascii="Consolas" w:eastAsia="Times New Roman" w:hAnsi="Consolas" w:cs="Times New Roman"/>
          <w:color w:val="D4D4D4"/>
          <w:sz w:val="21"/>
          <w:szCs w:val="21"/>
        </w:rPr>
        <w:t>{</w:t>
      </w:r>
    </w:p>
    <w:p w14:paraId="695E3B5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#8D7970</w:t>
      </w:r>
      <w:r w:rsidRPr="00457983">
        <w:rPr>
          <w:rFonts w:ascii="Consolas" w:eastAsia="Times New Roman" w:hAnsi="Consolas" w:cs="Times New Roman"/>
          <w:color w:val="D4D4D4"/>
          <w:sz w:val="21"/>
          <w:szCs w:val="21"/>
        </w:rPr>
        <w:t>;</w:t>
      </w:r>
    </w:p>
    <w:p w14:paraId="5F17931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2673617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368</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336F6A0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544346D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box-shadow</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B5CEA8"/>
          <w:sz w:val="21"/>
          <w:szCs w:val="21"/>
        </w:rPr>
        <w:t>10px</w:t>
      </w:r>
      <w:proofErr w:type="spell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2px</w:t>
      </w: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DCDCAA"/>
          <w:sz w:val="21"/>
          <w:szCs w:val="21"/>
        </w:rPr>
        <w:t>rgb</w:t>
      </w:r>
      <w:proofErr w:type="spellEnd"/>
      <w:r w:rsidRPr="00457983">
        <w:rPr>
          <w:rFonts w:ascii="Consolas" w:eastAsia="Times New Roman" w:hAnsi="Consolas" w:cs="Times New Roman"/>
          <w:color w:val="D4D4D4"/>
          <w:sz w:val="21"/>
          <w:szCs w:val="21"/>
        </w:rPr>
        <w:t>(</w:t>
      </w:r>
      <w:proofErr w:type="gramEnd"/>
      <w:r w:rsidRPr="00457983">
        <w:rPr>
          <w:rFonts w:ascii="Consolas" w:eastAsia="Times New Roman" w:hAnsi="Consolas" w:cs="Times New Roman"/>
          <w:color w:val="B5CEA8"/>
          <w:sz w:val="21"/>
          <w:szCs w:val="21"/>
        </w:rPr>
        <w:t>177</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175</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176</w:t>
      </w:r>
      <w:r w:rsidRPr="00457983">
        <w:rPr>
          <w:rFonts w:ascii="Consolas" w:eastAsia="Times New Roman" w:hAnsi="Consolas" w:cs="Times New Roman"/>
          <w:color w:val="D4D4D4"/>
          <w:sz w:val="21"/>
          <w:szCs w:val="21"/>
        </w:rPr>
        <w:t>);</w:t>
      </w:r>
    </w:p>
    <w:p w14:paraId="3400833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2B68CC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.story</w:t>
      </w:r>
      <w:proofErr w:type="gramEnd"/>
      <w:r w:rsidRPr="00457983">
        <w:rPr>
          <w:rFonts w:ascii="Consolas" w:eastAsia="Times New Roman" w:hAnsi="Consolas" w:cs="Times New Roman"/>
          <w:color w:val="D4D4D4"/>
          <w:sz w:val="21"/>
          <w:szCs w:val="21"/>
        </w:rPr>
        <w:t>{</w:t>
      </w:r>
    </w:p>
    <w:p w14:paraId="00447AA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5E230F6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overflow</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hidden</w:t>
      </w:r>
      <w:proofErr w:type="spellEnd"/>
      <w:proofErr w:type="gramEnd"/>
      <w:r w:rsidRPr="00457983">
        <w:rPr>
          <w:rFonts w:ascii="Consolas" w:eastAsia="Times New Roman" w:hAnsi="Consolas" w:cs="Times New Roman"/>
          <w:color w:val="D4D4D4"/>
          <w:sz w:val="21"/>
          <w:szCs w:val="21"/>
        </w:rPr>
        <w:t>;</w:t>
      </w:r>
    </w:p>
    <w:p w14:paraId="021279A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19D1A30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A67451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.story</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06D176A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400px</w:t>
      </w:r>
      <w:r w:rsidRPr="00457983">
        <w:rPr>
          <w:rFonts w:ascii="Consolas" w:eastAsia="Times New Roman" w:hAnsi="Consolas" w:cs="Times New Roman"/>
          <w:color w:val="D4D4D4"/>
          <w:sz w:val="21"/>
          <w:szCs w:val="21"/>
        </w:rPr>
        <w:t>;</w:t>
      </w:r>
    </w:p>
    <w:p w14:paraId="2CC146C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300px</w:t>
      </w:r>
      <w:r w:rsidRPr="00457983">
        <w:rPr>
          <w:rFonts w:ascii="Consolas" w:eastAsia="Times New Roman" w:hAnsi="Consolas" w:cs="Times New Roman"/>
          <w:color w:val="D4D4D4"/>
          <w:sz w:val="21"/>
          <w:szCs w:val="21"/>
        </w:rPr>
        <w:t>;</w:t>
      </w:r>
    </w:p>
    <w:p w14:paraId="0DC4E19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550E1DA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1994E01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7F66C52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24A726D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B8ACC1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56C580F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.story</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71F0D34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3EE52A7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black</w:t>
      </w:r>
      <w:proofErr w:type="spellEnd"/>
      <w:proofErr w:type="gramEnd"/>
      <w:r w:rsidRPr="00457983">
        <w:rPr>
          <w:rFonts w:ascii="Consolas" w:eastAsia="Times New Roman" w:hAnsi="Consolas" w:cs="Times New Roman"/>
          <w:color w:val="D4D4D4"/>
          <w:sz w:val="21"/>
          <w:szCs w:val="21"/>
        </w:rPr>
        <w:t>;</w:t>
      </w:r>
    </w:p>
    <w:p w14:paraId="789A3C5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5009C92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padding-top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w:t>
      </w:r>
    </w:p>
    <w:p w14:paraId="22766DE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400</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3462179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antiquewhite</w:t>
      </w:r>
      <w:proofErr w:type="spellEnd"/>
      <w:r w:rsidRPr="00457983">
        <w:rPr>
          <w:rFonts w:ascii="Consolas" w:eastAsia="Times New Roman" w:hAnsi="Consolas" w:cs="Times New Roman"/>
          <w:color w:val="D4D4D4"/>
          <w:sz w:val="21"/>
          <w:szCs w:val="21"/>
        </w:rPr>
        <w:t>;</w:t>
      </w:r>
    </w:p>
    <w:p w14:paraId="3231022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1D2C98B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word-spacing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2px</w:t>
      </w:r>
      <w:r w:rsidRPr="00457983">
        <w:rPr>
          <w:rFonts w:ascii="Consolas" w:eastAsia="Times New Roman" w:hAnsi="Consolas" w:cs="Times New Roman"/>
          <w:color w:val="D4D4D4"/>
          <w:sz w:val="21"/>
          <w:szCs w:val="21"/>
        </w:rPr>
        <w:t>;</w:t>
      </w:r>
    </w:p>
    <w:p w14:paraId="52EC6D3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5325C52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6B09F0B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7763899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.story</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40A3720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595950B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yellow</w:t>
      </w:r>
      <w:r w:rsidRPr="00457983">
        <w:rPr>
          <w:rFonts w:ascii="Consolas" w:eastAsia="Times New Roman" w:hAnsi="Consolas" w:cs="Times New Roman"/>
          <w:color w:val="D4D4D4"/>
          <w:sz w:val="21"/>
          <w:szCs w:val="21"/>
        </w:rPr>
        <w:t>;</w:t>
      </w:r>
    </w:p>
    <w:p w14:paraId="527ACA8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4BB8B0E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font-family</w:t>
      </w:r>
      <w:r w:rsidRPr="00457983">
        <w:rPr>
          <w:rFonts w:ascii="Consolas" w:eastAsia="Times New Roman" w:hAnsi="Consolas" w:cs="Times New Roman"/>
          <w:color w:val="D4D4D4"/>
          <w:sz w:val="21"/>
          <w:szCs w:val="21"/>
        </w:rPr>
        <w:t>: Brush Script MT;</w:t>
      </w:r>
    </w:p>
    <w:p w14:paraId="076669A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EF0E5B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.plan</w:t>
      </w:r>
      <w:proofErr w:type="gramEnd"/>
      <w:r w:rsidRPr="00457983">
        <w:rPr>
          <w:rFonts w:ascii="Consolas" w:eastAsia="Times New Roman" w:hAnsi="Consolas" w:cs="Times New Roman"/>
          <w:color w:val="D4D4D4"/>
          <w:sz w:val="21"/>
          <w:szCs w:val="21"/>
        </w:rPr>
        <w:t>{</w:t>
      </w:r>
    </w:p>
    <w:p w14:paraId="7AA89AF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314D72F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160px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034005A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CDCAA"/>
          <w:sz w:val="21"/>
          <w:szCs w:val="21"/>
        </w:rPr>
        <w:t>linear-gradient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30</w:t>
      </w:r>
      <w:proofErr w:type="gramStart"/>
      <w:r w:rsidRPr="00457983">
        <w:rPr>
          <w:rFonts w:ascii="Consolas" w:eastAsia="Times New Roman" w:hAnsi="Consolas" w:cs="Times New Roman"/>
          <w:color w:val="B5CEA8"/>
          <w:sz w:val="21"/>
          <w:szCs w:val="21"/>
        </w:rPr>
        <w:t>deg</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DCDCAA"/>
          <w:sz w:val="21"/>
          <w:szCs w:val="21"/>
        </w:rPr>
        <w:t>rgba</w:t>
      </w:r>
      <w:proofErr w:type="gramEnd"/>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0.8</w:t>
      </w:r>
      <w:r w:rsidRPr="00457983">
        <w:rPr>
          <w:rFonts w:ascii="Consolas" w:eastAsia="Times New Roman" w:hAnsi="Consolas" w:cs="Times New Roman"/>
          <w:color w:val="D4D4D4"/>
          <w:sz w:val="21"/>
          <w:szCs w:val="21"/>
        </w:rPr>
        <w:t>) ,</w:t>
      </w:r>
      <w:proofErr w:type="spellStart"/>
      <w:r w:rsidRPr="00457983">
        <w:rPr>
          <w:rFonts w:ascii="Consolas" w:eastAsia="Times New Roman" w:hAnsi="Consolas" w:cs="Times New Roman"/>
          <w:color w:val="DCDCAA"/>
          <w:sz w:val="21"/>
          <w:szCs w:val="21"/>
        </w:rPr>
        <w:t>rgba</w:t>
      </w:r>
      <w:proofErr w:type="spellEnd"/>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0.6</w:t>
      </w:r>
      <w:r w:rsidRPr="00457983">
        <w:rPr>
          <w:rFonts w:ascii="Consolas" w:eastAsia="Times New Roman" w:hAnsi="Consolas" w:cs="Times New Roman"/>
          <w:color w:val="D4D4D4"/>
          <w:sz w:val="21"/>
          <w:szCs w:val="21"/>
        </w:rPr>
        <w:t>)),  </w:t>
      </w:r>
      <w:proofErr w:type="spellStart"/>
      <w:r w:rsidRPr="00457983">
        <w:rPr>
          <w:rFonts w:ascii="Consolas" w:eastAsia="Times New Roman" w:hAnsi="Consolas" w:cs="Times New Roman"/>
          <w:color w:val="DCDCAA"/>
          <w:sz w:val="21"/>
          <w:szCs w:val="21"/>
        </w:rPr>
        <w:t>url</w:t>
      </w:r>
      <w:proofErr w:type="spellEnd"/>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9CDCFE"/>
          <w:sz w:val="21"/>
          <w:szCs w:val="21"/>
        </w:rPr>
        <w:t>bg.jpg</w:t>
      </w:r>
      <w:r w:rsidRPr="00457983">
        <w:rPr>
          <w:rFonts w:ascii="Consolas" w:eastAsia="Times New Roman" w:hAnsi="Consolas" w:cs="Times New Roman"/>
          <w:color w:val="D4D4D4"/>
          <w:sz w:val="21"/>
          <w:szCs w:val="21"/>
        </w:rPr>
        <w:t>);</w:t>
      </w:r>
    </w:p>
    <w:p w14:paraId="4A24EF8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cover</w:t>
      </w:r>
      <w:r w:rsidRPr="00457983">
        <w:rPr>
          <w:rFonts w:ascii="Consolas" w:eastAsia="Times New Roman" w:hAnsi="Consolas" w:cs="Times New Roman"/>
          <w:color w:val="D4D4D4"/>
          <w:sz w:val="21"/>
          <w:szCs w:val="21"/>
        </w:rPr>
        <w:t>;</w:t>
      </w:r>
    </w:p>
    <w:p w14:paraId="060588B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background-repeat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no-repeat</w:t>
      </w:r>
      <w:r w:rsidRPr="00457983">
        <w:rPr>
          <w:rFonts w:ascii="Consolas" w:eastAsia="Times New Roman" w:hAnsi="Consolas" w:cs="Times New Roman"/>
          <w:color w:val="D4D4D4"/>
          <w:sz w:val="21"/>
          <w:szCs w:val="21"/>
        </w:rPr>
        <w:t>;</w:t>
      </w:r>
    </w:p>
    <w:p w14:paraId="1D5B160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A689E7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.plan</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h2</w:t>
      </w:r>
      <w:r w:rsidRPr="00457983">
        <w:rPr>
          <w:rFonts w:ascii="Consolas" w:eastAsia="Times New Roman" w:hAnsi="Consolas" w:cs="Times New Roman"/>
          <w:color w:val="D4D4D4"/>
          <w:sz w:val="21"/>
          <w:szCs w:val="21"/>
        </w:rPr>
        <w:t>{</w:t>
      </w:r>
    </w:p>
    <w:p w14:paraId="2A946DF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1B4A4BD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150px</w:t>
      </w:r>
      <w:r w:rsidRPr="00457983">
        <w:rPr>
          <w:rFonts w:ascii="Consolas" w:eastAsia="Times New Roman" w:hAnsi="Consolas" w:cs="Times New Roman"/>
          <w:color w:val="D4D4D4"/>
          <w:sz w:val="21"/>
          <w:szCs w:val="21"/>
        </w:rPr>
        <w:t>;</w:t>
      </w:r>
    </w:p>
    <w:p w14:paraId="0C4BF45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58E9456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aliceblue</w:t>
      </w:r>
      <w:proofErr w:type="spellEnd"/>
      <w:r w:rsidRPr="00457983">
        <w:rPr>
          <w:rFonts w:ascii="Consolas" w:eastAsia="Times New Roman" w:hAnsi="Consolas" w:cs="Times New Roman"/>
          <w:color w:val="D4D4D4"/>
          <w:sz w:val="21"/>
          <w:szCs w:val="21"/>
        </w:rPr>
        <w:t>;</w:t>
      </w:r>
    </w:p>
    <w:p w14:paraId="0819840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text-shadow</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2px</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B5CEA8"/>
          <w:sz w:val="21"/>
          <w:szCs w:val="21"/>
        </w:rPr>
        <w:t>2px</w:t>
      </w:r>
      <w:proofErr w:type="spell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grey</w:t>
      </w:r>
      <w:r w:rsidRPr="00457983">
        <w:rPr>
          <w:rFonts w:ascii="Consolas" w:eastAsia="Times New Roman" w:hAnsi="Consolas" w:cs="Times New Roman"/>
          <w:color w:val="D4D4D4"/>
          <w:sz w:val="21"/>
          <w:szCs w:val="21"/>
        </w:rPr>
        <w:t>;</w:t>
      </w:r>
    </w:p>
    <w:p w14:paraId="55EAA5B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w:t>
      </w:r>
    </w:p>
    <w:p w14:paraId="25E3EE3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.plan</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343594A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0695D0F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3C7E9A4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5FF25E8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white</w:t>
      </w:r>
      <w:r w:rsidRPr="00457983">
        <w:rPr>
          <w:rFonts w:ascii="Consolas" w:eastAsia="Times New Roman" w:hAnsi="Consolas" w:cs="Times New Roman"/>
          <w:color w:val="D4D4D4"/>
          <w:sz w:val="21"/>
          <w:szCs w:val="21"/>
        </w:rPr>
        <w:t>;</w:t>
      </w:r>
    </w:p>
    <w:p w14:paraId="70204F3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228C788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150</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01F7C04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897843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.client</w:t>
      </w:r>
      <w:proofErr w:type="gramEnd"/>
      <w:r w:rsidRPr="00457983">
        <w:rPr>
          <w:rFonts w:ascii="Consolas" w:eastAsia="Times New Roman" w:hAnsi="Consolas" w:cs="Times New Roman"/>
          <w:color w:val="D4D4D4"/>
          <w:sz w:val="21"/>
          <w:szCs w:val="21"/>
        </w:rPr>
        <w:t>{</w:t>
      </w:r>
    </w:p>
    <w:p w14:paraId="07B6E19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0DF9E2A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67A123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.client</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54199C2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500px</w:t>
      </w:r>
      <w:r w:rsidRPr="00457983">
        <w:rPr>
          <w:rFonts w:ascii="Consolas" w:eastAsia="Times New Roman" w:hAnsi="Consolas" w:cs="Times New Roman"/>
          <w:color w:val="D4D4D4"/>
          <w:sz w:val="21"/>
          <w:szCs w:val="21"/>
        </w:rPr>
        <w:t>;</w:t>
      </w:r>
    </w:p>
    <w:p w14:paraId="758750C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500px</w:t>
      </w:r>
      <w:r w:rsidRPr="00457983">
        <w:rPr>
          <w:rFonts w:ascii="Consolas" w:eastAsia="Times New Roman" w:hAnsi="Consolas" w:cs="Times New Roman"/>
          <w:color w:val="D4D4D4"/>
          <w:sz w:val="21"/>
          <w:szCs w:val="21"/>
        </w:rPr>
        <w:t>;</w:t>
      </w:r>
    </w:p>
    <w:p w14:paraId="6333351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3E87A55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4DFD8F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.client</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4A93896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190BBA4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71F6A2B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1DCD2DA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35D648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10E5F7A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.client</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h2</w:t>
      </w:r>
      <w:r w:rsidRPr="00457983">
        <w:rPr>
          <w:rFonts w:ascii="Consolas" w:eastAsia="Times New Roman" w:hAnsi="Consolas" w:cs="Times New Roman"/>
          <w:color w:val="D4D4D4"/>
          <w:sz w:val="21"/>
          <w:szCs w:val="21"/>
        </w:rPr>
        <w:t>{</w:t>
      </w:r>
    </w:p>
    <w:p w14:paraId="615B1B2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7F2EBF8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F7675A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.client</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h6</w:t>
      </w:r>
      <w:r w:rsidRPr="00457983">
        <w:rPr>
          <w:rFonts w:ascii="Consolas" w:eastAsia="Times New Roman" w:hAnsi="Consolas" w:cs="Times New Roman"/>
          <w:color w:val="D4D4D4"/>
          <w:sz w:val="21"/>
          <w:szCs w:val="21"/>
        </w:rPr>
        <w:t>{</w:t>
      </w:r>
    </w:p>
    <w:p w14:paraId="3E8BAEB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90px</w:t>
      </w:r>
      <w:r w:rsidRPr="00457983">
        <w:rPr>
          <w:rFonts w:ascii="Consolas" w:eastAsia="Times New Roman" w:hAnsi="Consolas" w:cs="Times New Roman"/>
          <w:color w:val="D4D4D4"/>
          <w:sz w:val="21"/>
          <w:szCs w:val="21"/>
        </w:rPr>
        <w:t>;</w:t>
      </w:r>
    </w:p>
    <w:p w14:paraId="0FBAFE7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justify</w:t>
      </w:r>
      <w:r w:rsidRPr="00457983">
        <w:rPr>
          <w:rFonts w:ascii="Consolas" w:eastAsia="Times New Roman" w:hAnsi="Consolas" w:cs="Times New Roman"/>
          <w:color w:val="D4D4D4"/>
          <w:sz w:val="21"/>
          <w:szCs w:val="21"/>
        </w:rPr>
        <w:t>;</w:t>
      </w:r>
    </w:p>
    <w:p w14:paraId="13C126D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73FB2F5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.client</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h4</w:t>
      </w:r>
      <w:r w:rsidRPr="00457983">
        <w:rPr>
          <w:rFonts w:ascii="Consolas" w:eastAsia="Times New Roman" w:hAnsi="Consolas" w:cs="Times New Roman"/>
          <w:color w:val="D4D4D4"/>
          <w:sz w:val="21"/>
          <w:szCs w:val="21"/>
        </w:rPr>
        <w:t>{</w:t>
      </w:r>
    </w:p>
    <w:p w14:paraId="0653E96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80px</w:t>
      </w:r>
      <w:r w:rsidRPr="00457983">
        <w:rPr>
          <w:rFonts w:ascii="Consolas" w:eastAsia="Times New Roman" w:hAnsi="Consolas" w:cs="Times New Roman"/>
          <w:color w:val="D4D4D4"/>
          <w:sz w:val="21"/>
          <w:szCs w:val="21"/>
        </w:rPr>
        <w:t>;</w:t>
      </w:r>
    </w:p>
    <w:p w14:paraId="5C2E1BA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FE81D4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.Subscribe</w:t>
      </w:r>
      <w:proofErr w:type="gramEnd"/>
      <w:r w:rsidRPr="00457983">
        <w:rPr>
          <w:rFonts w:ascii="Consolas" w:eastAsia="Times New Roman" w:hAnsi="Consolas" w:cs="Times New Roman"/>
          <w:color w:val="D4D4D4"/>
          <w:sz w:val="21"/>
          <w:szCs w:val="21"/>
        </w:rPr>
        <w:t>{</w:t>
      </w:r>
    </w:p>
    <w:p w14:paraId="36B8027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4C424DD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#A0968C</w:t>
      </w:r>
      <w:r w:rsidRPr="00457983">
        <w:rPr>
          <w:rFonts w:ascii="Consolas" w:eastAsia="Times New Roman" w:hAnsi="Consolas" w:cs="Times New Roman"/>
          <w:color w:val="D4D4D4"/>
          <w:sz w:val="21"/>
          <w:szCs w:val="21"/>
        </w:rPr>
        <w:t>;</w:t>
      </w:r>
    </w:p>
    <w:p w14:paraId="26B1121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70px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720ECB4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3C9A1A7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.Subscribe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w:t>
      </w:r>
    </w:p>
    <w:p w14:paraId="7EF7459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6F35885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73BBA34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w:t>
      </w:r>
      <w:proofErr w:type="gramEnd"/>
      <w:r w:rsidRPr="00457983">
        <w:rPr>
          <w:rFonts w:ascii="Consolas" w:eastAsia="Times New Roman" w:hAnsi="Consolas" w:cs="Times New Roman"/>
          <w:color w:val="CE9178"/>
          <w:sz w:val="21"/>
          <w:szCs w:val="21"/>
        </w:rPr>
        <w:t>B60000</w:t>
      </w:r>
      <w:r w:rsidRPr="00457983">
        <w:rPr>
          <w:rFonts w:ascii="Consolas" w:eastAsia="Times New Roman" w:hAnsi="Consolas" w:cs="Times New Roman"/>
          <w:color w:val="D4D4D4"/>
          <w:sz w:val="21"/>
          <w:szCs w:val="21"/>
        </w:rPr>
        <w:t>;</w:t>
      </w:r>
    </w:p>
    <w:p w14:paraId="0074C85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1B37A0A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01C079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.Subscribe</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0E5BB25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6ED56F3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0D19B43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black</w:t>
      </w:r>
      <w:proofErr w:type="spellEnd"/>
      <w:proofErr w:type="gramEnd"/>
      <w:r w:rsidRPr="00457983">
        <w:rPr>
          <w:rFonts w:ascii="Consolas" w:eastAsia="Times New Roman" w:hAnsi="Consolas" w:cs="Times New Roman"/>
          <w:color w:val="D4D4D4"/>
          <w:sz w:val="21"/>
          <w:szCs w:val="21"/>
        </w:rPr>
        <w:t xml:space="preserve">; </w:t>
      </w:r>
    </w:p>
    <w:p w14:paraId="2E23138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2B0ACF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w:t>
      </w:r>
      <w:r w:rsidRPr="00457983">
        <w:rPr>
          <w:rFonts w:ascii="Consolas" w:eastAsia="Times New Roman" w:hAnsi="Consolas" w:cs="Times New Roman"/>
          <w:color w:val="D4D4D4"/>
          <w:sz w:val="21"/>
          <w:szCs w:val="21"/>
        </w:rPr>
        <w:t>{</w:t>
      </w:r>
    </w:p>
    <w:p w14:paraId="1EE906F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aliceblue</w:t>
      </w:r>
      <w:proofErr w:type="spellEnd"/>
      <w:proofErr w:type="gramEnd"/>
      <w:r w:rsidRPr="00457983">
        <w:rPr>
          <w:rFonts w:ascii="Consolas" w:eastAsia="Times New Roman" w:hAnsi="Consolas" w:cs="Times New Roman"/>
          <w:color w:val="D4D4D4"/>
          <w:sz w:val="21"/>
          <w:szCs w:val="21"/>
        </w:rPr>
        <w:t>;</w:t>
      </w:r>
    </w:p>
    <w:p w14:paraId="6CBC9C7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solid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white</w:t>
      </w:r>
      <w:r w:rsidRPr="00457983">
        <w:rPr>
          <w:rFonts w:ascii="Consolas" w:eastAsia="Times New Roman" w:hAnsi="Consolas" w:cs="Times New Roman"/>
          <w:color w:val="D4D4D4"/>
          <w:sz w:val="21"/>
          <w:szCs w:val="21"/>
        </w:rPr>
        <w:t>;</w:t>
      </w:r>
    </w:p>
    <w:p w14:paraId="1ACAD18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71D400B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700px</w:t>
      </w:r>
      <w:r w:rsidRPr="00457983">
        <w:rPr>
          <w:rFonts w:ascii="Consolas" w:eastAsia="Times New Roman" w:hAnsi="Consolas" w:cs="Times New Roman"/>
          <w:color w:val="D4D4D4"/>
          <w:sz w:val="21"/>
          <w:szCs w:val="21"/>
        </w:rPr>
        <w:t>;</w:t>
      </w:r>
    </w:p>
    <w:p w14:paraId="6D2CC89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15px</w:t>
      </w:r>
      <w:r w:rsidRPr="00457983">
        <w:rPr>
          <w:rFonts w:ascii="Consolas" w:eastAsia="Times New Roman" w:hAnsi="Consolas" w:cs="Times New Roman"/>
          <w:color w:val="D4D4D4"/>
          <w:sz w:val="21"/>
          <w:szCs w:val="21"/>
        </w:rPr>
        <w:t>;</w:t>
      </w:r>
    </w:p>
    <w:p w14:paraId="6A1948B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w:t>
      </w:r>
    </w:p>
    <w:p w14:paraId="67075CE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20852F7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h3:hover</w:t>
      </w:r>
      <w:r w:rsidRPr="00457983">
        <w:rPr>
          <w:rFonts w:ascii="Consolas" w:eastAsia="Times New Roman" w:hAnsi="Consolas" w:cs="Times New Roman"/>
          <w:color w:val="D4D4D4"/>
          <w:sz w:val="21"/>
          <w:szCs w:val="21"/>
        </w:rPr>
        <w:t>{</w:t>
      </w:r>
    </w:p>
    <w:p w14:paraId="307ABEA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black</w:t>
      </w:r>
      <w:proofErr w:type="spellEnd"/>
      <w:proofErr w:type="gramEnd"/>
      <w:r w:rsidRPr="00457983">
        <w:rPr>
          <w:rFonts w:ascii="Consolas" w:eastAsia="Times New Roman" w:hAnsi="Consolas" w:cs="Times New Roman"/>
          <w:color w:val="D4D4D4"/>
          <w:sz w:val="21"/>
          <w:szCs w:val="21"/>
        </w:rPr>
        <w:t>;</w:t>
      </w:r>
    </w:p>
    <w:p w14:paraId="6FEFC42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white</w:t>
      </w:r>
      <w:r w:rsidRPr="00457983">
        <w:rPr>
          <w:rFonts w:ascii="Consolas" w:eastAsia="Times New Roman" w:hAnsi="Consolas" w:cs="Times New Roman"/>
          <w:color w:val="D4D4D4"/>
          <w:sz w:val="21"/>
          <w:szCs w:val="21"/>
        </w:rPr>
        <w:t>;</w:t>
      </w:r>
    </w:p>
    <w:p w14:paraId="5C45300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550ACB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62FE2A4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4BA93BD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yellowgreen</w:t>
      </w:r>
      <w:proofErr w:type="spellEnd"/>
      <w:r w:rsidRPr="00457983">
        <w:rPr>
          <w:rFonts w:ascii="Consolas" w:eastAsia="Times New Roman" w:hAnsi="Consolas" w:cs="Times New Roman"/>
          <w:color w:val="D4D4D4"/>
          <w:sz w:val="21"/>
          <w:szCs w:val="21"/>
        </w:rPr>
        <w:t>;</w:t>
      </w:r>
    </w:p>
    <w:p w14:paraId="366A651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margin-bottom</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2AB56BC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0CF4F9F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2D25C9C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w:t>
      </w:r>
    </w:p>
    <w:p w14:paraId="1DB9A8D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black</w:t>
      </w:r>
      <w:r w:rsidRPr="00457983">
        <w:rPr>
          <w:rFonts w:ascii="Consolas" w:eastAsia="Times New Roman" w:hAnsi="Consolas" w:cs="Times New Roman"/>
          <w:color w:val="D4D4D4"/>
          <w:sz w:val="21"/>
          <w:szCs w:val="21"/>
        </w:rPr>
        <w:t>;</w:t>
      </w:r>
    </w:p>
    <w:p w14:paraId="768FDF2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100%</w:t>
      </w:r>
      <w:r w:rsidRPr="00457983">
        <w:rPr>
          <w:rFonts w:ascii="Consolas" w:eastAsia="Times New Roman" w:hAnsi="Consolas" w:cs="Times New Roman"/>
          <w:color w:val="D4D4D4"/>
          <w:sz w:val="21"/>
          <w:szCs w:val="21"/>
        </w:rPr>
        <w:t>;</w:t>
      </w:r>
    </w:p>
    <w:p w14:paraId="0870D63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25px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6BD6464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65222C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680BF26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yellow</w:t>
      </w:r>
      <w:proofErr w:type="spellEnd"/>
      <w:proofErr w:type="gramEnd"/>
      <w:r w:rsidRPr="00457983">
        <w:rPr>
          <w:rFonts w:ascii="Consolas" w:eastAsia="Times New Roman" w:hAnsi="Consolas" w:cs="Times New Roman"/>
          <w:color w:val="D4D4D4"/>
          <w:sz w:val="21"/>
          <w:szCs w:val="21"/>
        </w:rPr>
        <w:t>;</w:t>
      </w:r>
    </w:p>
    <w:p w14:paraId="2D5EF3F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2EC149E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relative</w:t>
      </w:r>
      <w:r w:rsidRPr="00457983">
        <w:rPr>
          <w:rFonts w:ascii="Consolas" w:eastAsia="Times New Roman" w:hAnsi="Consolas" w:cs="Times New Roman"/>
          <w:color w:val="D4D4D4"/>
          <w:sz w:val="21"/>
          <w:szCs w:val="21"/>
        </w:rPr>
        <w:t>;</w:t>
      </w:r>
    </w:p>
    <w:p w14:paraId="483E001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D96108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h1:before</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h1:after</w:t>
      </w:r>
      <w:r w:rsidRPr="00457983">
        <w:rPr>
          <w:rFonts w:ascii="Consolas" w:eastAsia="Times New Roman" w:hAnsi="Consolas" w:cs="Times New Roman"/>
          <w:color w:val="D4D4D4"/>
          <w:sz w:val="21"/>
          <w:szCs w:val="21"/>
        </w:rPr>
        <w:t>{</w:t>
      </w:r>
    </w:p>
    <w:p w14:paraId="5105D2C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absolute</w:t>
      </w:r>
      <w:r w:rsidRPr="00457983">
        <w:rPr>
          <w:rFonts w:ascii="Consolas" w:eastAsia="Times New Roman" w:hAnsi="Consolas" w:cs="Times New Roman"/>
          <w:color w:val="D4D4D4"/>
          <w:sz w:val="21"/>
          <w:szCs w:val="21"/>
        </w:rPr>
        <w:t>;</w:t>
      </w:r>
    </w:p>
    <w:p w14:paraId="6774092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30%</w:t>
      </w:r>
      <w:r w:rsidRPr="00457983">
        <w:rPr>
          <w:rFonts w:ascii="Consolas" w:eastAsia="Times New Roman" w:hAnsi="Consolas" w:cs="Times New Roman"/>
          <w:color w:val="D4D4D4"/>
          <w:sz w:val="21"/>
          <w:szCs w:val="21"/>
        </w:rPr>
        <w:t>;</w:t>
      </w:r>
    </w:p>
    <w:p w14:paraId="6990672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2px</w:t>
      </w:r>
      <w:r w:rsidRPr="00457983">
        <w:rPr>
          <w:rFonts w:ascii="Consolas" w:eastAsia="Times New Roman" w:hAnsi="Consolas" w:cs="Times New Roman"/>
          <w:color w:val="D4D4D4"/>
          <w:sz w:val="21"/>
          <w:szCs w:val="21"/>
        </w:rPr>
        <w:t>;</w:t>
      </w:r>
    </w:p>
    <w:p w14:paraId="63D2F7C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2F792DC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background</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yellow</w:t>
      </w:r>
      <w:r w:rsidRPr="00457983">
        <w:rPr>
          <w:rFonts w:ascii="Consolas" w:eastAsia="Times New Roman" w:hAnsi="Consolas" w:cs="Times New Roman"/>
          <w:color w:val="D4D4D4"/>
          <w:sz w:val="21"/>
          <w:szCs w:val="21"/>
        </w:rPr>
        <w:t>;</w:t>
      </w:r>
    </w:p>
    <w:p w14:paraId="56DD9E2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content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w:t>
      </w:r>
      <w:r w:rsidRPr="00457983">
        <w:rPr>
          <w:rFonts w:ascii="Consolas" w:eastAsia="Times New Roman" w:hAnsi="Consolas" w:cs="Times New Roman"/>
          <w:color w:val="D4D4D4"/>
          <w:sz w:val="21"/>
          <w:szCs w:val="21"/>
        </w:rPr>
        <w:t>;</w:t>
      </w:r>
    </w:p>
    <w:p w14:paraId="0F0A2CB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146258C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h1:before</w:t>
      </w:r>
      <w:r w:rsidRPr="00457983">
        <w:rPr>
          <w:rFonts w:ascii="Consolas" w:eastAsia="Times New Roman" w:hAnsi="Consolas" w:cs="Times New Roman"/>
          <w:color w:val="D4D4D4"/>
          <w:sz w:val="21"/>
          <w:szCs w:val="21"/>
        </w:rPr>
        <w:t>{</w:t>
      </w:r>
    </w:p>
    <w:p w14:paraId="1BF56EA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left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140px</w:t>
      </w:r>
      <w:r w:rsidRPr="00457983">
        <w:rPr>
          <w:rFonts w:ascii="Consolas" w:eastAsia="Times New Roman" w:hAnsi="Consolas" w:cs="Times New Roman"/>
          <w:color w:val="D4D4D4"/>
          <w:sz w:val="21"/>
          <w:szCs w:val="21"/>
        </w:rPr>
        <w:t>;</w:t>
      </w:r>
    </w:p>
    <w:p w14:paraId="31A3407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5EEC940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boxarea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h1:after</w:t>
      </w:r>
      <w:r w:rsidRPr="00457983">
        <w:rPr>
          <w:rFonts w:ascii="Consolas" w:eastAsia="Times New Roman" w:hAnsi="Consolas" w:cs="Times New Roman"/>
          <w:color w:val="D4D4D4"/>
          <w:sz w:val="21"/>
          <w:szCs w:val="21"/>
        </w:rPr>
        <w:t>{</w:t>
      </w:r>
    </w:p>
    <w:p w14:paraId="34F7D45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right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140px</w:t>
      </w:r>
      <w:r w:rsidRPr="00457983">
        <w:rPr>
          <w:rFonts w:ascii="Consolas" w:eastAsia="Times New Roman" w:hAnsi="Consolas" w:cs="Times New Roman"/>
          <w:color w:val="D4D4D4"/>
          <w:sz w:val="21"/>
          <w:szCs w:val="21"/>
        </w:rPr>
        <w:t>;</w:t>
      </w:r>
    </w:p>
    <w:p w14:paraId="2299FAD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w:t>
      </w:r>
    </w:p>
    <w:p w14:paraId="0839509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.box</w:t>
      </w:r>
      <w:proofErr w:type="gramEnd"/>
      <w:r w:rsidRPr="00457983">
        <w:rPr>
          <w:rFonts w:ascii="Consolas" w:eastAsia="Times New Roman" w:hAnsi="Consolas" w:cs="Times New Roman"/>
          <w:color w:val="D4D4D4"/>
          <w:sz w:val="21"/>
          <w:szCs w:val="21"/>
        </w:rPr>
        <w:t>{</w:t>
      </w:r>
    </w:p>
    <w:p w14:paraId="19D5911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relative</w:t>
      </w:r>
      <w:proofErr w:type="spellEnd"/>
      <w:proofErr w:type="gramEnd"/>
      <w:r w:rsidRPr="00457983">
        <w:rPr>
          <w:rFonts w:ascii="Consolas" w:eastAsia="Times New Roman" w:hAnsi="Consolas" w:cs="Times New Roman"/>
          <w:color w:val="D4D4D4"/>
          <w:sz w:val="21"/>
          <w:szCs w:val="21"/>
        </w:rPr>
        <w:t>;</w:t>
      </w:r>
    </w:p>
    <w:p w14:paraId="312AF55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5813055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CC0A24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.box</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a:link</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D7BA7D"/>
          <w:sz w:val="21"/>
          <w:szCs w:val="21"/>
        </w:rPr>
        <w:t>.box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a:visited</w:t>
      </w:r>
      <w:r w:rsidRPr="00457983">
        <w:rPr>
          <w:rFonts w:ascii="Consolas" w:eastAsia="Times New Roman" w:hAnsi="Consolas" w:cs="Times New Roman"/>
          <w:color w:val="D4D4D4"/>
          <w:sz w:val="21"/>
          <w:szCs w:val="21"/>
        </w:rPr>
        <w:t>{</w:t>
      </w:r>
    </w:p>
    <w:p w14:paraId="351FAA6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CE9178"/>
          <w:sz w:val="21"/>
          <w:szCs w:val="21"/>
        </w:rPr>
        <w:t>aliceblue</w:t>
      </w:r>
      <w:proofErr w:type="spellEnd"/>
      <w:r w:rsidRPr="00457983">
        <w:rPr>
          <w:rFonts w:ascii="Consolas" w:eastAsia="Times New Roman" w:hAnsi="Consolas" w:cs="Times New Roman"/>
          <w:color w:val="D4D4D4"/>
          <w:sz w:val="21"/>
          <w:szCs w:val="21"/>
        </w:rPr>
        <w:t>;</w:t>
      </w:r>
    </w:p>
    <w:p w14:paraId="1AD84AD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text-decoration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none</w:t>
      </w:r>
      <w:r w:rsidRPr="00457983">
        <w:rPr>
          <w:rFonts w:ascii="Consolas" w:eastAsia="Times New Roman" w:hAnsi="Consolas" w:cs="Times New Roman"/>
          <w:color w:val="D4D4D4"/>
          <w:sz w:val="21"/>
          <w:szCs w:val="21"/>
        </w:rPr>
        <w:t>;</w:t>
      </w:r>
    </w:p>
    <w:p w14:paraId="76BC00C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2575E67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.box</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w:t>
      </w:r>
      <w:proofErr w:type="spellEnd"/>
      <w:r w:rsidRPr="00457983">
        <w:rPr>
          <w:rFonts w:ascii="Consolas" w:eastAsia="Times New Roman" w:hAnsi="Consolas" w:cs="Times New Roman"/>
          <w:color w:val="D4D4D4"/>
          <w:sz w:val="21"/>
          <w:szCs w:val="21"/>
        </w:rPr>
        <w:t>{</w:t>
      </w:r>
    </w:p>
    <w:p w14:paraId="37177B4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250px</w:t>
      </w:r>
      <w:r w:rsidRPr="00457983">
        <w:rPr>
          <w:rFonts w:ascii="Consolas" w:eastAsia="Times New Roman" w:hAnsi="Consolas" w:cs="Times New Roman"/>
          <w:color w:val="D4D4D4"/>
          <w:sz w:val="21"/>
          <w:szCs w:val="21"/>
        </w:rPr>
        <w:t>;</w:t>
      </w:r>
    </w:p>
    <w:p w14:paraId="1AE081D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450px</w:t>
      </w:r>
      <w:r w:rsidRPr="00457983">
        <w:rPr>
          <w:rFonts w:ascii="Consolas" w:eastAsia="Times New Roman" w:hAnsi="Consolas" w:cs="Times New Roman"/>
          <w:color w:val="D4D4D4"/>
          <w:sz w:val="21"/>
          <w:szCs w:val="21"/>
        </w:rPr>
        <w:t>;</w:t>
      </w:r>
    </w:p>
    <w:p w14:paraId="31E31B4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border-top-left-radius</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7099853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border-top-right-radius</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4C99ACA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80px</w:t>
      </w:r>
      <w:r w:rsidRPr="00457983">
        <w:rPr>
          <w:rFonts w:ascii="Consolas" w:eastAsia="Times New Roman" w:hAnsi="Consolas" w:cs="Times New Roman"/>
          <w:color w:val="D4D4D4"/>
          <w:sz w:val="21"/>
          <w:szCs w:val="21"/>
        </w:rPr>
        <w:t>;</w:t>
      </w:r>
    </w:p>
    <w:p w14:paraId="3E81A31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0E5A7F1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40C9CDF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.box</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img:hover</w:t>
      </w:r>
      <w:proofErr w:type="spellEnd"/>
      <w:r w:rsidRPr="00457983">
        <w:rPr>
          <w:rFonts w:ascii="Consolas" w:eastAsia="Times New Roman" w:hAnsi="Consolas" w:cs="Times New Roman"/>
          <w:color w:val="D4D4D4"/>
          <w:sz w:val="21"/>
          <w:szCs w:val="21"/>
        </w:rPr>
        <w:t>{</w:t>
      </w:r>
    </w:p>
    <w:p w14:paraId="18EEB92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opacity</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0.8</w:t>
      </w:r>
      <w:r w:rsidRPr="00457983">
        <w:rPr>
          <w:rFonts w:ascii="Consolas" w:eastAsia="Times New Roman" w:hAnsi="Consolas" w:cs="Times New Roman"/>
          <w:color w:val="D4D4D4"/>
          <w:sz w:val="21"/>
          <w:szCs w:val="21"/>
        </w:rPr>
        <w:t>;</w:t>
      </w:r>
    </w:p>
    <w:p w14:paraId="1941A06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05B4433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.side</w:t>
      </w:r>
      <w:proofErr w:type="gramEnd"/>
      <w:r w:rsidRPr="00457983">
        <w:rPr>
          <w:rFonts w:ascii="Consolas" w:eastAsia="Times New Roman" w:hAnsi="Consolas" w:cs="Times New Roman"/>
          <w:color w:val="D4D4D4"/>
          <w:sz w:val="21"/>
          <w:szCs w:val="21"/>
        </w:rPr>
        <w:t>{</w:t>
      </w:r>
    </w:p>
    <w:p w14:paraId="6F83C27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2CC72FA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absolute</w:t>
      </w:r>
      <w:proofErr w:type="spellEnd"/>
      <w:proofErr w:type="gramEnd"/>
      <w:r w:rsidRPr="00457983">
        <w:rPr>
          <w:rFonts w:ascii="Consolas" w:eastAsia="Times New Roman" w:hAnsi="Consolas" w:cs="Times New Roman"/>
          <w:color w:val="D4D4D4"/>
          <w:sz w:val="21"/>
          <w:szCs w:val="21"/>
        </w:rPr>
        <w:t>;</w:t>
      </w:r>
    </w:p>
    <w:p w14:paraId="707B37E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bottom</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0px</w:t>
      </w:r>
      <w:r w:rsidRPr="00457983">
        <w:rPr>
          <w:rFonts w:ascii="Consolas" w:eastAsia="Times New Roman" w:hAnsi="Consolas" w:cs="Times New Roman"/>
          <w:color w:val="D4D4D4"/>
          <w:sz w:val="21"/>
          <w:szCs w:val="21"/>
        </w:rPr>
        <w:t>;</w:t>
      </w:r>
    </w:p>
    <w:p w14:paraId="421BD7B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290px</w:t>
      </w:r>
      <w:r w:rsidRPr="00457983">
        <w:rPr>
          <w:rFonts w:ascii="Consolas" w:eastAsia="Times New Roman" w:hAnsi="Consolas" w:cs="Times New Roman"/>
          <w:color w:val="D4D4D4"/>
          <w:sz w:val="21"/>
          <w:szCs w:val="21"/>
        </w:rPr>
        <w:t>;</w:t>
      </w:r>
    </w:p>
    <w:p w14:paraId="412FF9E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9CDCFE"/>
          <w:sz w:val="21"/>
          <w:szCs w:val="21"/>
        </w:rPr>
        <w:t>text-</w:t>
      </w:r>
      <w:proofErr w:type="gramStart"/>
      <w:r w:rsidRPr="00457983">
        <w:rPr>
          <w:rFonts w:ascii="Consolas" w:eastAsia="Times New Roman" w:hAnsi="Consolas" w:cs="Times New Roman"/>
          <w:color w:val="9CDCFE"/>
          <w:sz w:val="21"/>
          <w:szCs w:val="21"/>
        </w:rPr>
        <w:t>align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center</w:t>
      </w:r>
      <w:proofErr w:type="spellEnd"/>
      <w:proofErr w:type="gramEnd"/>
      <w:r w:rsidRPr="00457983">
        <w:rPr>
          <w:rFonts w:ascii="Consolas" w:eastAsia="Times New Roman" w:hAnsi="Consolas" w:cs="Times New Roman"/>
          <w:color w:val="D4D4D4"/>
          <w:sz w:val="21"/>
          <w:szCs w:val="21"/>
        </w:rPr>
        <w:t>;</w:t>
      </w:r>
    </w:p>
    <w:p w14:paraId="6891D12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background</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DCDCAA"/>
          <w:sz w:val="21"/>
          <w:szCs w:val="21"/>
        </w:rPr>
        <w:t>rgba</w:t>
      </w:r>
      <w:proofErr w:type="spellEnd"/>
      <w:proofErr w:type="gramEnd"/>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0.7</w:t>
      </w:r>
      <w:r w:rsidRPr="00457983">
        <w:rPr>
          <w:rFonts w:ascii="Consolas" w:eastAsia="Times New Roman" w:hAnsi="Consolas" w:cs="Times New Roman"/>
          <w:color w:val="D4D4D4"/>
          <w:sz w:val="21"/>
          <w:szCs w:val="21"/>
        </w:rPr>
        <w:t>);</w:t>
      </w:r>
    </w:p>
    <w:p w14:paraId="3D11A9A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white</w:t>
      </w:r>
      <w:proofErr w:type="spellEnd"/>
      <w:proofErr w:type="gramEnd"/>
      <w:r w:rsidRPr="00457983">
        <w:rPr>
          <w:rFonts w:ascii="Consolas" w:eastAsia="Times New Roman" w:hAnsi="Consolas" w:cs="Times New Roman"/>
          <w:color w:val="D4D4D4"/>
          <w:sz w:val="21"/>
          <w:szCs w:val="21"/>
        </w:rPr>
        <w:t>;</w:t>
      </w:r>
    </w:p>
    <w:p w14:paraId="69A60F0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padding-bottom</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80</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229B9BEC"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9CDCFE"/>
          <w:sz w:val="21"/>
          <w:szCs w:val="21"/>
        </w:rPr>
        <w:t>font-</w:t>
      </w:r>
      <w:proofErr w:type="gramStart"/>
      <w:r w:rsidRPr="00457983">
        <w:rPr>
          <w:rFonts w:ascii="Consolas" w:eastAsia="Times New Roman" w:hAnsi="Consolas" w:cs="Times New Roman"/>
          <w:color w:val="9CDCFE"/>
          <w:sz w:val="21"/>
          <w:szCs w:val="21"/>
        </w:rPr>
        <w:t>weight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bold</w:t>
      </w:r>
      <w:proofErr w:type="spellEnd"/>
      <w:proofErr w:type="gramEnd"/>
      <w:r w:rsidRPr="00457983">
        <w:rPr>
          <w:rFonts w:ascii="Consolas" w:eastAsia="Times New Roman" w:hAnsi="Consolas" w:cs="Times New Roman"/>
          <w:color w:val="D4D4D4"/>
          <w:sz w:val="21"/>
          <w:szCs w:val="21"/>
        </w:rPr>
        <w:t>;</w:t>
      </w:r>
    </w:p>
    <w:p w14:paraId="46B9636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w:t>
      </w:r>
    </w:p>
    <w:p w14:paraId="512863B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margin-left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1586BE9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D49C55F"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4225C1A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.foot</w:t>
      </w:r>
      <w:proofErr w:type="gramEnd"/>
      <w:r w:rsidRPr="00457983">
        <w:rPr>
          <w:rFonts w:ascii="Consolas" w:eastAsia="Times New Roman" w:hAnsi="Consolas" w:cs="Times New Roman"/>
          <w:color w:val="D7BA7D"/>
          <w:sz w:val="21"/>
          <w:szCs w:val="21"/>
        </w:rPr>
        <w:t>2</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3D82EC2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relative</w:t>
      </w:r>
      <w:proofErr w:type="spellEnd"/>
      <w:proofErr w:type="gramEnd"/>
      <w:r w:rsidRPr="00457983">
        <w:rPr>
          <w:rFonts w:ascii="Consolas" w:eastAsia="Times New Roman" w:hAnsi="Consolas" w:cs="Times New Roman"/>
          <w:color w:val="D4D4D4"/>
          <w:sz w:val="21"/>
          <w:szCs w:val="21"/>
        </w:rPr>
        <w:t>;</w:t>
      </w:r>
    </w:p>
    <w:p w14:paraId="62A953E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9CDCFE"/>
          <w:sz w:val="21"/>
          <w:szCs w:val="21"/>
        </w:rPr>
        <w:t>text-</w:t>
      </w:r>
      <w:proofErr w:type="gramStart"/>
      <w:r w:rsidRPr="00457983">
        <w:rPr>
          <w:rFonts w:ascii="Consolas" w:eastAsia="Times New Roman" w:hAnsi="Consolas" w:cs="Times New Roman"/>
          <w:color w:val="9CDCFE"/>
          <w:sz w:val="21"/>
          <w:szCs w:val="21"/>
        </w:rPr>
        <w:t>align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center</w:t>
      </w:r>
      <w:proofErr w:type="spellEnd"/>
      <w:proofErr w:type="gramEnd"/>
      <w:r w:rsidRPr="00457983">
        <w:rPr>
          <w:rFonts w:ascii="Consolas" w:eastAsia="Times New Roman" w:hAnsi="Consolas" w:cs="Times New Roman"/>
          <w:color w:val="D4D4D4"/>
          <w:sz w:val="21"/>
          <w:szCs w:val="21"/>
        </w:rPr>
        <w:t>;</w:t>
      </w:r>
    </w:p>
    <w:p w14:paraId="15049B5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6CC7101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.foot</w:t>
      </w:r>
      <w:proofErr w:type="gramEnd"/>
      <w:r w:rsidRPr="00457983">
        <w:rPr>
          <w:rFonts w:ascii="Consolas" w:eastAsia="Times New Roman" w:hAnsi="Consolas" w:cs="Times New Roman"/>
          <w:color w:val="D7BA7D"/>
          <w:sz w:val="21"/>
          <w:szCs w:val="21"/>
        </w:rPr>
        <w:t>2</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h1:before</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D7BA7D"/>
          <w:sz w:val="21"/>
          <w:szCs w:val="21"/>
        </w:rPr>
        <w:t>#foot2</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h1:after</w:t>
      </w:r>
      <w:r w:rsidRPr="00457983">
        <w:rPr>
          <w:rFonts w:ascii="Consolas" w:eastAsia="Times New Roman" w:hAnsi="Consolas" w:cs="Times New Roman"/>
          <w:color w:val="D4D4D4"/>
          <w:sz w:val="21"/>
          <w:szCs w:val="21"/>
        </w:rPr>
        <w:t>{</w:t>
      </w:r>
    </w:p>
    <w:p w14:paraId="2BC1663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position</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absolute</w:t>
      </w:r>
      <w:proofErr w:type="spellEnd"/>
      <w:proofErr w:type="gramEnd"/>
      <w:r w:rsidRPr="00457983">
        <w:rPr>
          <w:rFonts w:ascii="Consolas" w:eastAsia="Times New Roman" w:hAnsi="Consolas" w:cs="Times New Roman"/>
          <w:color w:val="D4D4D4"/>
          <w:sz w:val="21"/>
          <w:szCs w:val="21"/>
        </w:rPr>
        <w:t>;</w:t>
      </w:r>
    </w:p>
    <w:p w14:paraId="357B7C2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content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   "</w:t>
      </w:r>
      <w:r w:rsidRPr="00457983">
        <w:rPr>
          <w:rFonts w:ascii="Consolas" w:eastAsia="Times New Roman" w:hAnsi="Consolas" w:cs="Times New Roman"/>
          <w:color w:val="D4D4D4"/>
          <w:sz w:val="21"/>
          <w:szCs w:val="21"/>
        </w:rPr>
        <w:t>;</w:t>
      </w:r>
    </w:p>
    <w:p w14:paraId="5D5625F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30%</w:t>
      </w:r>
      <w:r w:rsidRPr="00457983">
        <w:rPr>
          <w:rFonts w:ascii="Consolas" w:eastAsia="Times New Roman" w:hAnsi="Consolas" w:cs="Times New Roman"/>
          <w:color w:val="D4D4D4"/>
          <w:sz w:val="21"/>
          <w:szCs w:val="21"/>
        </w:rPr>
        <w:t>;</w:t>
      </w:r>
    </w:p>
    <w:p w14:paraId="4CFBCAC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5px</w:t>
      </w:r>
      <w:r w:rsidRPr="00457983">
        <w:rPr>
          <w:rFonts w:ascii="Consolas" w:eastAsia="Times New Roman" w:hAnsi="Consolas" w:cs="Times New Roman"/>
          <w:color w:val="D4D4D4"/>
          <w:sz w:val="21"/>
          <w:szCs w:val="21"/>
        </w:rPr>
        <w:t>;</w:t>
      </w:r>
    </w:p>
    <w:p w14:paraId="729FF24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spellStart"/>
      <w:proofErr w:type="gramStart"/>
      <w:r w:rsidRPr="00457983">
        <w:rPr>
          <w:rFonts w:ascii="Consolas" w:eastAsia="Times New Roman" w:hAnsi="Consolas" w:cs="Times New Roman"/>
          <w:color w:val="9CDCFE"/>
          <w:sz w:val="21"/>
          <w:szCs w:val="21"/>
        </w:rPr>
        <w:t>background</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CE9178"/>
          <w:sz w:val="21"/>
          <w:szCs w:val="21"/>
        </w:rPr>
        <w:t>yellow</w:t>
      </w:r>
      <w:proofErr w:type="spellEnd"/>
      <w:proofErr w:type="gramEnd"/>
      <w:r w:rsidRPr="00457983">
        <w:rPr>
          <w:rFonts w:ascii="Consolas" w:eastAsia="Times New Roman" w:hAnsi="Consolas" w:cs="Times New Roman"/>
          <w:color w:val="D4D4D4"/>
          <w:sz w:val="21"/>
          <w:szCs w:val="21"/>
        </w:rPr>
        <w:t>;</w:t>
      </w:r>
    </w:p>
    <w:p w14:paraId="7D1ED63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230D44B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w:t>
      </w:r>
    </w:p>
    <w:p w14:paraId="4F11EBA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.foot</w:t>
      </w:r>
      <w:proofErr w:type="gramEnd"/>
      <w:r w:rsidRPr="00457983">
        <w:rPr>
          <w:rFonts w:ascii="Consolas" w:eastAsia="Times New Roman" w:hAnsi="Consolas" w:cs="Times New Roman"/>
          <w:color w:val="D7BA7D"/>
          <w:sz w:val="21"/>
          <w:szCs w:val="21"/>
        </w:rPr>
        <w:t>2</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h1:before</w:t>
      </w:r>
      <w:r w:rsidRPr="00457983">
        <w:rPr>
          <w:rFonts w:ascii="Consolas" w:eastAsia="Times New Roman" w:hAnsi="Consolas" w:cs="Times New Roman"/>
          <w:color w:val="D4D4D4"/>
          <w:sz w:val="21"/>
          <w:szCs w:val="21"/>
        </w:rPr>
        <w:t>{</w:t>
      </w:r>
    </w:p>
    <w:p w14:paraId="7D8986C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20058EB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left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170px</w:t>
      </w:r>
      <w:r w:rsidRPr="00457983">
        <w:rPr>
          <w:rFonts w:ascii="Consolas" w:eastAsia="Times New Roman" w:hAnsi="Consolas" w:cs="Times New Roman"/>
          <w:color w:val="D4D4D4"/>
          <w:sz w:val="21"/>
          <w:szCs w:val="21"/>
        </w:rPr>
        <w:t>;</w:t>
      </w:r>
    </w:p>
    <w:p w14:paraId="103FC78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79D6A53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.foot</w:t>
      </w:r>
      <w:proofErr w:type="gramEnd"/>
      <w:r w:rsidRPr="00457983">
        <w:rPr>
          <w:rFonts w:ascii="Consolas" w:eastAsia="Times New Roman" w:hAnsi="Consolas" w:cs="Times New Roman"/>
          <w:color w:val="D7BA7D"/>
          <w:sz w:val="21"/>
          <w:szCs w:val="21"/>
        </w:rPr>
        <w:t>2</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h1:after</w:t>
      </w:r>
      <w:r w:rsidRPr="00457983">
        <w:rPr>
          <w:rFonts w:ascii="Consolas" w:eastAsia="Times New Roman" w:hAnsi="Consolas" w:cs="Times New Roman"/>
          <w:color w:val="D4D4D4"/>
          <w:sz w:val="21"/>
          <w:szCs w:val="21"/>
        </w:rPr>
        <w:t>{</w:t>
      </w:r>
    </w:p>
    <w:p w14:paraId="3A8C1B2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top</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w:t>
      </w:r>
      <w:r w:rsidRPr="00457983">
        <w:rPr>
          <w:rFonts w:ascii="Consolas" w:eastAsia="Times New Roman" w:hAnsi="Consolas" w:cs="Times New Roman"/>
          <w:color w:val="D4D4D4"/>
          <w:sz w:val="21"/>
          <w:szCs w:val="21"/>
        </w:rPr>
        <w:t>;</w:t>
      </w:r>
    </w:p>
    <w:p w14:paraId="2BFA4C4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right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1200px</w:t>
      </w:r>
      <w:r w:rsidRPr="00457983">
        <w:rPr>
          <w:rFonts w:ascii="Consolas" w:eastAsia="Times New Roman" w:hAnsi="Consolas" w:cs="Times New Roman"/>
          <w:color w:val="D4D4D4"/>
          <w:sz w:val="21"/>
          <w:szCs w:val="21"/>
        </w:rPr>
        <w:t xml:space="preserve">;   </w:t>
      </w:r>
    </w:p>
    <w:p w14:paraId="3C4C567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579D1E6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roofErr w:type="gramStart"/>
      <w:r w:rsidRPr="00457983">
        <w:rPr>
          <w:rFonts w:ascii="Consolas" w:eastAsia="Times New Roman" w:hAnsi="Consolas" w:cs="Times New Roman"/>
          <w:color w:val="D7BA7D"/>
          <w:sz w:val="21"/>
          <w:szCs w:val="21"/>
        </w:rPr>
        <w:t>.slide</w:t>
      </w:r>
      <w:proofErr w:type="gramEnd"/>
      <w:r w:rsidRPr="00457983">
        <w:rPr>
          <w:rFonts w:ascii="Consolas" w:eastAsia="Times New Roman" w:hAnsi="Consolas" w:cs="Times New Roman"/>
          <w:color w:val="D4D4D4"/>
          <w:sz w:val="21"/>
          <w:szCs w:val="21"/>
        </w:rPr>
        <w:t>{</w:t>
      </w:r>
    </w:p>
    <w:p w14:paraId="41A4C1E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10px</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w:t>
      </w:r>
    </w:p>
    <w:p w14:paraId="68AF2B8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2326DDB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 </w:t>
      </w:r>
    </w:p>
    <w:p w14:paraId="2514D4B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.footer</w:t>
      </w:r>
      <w:proofErr w:type="gramEnd"/>
      <w:r w:rsidRPr="00457983">
        <w:rPr>
          <w:rFonts w:ascii="Consolas" w:eastAsia="Times New Roman" w:hAnsi="Consolas" w:cs="Times New Roman"/>
          <w:color w:val="D4D4D4"/>
          <w:sz w:val="21"/>
          <w:szCs w:val="21"/>
        </w:rPr>
        <w:t>{</w:t>
      </w:r>
    </w:p>
    <w:p w14:paraId="2B30D6B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100%</w:t>
      </w:r>
      <w:r w:rsidRPr="00457983">
        <w:rPr>
          <w:rFonts w:ascii="Consolas" w:eastAsia="Times New Roman" w:hAnsi="Consolas" w:cs="Times New Roman"/>
          <w:color w:val="D4D4D4"/>
          <w:sz w:val="21"/>
          <w:szCs w:val="21"/>
        </w:rPr>
        <w:t>;</w:t>
      </w:r>
    </w:p>
    <w:p w14:paraId="0BA9A50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062C33F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30px</w:t>
      </w:r>
      <w:r w:rsidRPr="00457983">
        <w:rPr>
          <w:rFonts w:ascii="Consolas" w:eastAsia="Times New Roman" w:hAnsi="Consolas" w:cs="Times New Roman"/>
          <w:color w:val="D4D4D4"/>
          <w:sz w:val="21"/>
          <w:szCs w:val="21"/>
        </w:rPr>
        <w:t>;</w:t>
      </w:r>
    </w:p>
    <w:p w14:paraId="68D2565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w:t>
      </w:r>
    </w:p>
    <w:p w14:paraId="6846DF4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insta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01F0B64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0A8DBBE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80</w:t>
      </w:r>
      <w:proofErr w:type="gramStart"/>
      <w:r w:rsidRPr="00457983">
        <w:rPr>
          <w:rFonts w:ascii="Consolas" w:eastAsia="Times New Roman" w:hAnsi="Consolas" w:cs="Times New Roman"/>
          <w:color w:val="B5CEA8"/>
          <w:sz w:val="21"/>
          <w:szCs w:val="21"/>
        </w:rPr>
        <w:t>px</w:t>
      </w:r>
      <w:r w:rsidRPr="00457983">
        <w:rPr>
          <w:rFonts w:ascii="Consolas" w:eastAsia="Times New Roman" w:hAnsi="Consolas" w:cs="Times New Roman"/>
          <w:color w:val="D4D4D4"/>
          <w:sz w:val="21"/>
          <w:szCs w:val="21"/>
        </w:rPr>
        <w:t xml:space="preserve"> ;</w:t>
      </w:r>
      <w:proofErr w:type="gramEnd"/>
    </w:p>
    <w:p w14:paraId="7A6F4FC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1B54B6F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roofErr w:type="gramStart"/>
      <w:r w:rsidRPr="00457983">
        <w:rPr>
          <w:rFonts w:ascii="Consolas" w:eastAsia="Times New Roman" w:hAnsi="Consolas" w:cs="Times New Roman"/>
          <w:color w:val="D7BA7D"/>
          <w:sz w:val="21"/>
          <w:szCs w:val="21"/>
        </w:rPr>
        <w:t>.</w:t>
      </w:r>
      <w:proofErr w:type="spellStart"/>
      <w:r w:rsidRPr="00457983">
        <w:rPr>
          <w:rFonts w:ascii="Consolas" w:eastAsia="Times New Roman" w:hAnsi="Consolas" w:cs="Times New Roman"/>
          <w:color w:val="D7BA7D"/>
          <w:sz w:val="21"/>
          <w:szCs w:val="21"/>
        </w:rPr>
        <w:t>insta</w:t>
      </w:r>
      <w:proofErr w:type="spellEnd"/>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1BFAF98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06431F1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580D4D1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  </w:t>
      </w:r>
    </w:p>
    <w:p w14:paraId="11523B2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roofErr w:type="gramStart"/>
      <w:r w:rsidRPr="00457983">
        <w:rPr>
          <w:rFonts w:ascii="Consolas" w:eastAsia="Times New Roman" w:hAnsi="Consolas" w:cs="Times New Roman"/>
          <w:color w:val="D7BA7D"/>
          <w:sz w:val="21"/>
          <w:szCs w:val="21"/>
        </w:rPr>
        <w:t>.menu</w:t>
      </w:r>
      <w:proofErr w:type="gramEnd"/>
      <w:r w:rsidRPr="00457983">
        <w:rPr>
          <w:rFonts w:ascii="Consolas" w:eastAsia="Times New Roman" w:hAnsi="Consolas" w:cs="Times New Roman"/>
          <w:color w:val="D4D4D4"/>
          <w:sz w:val="21"/>
          <w:szCs w:val="21"/>
        </w:rPr>
        <w:t>{</w:t>
      </w:r>
    </w:p>
    <w:p w14:paraId="1AB30C1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40px</w:t>
      </w:r>
      <w:r w:rsidRPr="00457983">
        <w:rPr>
          <w:rFonts w:ascii="Consolas" w:eastAsia="Times New Roman" w:hAnsi="Consolas" w:cs="Times New Roman"/>
          <w:color w:val="D4D4D4"/>
          <w:sz w:val="21"/>
          <w:szCs w:val="21"/>
        </w:rPr>
        <w:t>;</w:t>
      </w:r>
    </w:p>
    <w:p w14:paraId="61E2F96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5B86258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margin-right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445B833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05C5AB8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 </w:t>
      </w:r>
    </w:p>
    <w:p w14:paraId="0B5205A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roofErr w:type="gramStart"/>
      <w:r w:rsidRPr="00457983">
        <w:rPr>
          <w:rFonts w:ascii="Consolas" w:eastAsia="Times New Roman" w:hAnsi="Consolas" w:cs="Times New Roman"/>
          <w:color w:val="D7BA7D"/>
          <w:sz w:val="21"/>
          <w:szCs w:val="21"/>
        </w:rPr>
        <w:t>.menu</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ul</w:t>
      </w:r>
      <w:proofErr w:type="spellEnd"/>
      <w:r w:rsidRPr="00457983">
        <w:rPr>
          <w:rFonts w:ascii="Consolas" w:eastAsia="Times New Roman" w:hAnsi="Consolas" w:cs="Times New Roman"/>
          <w:color w:val="D4D4D4"/>
          <w:sz w:val="21"/>
          <w:szCs w:val="21"/>
        </w:rPr>
        <w:t>{</w:t>
      </w:r>
    </w:p>
    <w:p w14:paraId="64AFA69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auto</w:t>
      </w:r>
      <w:r w:rsidRPr="00457983">
        <w:rPr>
          <w:rFonts w:ascii="Consolas" w:eastAsia="Times New Roman" w:hAnsi="Consolas" w:cs="Times New Roman"/>
          <w:color w:val="D4D4D4"/>
          <w:sz w:val="21"/>
          <w:szCs w:val="21"/>
        </w:rPr>
        <w:t>;</w:t>
      </w:r>
    </w:p>
    <w:p w14:paraId="4195ECC8"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font-weight</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bold</w:t>
      </w:r>
      <w:r w:rsidRPr="00457983">
        <w:rPr>
          <w:rFonts w:ascii="Consolas" w:eastAsia="Times New Roman" w:hAnsi="Consolas" w:cs="Times New Roman"/>
          <w:color w:val="D4D4D4"/>
          <w:sz w:val="21"/>
          <w:szCs w:val="21"/>
        </w:rPr>
        <w:t>;</w:t>
      </w:r>
    </w:p>
    <w:p w14:paraId="2FA981E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14E9858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5DB4B3F5"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roofErr w:type="gramStart"/>
      <w:r w:rsidRPr="00457983">
        <w:rPr>
          <w:rFonts w:ascii="Consolas" w:eastAsia="Times New Roman" w:hAnsi="Consolas" w:cs="Times New Roman"/>
          <w:color w:val="D7BA7D"/>
          <w:sz w:val="21"/>
          <w:szCs w:val="21"/>
        </w:rPr>
        <w:t>.menu</w:t>
      </w:r>
      <w:proofErr w:type="gramEnd"/>
      <w:r w:rsidRPr="00457983">
        <w:rPr>
          <w:rFonts w:ascii="Consolas" w:eastAsia="Times New Roman" w:hAnsi="Consolas" w:cs="Times New Roman"/>
          <w:color w:val="D4D4D4"/>
          <w:sz w:val="21"/>
          <w:szCs w:val="21"/>
        </w:rPr>
        <w:t xml:space="preserve"> </w:t>
      </w:r>
      <w:proofErr w:type="spellStart"/>
      <w:r w:rsidRPr="00457983">
        <w:rPr>
          <w:rFonts w:ascii="Consolas" w:eastAsia="Times New Roman" w:hAnsi="Consolas" w:cs="Times New Roman"/>
          <w:color w:val="D7BA7D"/>
          <w:sz w:val="21"/>
          <w:szCs w:val="21"/>
        </w:rPr>
        <w:t>ul</w:t>
      </w:r>
      <w:proofErr w:type="spell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li</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a:hover</w:t>
      </w:r>
      <w:r w:rsidRPr="00457983">
        <w:rPr>
          <w:rFonts w:ascii="Consolas" w:eastAsia="Times New Roman" w:hAnsi="Consolas" w:cs="Times New Roman"/>
          <w:color w:val="D4D4D4"/>
          <w:sz w:val="21"/>
          <w:szCs w:val="21"/>
        </w:rPr>
        <w:t>{</w:t>
      </w:r>
    </w:p>
    <w:p w14:paraId="78689A0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grey</w:t>
      </w:r>
      <w:r w:rsidRPr="00457983">
        <w:rPr>
          <w:rFonts w:ascii="Consolas" w:eastAsia="Times New Roman" w:hAnsi="Consolas" w:cs="Times New Roman"/>
          <w:color w:val="D4D4D4"/>
          <w:sz w:val="21"/>
          <w:szCs w:val="21"/>
        </w:rPr>
        <w:t>;</w:t>
      </w:r>
    </w:p>
    <w:p w14:paraId="5FE9676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18303C6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roofErr w:type="gramStart"/>
      <w:r w:rsidRPr="00457983">
        <w:rPr>
          <w:rFonts w:ascii="Consolas" w:eastAsia="Times New Roman" w:hAnsi="Consolas" w:cs="Times New Roman"/>
          <w:color w:val="D7BA7D"/>
          <w:sz w:val="21"/>
          <w:szCs w:val="21"/>
        </w:rPr>
        <w:t>.menu</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h5</w:t>
      </w:r>
      <w:r w:rsidRPr="00457983">
        <w:rPr>
          <w:rFonts w:ascii="Consolas" w:eastAsia="Times New Roman" w:hAnsi="Consolas" w:cs="Times New Roman"/>
          <w:color w:val="D4D4D4"/>
          <w:sz w:val="21"/>
          <w:szCs w:val="21"/>
        </w:rPr>
        <w:t>{</w:t>
      </w:r>
    </w:p>
    <w:p w14:paraId="0D88E89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grey</w:t>
      </w:r>
      <w:r w:rsidRPr="00457983">
        <w:rPr>
          <w:rFonts w:ascii="Consolas" w:eastAsia="Times New Roman" w:hAnsi="Consolas" w:cs="Times New Roman"/>
          <w:color w:val="D4D4D4"/>
          <w:sz w:val="21"/>
          <w:szCs w:val="21"/>
        </w:rPr>
        <w:t>;</w:t>
      </w:r>
    </w:p>
    <w:p w14:paraId="584EFDA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20px</w:t>
      </w:r>
      <w:r w:rsidRPr="00457983">
        <w:rPr>
          <w:rFonts w:ascii="Consolas" w:eastAsia="Times New Roman" w:hAnsi="Consolas" w:cs="Times New Roman"/>
          <w:color w:val="D4D4D4"/>
          <w:sz w:val="21"/>
          <w:szCs w:val="21"/>
        </w:rPr>
        <w:t>;</w:t>
      </w:r>
    </w:p>
    <w:p w14:paraId="69650C7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font-family</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courier</w:t>
      </w:r>
      <w:r w:rsidRPr="00457983">
        <w:rPr>
          <w:rFonts w:ascii="Consolas" w:eastAsia="Times New Roman" w:hAnsi="Consolas" w:cs="Times New Roman"/>
          <w:color w:val="D4D4D4"/>
          <w:sz w:val="21"/>
          <w:szCs w:val="21"/>
        </w:rPr>
        <w:t>;</w:t>
      </w:r>
    </w:p>
    <w:p w14:paraId="649BF83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4E8D23C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lastRenderedPageBreak/>
        <w:t> </w:t>
      </w:r>
      <w:proofErr w:type="gramStart"/>
      <w:r w:rsidRPr="00457983">
        <w:rPr>
          <w:rFonts w:ascii="Consolas" w:eastAsia="Times New Roman" w:hAnsi="Consolas" w:cs="Times New Roman"/>
          <w:color w:val="D7BA7D"/>
          <w:sz w:val="21"/>
          <w:szCs w:val="21"/>
        </w:rPr>
        <w:t>.link</w:t>
      </w:r>
      <w:proofErr w:type="gramEnd"/>
      <w:r w:rsidRPr="00457983">
        <w:rPr>
          <w:rFonts w:ascii="Consolas" w:eastAsia="Times New Roman" w:hAnsi="Consolas" w:cs="Times New Roman"/>
          <w:color w:val="D4D4D4"/>
          <w:sz w:val="21"/>
          <w:szCs w:val="21"/>
        </w:rPr>
        <w:t>{</w:t>
      </w:r>
    </w:p>
    <w:p w14:paraId="17A34B9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width</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400px</w:t>
      </w:r>
      <w:r w:rsidRPr="00457983">
        <w:rPr>
          <w:rFonts w:ascii="Consolas" w:eastAsia="Times New Roman" w:hAnsi="Consolas" w:cs="Times New Roman"/>
          <w:color w:val="D4D4D4"/>
          <w:sz w:val="21"/>
          <w:szCs w:val="21"/>
        </w:rPr>
        <w:t>;</w:t>
      </w:r>
    </w:p>
    <w:p w14:paraId="6E968FDA"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 </w:t>
      </w:r>
    </w:p>
    <w:p w14:paraId="21199569"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roofErr w:type="gramStart"/>
      <w:r w:rsidRPr="00457983">
        <w:rPr>
          <w:rFonts w:ascii="Consolas" w:eastAsia="Times New Roman" w:hAnsi="Consolas" w:cs="Times New Roman"/>
          <w:color w:val="D7BA7D"/>
          <w:sz w:val="21"/>
          <w:szCs w:val="21"/>
        </w:rPr>
        <w:t>.arrow</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w:t>
      </w:r>
    </w:p>
    <w:p w14:paraId="6D85905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text-align</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center</w:t>
      </w:r>
      <w:r w:rsidRPr="00457983">
        <w:rPr>
          <w:rFonts w:ascii="Consolas" w:eastAsia="Times New Roman" w:hAnsi="Consolas" w:cs="Times New Roman"/>
          <w:color w:val="D4D4D4"/>
          <w:sz w:val="21"/>
          <w:szCs w:val="21"/>
        </w:rPr>
        <w:t>;</w:t>
      </w:r>
    </w:p>
    <w:p w14:paraId="37FE75F4"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margin-top</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50px</w:t>
      </w:r>
      <w:r w:rsidRPr="00457983">
        <w:rPr>
          <w:rFonts w:ascii="Consolas" w:eastAsia="Times New Roman" w:hAnsi="Consolas" w:cs="Times New Roman"/>
          <w:color w:val="D4D4D4"/>
          <w:sz w:val="21"/>
          <w:szCs w:val="21"/>
        </w:rPr>
        <w:t>;</w:t>
      </w:r>
    </w:p>
    <w:p w14:paraId="37FFD54D"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padding</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B5CEA8"/>
          <w:sz w:val="21"/>
          <w:szCs w:val="21"/>
        </w:rPr>
        <w:t>40px</w:t>
      </w:r>
      <w:r w:rsidRPr="00457983">
        <w:rPr>
          <w:rFonts w:ascii="Consolas" w:eastAsia="Times New Roman" w:hAnsi="Consolas" w:cs="Times New Roman"/>
          <w:color w:val="D4D4D4"/>
          <w:sz w:val="21"/>
          <w:szCs w:val="21"/>
        </w:rPr>
        <w:t xml:space="preserve"> </w:t>
      </w:r>
      <w:proofErr w:type="gramStart"/>
      <w:r w:rsidRPr="00457983">
        <w:rPr>
          <w:rFonts w:ascii="Consolas" w:eastAsia="Times New Roman" w:hAnsi="Consolas" w:cs="Times New Roman"/>
          <w:color w:val="B5CEA8"/>
          <w:sz w:val="21"/>
          <w:szCs w:val="21"/>
        </w:rPr>
        <w:t>0</w:t>
      </w:r>
      <w:r w:rsidRPr="00457983">
        <w:rPr>
          <w:rFonts w:ascii="Consolas" w:eastAsia="Times New Roman" w:hAnsi="Consolas" w:cs="Times New Roman"/>
          <w:color w:val="D4D4D4"/>
          <w:sz w:val="21"/>
          <w:szCs w:val="21"/>
        </w:rPr>
        <w:t xml:space="preserve"> ;</w:t>
      </w:r>
      <w:proofErr w:type="gramEnd"/>
    </w:p>
    <w:p w14:paraId="6CA6C5A2"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p>
    <w:p w14:paraId="54F8CFD0"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6849310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  </w:t>
      </w:r>
    </w:p>
    <w:p w14:paraId="5AEBE5C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roofErr w:type="gramStart"/>
      <w:r w:rsidRPr="00457983">
        <w:rPr>
          <w:rFonts w:ascii="Consolas" w:eastAsia="Times New Roman" w:hAnsi="Consolas" w:cs="Times New Roman"/>
          <w:color w:val="D7BA7D"/>
          <w:sz w:val="21"/>
          <w:szCs w:val="21"/>
        </w:rPr>
        <w:t>.arrow</w:t>
      </w:r>
      <w:proofErr w:type="gramEnd"/>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h1</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D7BA7D"/>
          <w:sz w:val="21"/>
          <w:szCs w:val="21"/>
        </w:rPr>
        <w:t>a</w:t>
      </w:r>
      <w:r w:rsidRPr="00457983">
        <w:rPr>
          <w:rFonts w:ascii="Consolas" w:eastAsia="Times New Roman" w:hAnsi="Consolas" w:cs="Times New Roman"/>
          <w:color w:val="D4D4D4"/>
          <w:sz w:val="21"/>
          <w:szCs w:val="21"/>
        </w:rPr>
        <w:t>{</w:t>
      </w:r>
    </w:p>
    <w:p w14:paraId="26DA577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color</w:t>
      </w: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CE9178"/>
          <w:sz w:val="21"/>
          <w:szCs w:val="21"/>
        </w:rPr>
        <w:t>grey</w:t>
      </w:r>
      <w:r w:rsidRPr="00457983">
        <w:rPr>
          <w:rFonts w:ascii="Consolas" w:eastAsia="Times New Roman" w:hAnsi="Consolas" w:cs="Times New Roman"/>
          <w:color w:val="D4D4D4"/>
          <w:sz w:val="21"/>
          <w:szCs w:val="21"/>
        </w:rPr>
        <w:t>;</w:t>
      </w:r>
    </w:p>
    <w:p w14:paraId="215A19BE"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height</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500px</w:t>
      </w:r>
      <w:r w:rsidRPr="00457983">
        <w:rPr>
          <w:rFonts w:ascii="Consolas" w:eastAsia="Times New Roman" w:hAnsi="Consolas" w:cs="Times New Roman"/>
          <w:color w:val="D4D4D4"/>
          <w:sz w:val="21"/>
          <w:szCs w:val="21"/>
        </w:rPr>
        <w:t>;</w:t>
      </w:r>
    </w:p>
    <w:p w14:paraId="189A59A1"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r w:rsidRPr="00457983">
        <w:rPr>
          <w:rFonts w:ascii="Consolas" w:eastAsia="Times New Roman" w:hAnsi="Consolas" w:cs="Times New Roman"/>
          <w:color w:val="9CDCFE"/>
          <w:sz w:val="21"/>
          <w:szCs w:val="21"/>
        </w:rPr>
        <w:t>font-size</w:t>
      </w:r>
      <w:r w:rsidRPr="00457983">
        <w:rPr>
          <w:rFonts w:ascii="Consolas" w:eastAsia="Times New Roman" w:hAnsi="Consolas" w:cs="Times New Roman"/>
          <w:color w:val="D4D4D4"/>
          <w:sz w:val="21"/>
          <w:szCs w:val="21"/>
        </w:rPr>
        <w:t>:</w:t>
      </w:r>
      <w:r w:rsidRPr="00457983">
        <w:rPr>
          <w:rFonts w:ascii="Consolas" w:eastAsia="Times New Roman" w:hAnsi="Consolas" w:cs="Times New Roman"/>
          <w:color w:val="B5CEA8"/>
          <w:sz w:val="21"/>
          <w:szCs w:val="21"/>
        </w:rPr>
        <w:t>80px</w:t>
      </w:r>
      <w:r w:rsidRPr="00457983">
        <w:rPr>
          <w:rFonts w:ascii="Consolas" w:eastAsia="Times New Roman" w:hAnsi="Consolas" w:cs="Times New Roman"/>
          <w:color w:val="D4D4D4"/>
          <w:sz w:val="21"/>
          <w:szCs w:val="21"/>
        </w:rPr>
        <w:t>;</w:t>
      </w:r>
    </w:p>
    <w:p w14:paraId="746D3387"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1C5EAB2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76D96476"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w:t>
      </w:r>
    </w:p>
    <w:p w14:paraId="0CF00CE3"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             </w:t>
      </w:r>
    </w:p>
    <w:p w14:paraId="702B2A6B" w14:textId="77777777" w:rsidR="00457983" w:rsidRPr="00457983" w:rsidRDefault="00457983" w:rsidP="00457983">
      <w:pPr>
        <w:shd w:val="clear" w:color="auto" w:fill="1E1E1E"/>
        <w:spacing w:after="0" w:line="285" w:lineRule="atLeast"/>
        <w:rPr>
          <w:rFonts w:ascii="Consolas" w:eastAsia="Times New Roman" w:hAnsi="Consolas" w:cs="Times New Roman"/>
          <w:color w:val="D4D4D4"/>
          <w:sz w:val="21"/>
          <w:szCs w:val="21"/>
        </w:rPr>
      </w:pPr>
      <w:r w:rsidRPr="00457983">
        <w:rPr>
          <w:rFonts w:ascii="Consolas" w:eastAsia="Times New Roman" w:hAnsi="Consolas" w:cs="Times New Roman"/>
          <w:color w:val="D4D4D4"/>
          <w:sz w:val="21"/>
          <w:szCs w:val="21"/>
        </w:rPr>
        <w:t xml:space="preserve">  </w:t>
      </w:r>
    </w:p>
    <w:p w14:paraId="43072F6D" w14:textId="77777777" w:rsidR="00457983" w:rsidRDefault="00457983" w:rsidP="00BD78C0">
      <w:pPr>
        <w:rPr>
          <w:rFonts w:cstheme="minorHAnsi"/>
          <w:sz w:val="72"/>
          <w:szCs w:val="72"/>
        </w:rPr>
      </w:pPr>
    </w:p>
    <w:p w14:paraId="05B33973" w14:textId="77777777" w:rsidR="00457983" w:rsidRPr="00457983" w:rsidRDefault="00457983" w:rsidP="00BD78C0">
      <w:pPr>
        <w:rPr>
          <w:rFonts w:cstheme="minorHAnsi"/>
          <w:sz w:val="72"/>
          <w:szCs w:val="72"/>
        </w:rPr>
      </w:pPr>
    </w:p>
    <w:p w14:paraId="47AFA3E1" w14:textId="77777777" w:rsidR="006F14B0" w:rsidRDefault="006F14B0">
      <w:pPr>
        <w:rPr>
          <w:rFonts w:ascii="Arial Rounded MT Bold" w:hAnsi="Arial Rounded MT Bold"/>
          <w:sz w:val="56"/>
          <w:szCs w:val="56"/>
        </w:rPr>
      </w:pPr>
    </w:p>
    <w:p w14:paraId="382EC3EF" w14:textId="77777777" w:rsidR="00457983" w:rsidRPr="006F14B0" w:rsidRDefault="00457983">
      <w:pPr>
        <w:rPr>
          <w:rFonts w:ascii="Arial Rounded MT Bold" w:hAnsi="Arial Rounded MT Bold"/>
          <w:sz w:val="56"/>
          <w:szCs w:val="56"/>
        </w:rPr>
      </w:pPr>
    </w:p>
    <w:sectPr w:rsidR="00457983" w:rsidRPr="006F1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31709" w14:textId="77777777" w:rsidR="00367E12" w:rsidRDefault="00367E12" w:rsidP="00BD78C0">
      <w:pPr>
        <w:spacing w:after="0" w:line="240" w:lineRule="auto"/>
      </w:pPr>
      <w:r>
        <w:separator/>
      </w:r>
    </w:p>
  </w:endnote>
  <w:endnote w:type="continuationSeparator" w:id="0">
    <w:p w14:paraId="0DACAFB0" w14:textId="77777777" w:rsidR="00367E12" w:rsidRDefault="00367E12" w:rsidP="00BD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4311" w14:textId="77777777" w:rsidR="00367E12" w:rsidRDefault="00367E12" w:rsidP="00BD78C0">
      <w:pPr>
        <w:spacing w:after="0" w:line="240" w:lineRule="auto"/>
      </w:pPr>
      <w:r>
        <w:separator/>
      </w:r>
    </w:p>
  </w:footnote>
  <w:footnote w:type="continuationSeparator" w:id="0">
    <w:p w14:paraId="2463E489" w14:textId="77777777" w:rsidR="00367E12" w:rsidRDefault="00367E12" w:rsidP="00BD7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E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A87B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BD0F46"/>
    <w:multiLevelType w:val="hybridMultilevel"/>
    <w:tmpl w:val="FDBCD904"/>
    <w:lvl w:ilvl="0" w:tplc="216218E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3" w15:restartNumberingAfterBreak="0">
    <w:nsid w:val="1DB25E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C95E17"/>
    <w:multiLevelType w:val="hybridMultilevel"/>
    <w:tmpl w:val="25A0DBB2"/>
    <w:lvl w:ilvl="0" w:tplc="4FE8DA2A">
      <w:start w:val="1"/>
      <w:numFmt w:val="decimal"/>
      <w:lvlText w:val="%1"/>
      <w:lvlJc w:val="left"/>
      <w:pPr>
        <w:ind w:left="3180" w:hanging="28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70A90"/>
    <w:multiLevelType w:val="hybridMultilevel"/>
    <w:tmpl w:val="7C42651A"/>
    <w:lvl w:ilvl="0" w:tplc="0BEE2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494F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E4713C"/>
    <w:multiLevelType w:val="hybridMultilevel"/>
    <w:tmpl w:val="A538E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37BE2"/>
    <w:multiLevelType w:val="hybridMultilevel"/>
    <w:tmpl w:val="DE620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73FA0"/>
    <w:multiLevelType w:val="hybridMultilevel"/>
    <w:tmpl w:val="E4729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F6C3A"/>
    <w:multiLevelType w:val="hybridMultilevel"/>
    <w:tmpl w:val="2E56F7DC"/>
    <w:lvl w:ilvl="0" w:tplc="086C8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7608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D5B6D09"/>
    <w:multiLevelType w:val="hybridMultilevel"/>
    <w:tmpl w:val="A2B814C4"/>
    <w:lvl w:ilvl="0" w:tplc="0409000B">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13" w15:restartNumberingAfterBreak="0">
    <w:nsid w:val="7D64364A"/>
    <w:multiLevelType w:val="multilevel"/>
    <w:tmpl w:val="D77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485233">
    <w:abstractNumId w:val="4"/>
  </w:num>
  <w:num w:numId="2" w16cid:durableId="332728103">
    <w:abstractNumId w:val="0"/>
  </w:num>
  <w:num w:numId="3" w16cid:durableId="1031103263">
    <w:abstractNumId w:val="11"/>
  </w:num>
  <w:num w:numId="4" w16cid:durableId="1999191202">
    <w:abstractNumId w:val="1"/>
  </w:num>
  <w:num w:numId="5" w16cid:durableId="621155931">
    <w:abstractNumId w:val="6"/>
  </w:num>
  <w:num w:numId="6" w16cid:durableId="1550459776">
    <w:abstractNumId w:val="3"/>
  </w:num>
  <w:num w:numId="7" w16cid:durableId="153688944">
    <w:abstractNumId w:val="8"/>
  </w:num>
  <w:num w:numId="8" w16cid:durableId="40637534">
    <w:abstractNumId w:val="12"/>
  </w:num>
  <w:num w:numId="9" w16cid:durableId="1883978193">
    <w:abstractNumId w:val="7"/>
  </w:num>
  <w:num w:numId="10" w16cid:durableId="1233734629">
    <w:abstractNumId w:val="9"/>
  </w:num>
  <w:num w:numId="11" w16cid:durableId="996419477">
    <w:abstractNumId w:val="13"/>
  </w:num>
  <w:num w:numId="12" w16cid:durableId="363943294">
    <w:abstractNumId w:val="10"/>
  </w:num>
  <w:num w:numId="13" w16cid:durableId="822241553">
    <w:abstractNumId w:val="5"/>
  </w:num>
  <w:num w:numId="14" w16cid:durableId="21134768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SHU KUMARI">
    <w15:presenceInfo w15:providerId="Windows Live" w15:userId="978e25328a3bf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2"/>
    <w:rsid w:val="00011808"/>
    <w:rsid w:val="00131CBE"/>
    <w:rsid w:val="00152D98"/>
    <w:rsid w:val="002117E9"/>
    <w:rsid w:val="00220A10"/>
    <w:rsid w:val="00367E12"/>
    <w:rsid w:val="00374229"/>
    <w:rsid w:val="00457983"/>
    <w:rsid w:val="004B1C48"/>
    <w:rsid w:val="005367C7"/>
    <w:rsid w:val="005A07F7"/>
    <w:rsid w:val="005E7DA7"/>
    <w:rsid w:val="006074CA"/>
    <w:rsid w:val="006171DF"/>
    <w:rsid w:val="00660AFC"/>
    <w:rsid w:val="006D52CC"/>
    <w:rsid w:val="006D5B33"/>
    <w:rsid w:val="006F14B0"/>
    <w:rsid w:val="00723240"/>
    <w:rsid w:val="007314AE"/>
    <w:rsid w:val="0079084F"/>
    <w:rsid w:val="007A50D3"/>
    <w:rsid w:val="0081614D"/>
    <w:rsid w:val="008571CF"/>
    <w:rsid w:val="00962F5B"/>
    <w:rsid w:val="00966148"/>
    <w:rsid w:val="00AA3C82"/>
    <w:rsid w:val="00B04AC1"/>
    <w:rsid w:val="00B876AD"/>
    <w:rsid w:val="00BB4AFE"/>
    <w:rsid w:val="00BD78C0"/>
    <w:rsid w:val="00C36F61"/>
    <w:rsid w:val="00D572B3"/>
    <w:rsid w:val="00D86F34"/>
    <w:rsid w:val="00DB1F95"/>
    <w:rsid w:val="00DB5455"/>
    <w:rsid w:val="00E07386"/>
    <w:rsid w:val="00E6686B"/>
    <w:rsid w:val="00EA0943"/>
    <w:rsid w:val="00EA1F02"/>
    <w:rsid w:val="00FA0A9A"/>
    <w:rsid w:val="00FC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9B7"/>
  <w15:chartTrackingRefBased/>
  <w15:docId w15:val="{772695F3-24AE-4C05-98C1-28BE23C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73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07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8C0"/>
    <w:pPr>
      <w:ind w:left="720"/>
      <w:contextualSpacing/>
    </w:pPr>
  </w:style>
  <w:style w:type="paragraph" w:styleId="Header">
    <w:name w:val="header"/>
    <w:basedOn w:val="Normal"/>
    <w:link w:val="HeaderChar"/>
    <w:uiPriority w:val="99"/>
    <w:unhideWhenUsed/>
    <w:rsid w:val="00BD7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8C0"/>
  </w:style>
  <w:style w:type="paragraph" w:styleId="Footer">
    <w:name w:val="footer"/>
    <w:basedOn w:val="Normal"/>
    <w:link w:val="FooterChar"/>
    <w:uiPriority w:val="99"/>
    <w:unhideWhenUsed/>
    <w:rsid w:val="00BD7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8C0"/>
  </w:style>
  <w:style w:type="paragraph" w:styleId="NoSpacing">
    <w:name w:val="No Spacing"/>
    <w:uiPriority w:val="1"/>
    <w:qFormat/>
    <w:rsid w:val="00B876AD"/>
    <w:pPr>
      <w:spacing w:after="0" w:line="240" w:lineRule="auto"/>
    </w:pPr>
  </w:style>
  <w:style w:type="paragraph" w:styleId="NormalWeb">
    <w:name w:val="Normal (Web)"/>
    <w:basedOn w:val="Normal"/>
    <w:uiPriority w:val="99"/>
    <w:semiHidden/>
    <w:unhideWhenUsed/>
    <w:rsid w:val="00E07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07386"/>
    <w:rPr>
      <w:rFonts w:ascii="Times New Roman" w:eastAsia="Times New Roman" w:hAnsi="Times New Roman" w:cs="Times New Roman"/>
      <w:b/>
      <w:bCs/>
      <w:sz w:val="27"/>
      <w:szCs w:val="27"/>
    </w:rPr>
  </w:style>
  <w:style w:type="character" w:customStyle="1" w:styleId="tagnamecolor">
    <w:name w:val="tagnamecolor"/>
    <w:basedOn w:val="DefaultParagraphFont"/>
    <w:rsid w:val="00E07386"/>
  </w:style>
  <w:style w:type="character" w:customStyle="1" w:styleId="tagcolor">
    <w:name w:val="tagcolor"/>
    <w:basedOn w:val="DefaultParagraphFont"/>
    <w:rsid w:val="00E07386"/>
  </w:style>
  <w:style w:type="character" w:customStyle="1" w:styleId="attributecolor">
    <w:name w:val="attributecolor"/>
    <w:basedOn w:val="DefaultParagraphFont"/>
    <w:rsid w:val="00E07386"/>
  </w:style>
  <w:style w:type="character" w:customStyle="1" w:styleId="attributevaluecolor">
    <w:name w:val="attributevaluecolor"/>
    <w:basedOn w:val="DefaultParagraphFont"/>
    <w:rsid w:val="00E07386"/>
  </w:style>
  <w:style w:type="paragraph" w:customStyle="1" w:styleId="msonormal0">
    <w:name w:val="msonormal"/>
    <w:basedOn w:val="Normal"/>
    <w:rsid w:val="00EA0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A07F7"/>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D86F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3974">
      <w:bodyDiv w:val="1"/>
      <w:marLeft w:val="0"/>
      <w:marRight w:val="0"/>
      <w:marTop w:val="0"/>
      <w:marBottom w:val="0"/>
      <w:divBdr>
        <w:top w:val="none" w:sz="0" w:space="0" w:color="auto"/>
        <w:left w:val="none" w:sz="0" w:space="0" w:color="auto"/>
        <w:bottom w:val="none" w:sz="0" w:space="0" w:color="auto"/>
        <w:right w:val="none" w:sz="0" w:space="0" w:color="auto"/>
      </w:divBdr>
    </w:div>
    <w:div w:id="608658866">
      <w:bodyDiv w:val="1"/>
      <w:marLeft w:val="0"/>
      <w:marRight w:val="0"/>
      <w:marTop w:val="0"/>
      <w:marBottom w:val="0"/>
      <w:divBdr>
        <w:top w:val="none" w:sz="0" w:space="0" w:color="auto"/>
        <w:left w:val="none" w:sz="0" w:space="0" w:color="auto"/>
        <w:bottom w:val="none" w:sz="0" w:space="0" w:color="auto"/>
        <w:right w:val="none" w:sz="0" w:space="0" w:color="auto"/>
      </w:divBdr>
    </w:div>
    <w:div w:id="729964686">
      <w:bodyDiv w:val="1"/>
      <w:marLeft w:val="0"/>
      <w:marRight w:val="0"/>
      <w:marTop w:val="0"/>
      <w:marBottom w:val="0"/>
      <w:divBdr>
        <w:top w:val="none" w:sz="0" w:space="0" w:color="auto"/>
        <w:left w:val="none" w:sz="0" w:space="0" w:color="auto"/>
        <w:bottom w:val="none" w:sz="0" w:space="0" w:color="auto"/>
        <w:right w:val="none" w:sz="0" w:space="0" w:color="auto"/>
      </w:divBdr>
      <w:divsChild>
        <w:div w:id="1984699518">
          <w:marLeft w:val="0"/>
          <w:marRight w:val="0"/>
          <w:marTop w:val="0"/>
          <w:marBottom w:val="0"/>
          <w:divBdr>
            <w:top w:val="none" w:sz="0" w:space="0" w:color="auto"/>
            <w:left w:val="none" w:sz="0" w:space="0" w:color="auto"/>
            <w:bottom w:val="none" w:sz="0" w:space="0" w:color="auto"/>
            <w:right w:val="none" w:sz="0" w:space="0" w:color="auto"/>
          </w:divBdr>
          <w:divsChild>
            <w:div w:id="1399328367">
              <w:marLeft w:val="0"/>
              <w:marRight w:val="0"/>
              <w:marTop w:val="0"/>
              <w:marBottom w:val="0"/>
              <w:divBdr>
                <w:top w:val="none" w:sz="0" w:space="0" w:color="auto"/>
                <w:left w:val="none" w:sz="0" w:space="0" w:color="auto"/>
                <w:bottom w:val="none" w:sz="0" w:space="0" w:color="auto"/>
                <w:right w:val="none" w:sz="0" w:space="0" w:color="auto"/>
              </w:divBdr>
            </w:div>
            <w:div w:id="1033463442">
              <w:marLeft w:val="0"/>
              <w:marRight w:val="0"/>
              <w:marTop w:val="0"/>
              <w:marBottom w:val="0"/>
              <w:divBdr>
                <w:top w:val="none" w:sz="0" w:space="0" w:color="auto"/>
                <w:left w:val="none" w:sz="0" w:space="0" w:color="auto"/>
                <w:bottom w:val="none" w:sz="0" w:space="0" w:color="auto"/>
                <w:right w:val="none" w:sz="0" w:space="0" w:color="auto"/>
              </w:divBdr>
            </w:div>
            <w:div w:id="188642013">
              <w:marLeft w:val="0"/>
              <w:marRight w:val="0"/>
              <w:marTop w:val="0"/>
              <w:marBottom w:val="0"/>
              <w:divBdr>
                <w:top w:val="none" w:sz="0" w:space="0" w:color="auto"/>
                <w:left w:val="none" w:sz="0" w:space="0" w:color="auto"/>
                <w:bottom w:val="none" w:sz="0" w:space="0" w:color="auto"/>
                <w:right w:val="none" w:sz="0" w:space="0" w:color="auto"/>
              </w:divBdr>
            </w:div>
            <w:div w:id="545482781">
              <w:marLeft w:val="0"/>
              <w:marRight w:val="0"/>
              <w:marTop w:val="0"/>
              <w:marBottom w:val="0"/>
              <w:divBdr>
                <w:top w:val="none" w:sz="0" w:space="0" w:color="auto"/>
                <w:left w:val="none" w:sz="0" w:space="0" w:color="auto"/>
                <w:bottom w:val="none" w:sz="0" w:space="0" w:color="auto"/>
                <w:right w:val="none" w:sz="0" w:space="0" w:color="auto"/>
              </w:divBdr>
            </w:div>
            <w:div w:id="913660004">
              <w:marLeft w:val="0"/>
              <w:marRight w:val="0"/>
              <w:marTop w:val="0"/>
              <w:marBottom w:val="0"/>
              <w:divBdr>
                <w:top w:val="none" w:sz="0" w:space="0" w:color="auto"/>
                <w:left w:val="none" w:sz="0" w:space="0" w:color="auto"/>
                <w:bottom w:val="none" w:sz="0" w:space="0" w:color="auto"/>
                <w:right w:val="none" w:sz="0" w:space="0" w:color="auto"/>
              </w:divBdr>
            </w:div>
            <w:div w:id="542669709">
              <w:marLeft w:val="0"/>
              <w:marRight w:val="0"/>
              <w:marTop w:val="0"/>
              <w:marBottom w:val="0"/>
              <w:divBdr>
                <w:top w:val="none" w:sz="0" w:space="0" w:color="auto"/>
                <w:left w:val="none" w:sz="0" w:space="0" w:color="auto"/>
                <w:bottom w:val="none" w:sz="0" w:space="0" w:color="auto"/>
                <w:right w:val="none" w:sz="0" w:space="0" w:color="auto"/>
              </w:divBdr>
            </w:div>
            <w:div w:id="1958291760">
              <w:marLeft w:val="0"/>
              <w:marRight w:val="0"/>
              <w:marTop w:val="0"/>
              <w:marBottom w:val="0"/>
              <w:divBdr>
                <w:top w:val="none" w:sz="0" w:space="0" w:color="auto"/>
                <w:left w:val="none" w:sz="0" w:space="0" w:color="auto"/>
                <w:bottom w:val="none" w:sz="0" w:space="0" w:color="auto"/>
                <w:right w:val="none" w:sz="0" w:space="0" w:color="auto"/>
              </w:divBdr>
            </w:div>
            <w:div w:id="414789418">
              <w:marLeft w:val="0"/>
              <w:marRight w:val="0"/>
              <w:marTop w:val="0"/>
              <w:marBottom w:val="0"/>
              <w:divBdr>
                <w:top w:val="none" w:sz="0" w:space="0" w:color="auto"/>
                <w:left w:val="none" w:sz="0" w:space="0" w:color="auto"/>
                <w:bottom w:val="none" w:sz="0" w:space="0" w:color="auto"/>
                <w:right w:val="none" w:sz="0" w:space="0" w:color="auto"/>
              </w:divBdr>
            </w:div>
            <w:div w:id="114717479">
              <w:marLeft w:val="0"/>
              <w:marRight w:val="0"/>
              <w:marTop w:val="0"/>
              <w:marBottom w:val="0"/>
              <w:divBdr>
                <w:top w:val="none" w:sz="0" w:space="0" w:color="auto"/>
                <w:left w:val="none" w:sz="0" w:space="0" w:color="auto"/>
                <w:bottom w:val="none" w:sz="0" w:space="0" w:color="auto"/>
                <w:right w:val="none" w:sz="0" w:space="0" w:color="auto"/>
              </w:divBdr>
            </w:div>
            <w:div w:id="1391881057">
              <w:marLeft w:val="0"/>
              <w:marRight w:val="0"/>
              <w:marTop w:val="0"/>
              <w:marBottom w:val="0"/>
              <w:divBdr>
                <w:top w:val="none" w:sz="0" w:space="0" w:color="auto"/>
                <w:left w:val="none" w:sz="0" w:space="0" w:color="auto"/>
                <w:bottom w:val="none" w:sz="0" w:space="0" w:color="auto"/>
                <w:right w:val="none" w:sz="0" w:space="0" w:color="auto"/>
              </w:divBdr>
            </w:div>
            <w:div w:id="258490824">
              <w:marLeft w:val="0"/>
              <w:marRight w:val="0"/>
              <w:marTop w:val="0"/>
              <w:marBottom w:val="0"/>
              <w:divBdr>
                <w:top w:val="none" w:sz="0" w:space="0" w:color="auto"/>
                <w:left w:val="none" w:sz="0" w:space="0" w:color="auto"/>
                <w:bottom w:val="none" w:sz="0" w:space="0" w:color="auto"/>
                <w:right w:val="none" w:sz="0" w:space="0" w:color="auto"/>
              </w:divBdr>
            </w:div>
            <w:div w:id="1044672593">
              <w:marLeft w:val="0"/>
              <w:marRight w:val="0"/>
              <w:marTop w:val="0"/>
              <w:marBottom w:val="0"/>
              <w:divBdr>
                <w:top w:val="none" w:sz="0" w:space="0" w:color="auto"/>
                <w:left w:val="none" w:sz="0" w:space="0" w:color="auto"/>
                <w:bottom w:val="none" w:sz="0" w:space="0" w:color="auto"/>
                <w:right w:val="none" w:sz="0" w:space="0" w:color="auto"/>
              </w:divBdr>
            </w:div>
            <w:div w:id="1810395099">
              <w:marLeft w:val="0"/>
              <w:marRight w:val="0"/>
              <w:marTop w:val="0"/>
              <w:marBottom w:val="0"/>
              <w:divBdr>
                <w:top w:val="none" w:sz="0" w:space="0" w:color="auto"/>
                <w:left w:val="none" w:sz="0" w:space="0" w:color="auto"/>
                <w:bottom w:val="none" w:sz="0" w:space="0" w:color="auto"/>
                <w:right w:val="none" w:sz="0" w:space="0" w:color="auto"/>
              </w:divBdr>
            </w:div>
            <w:div w:id="1366175705">
              <w:marLeft w:val="0"/>
              <w:marRight w:val="0"/>
              <w:marTop w:val="0"/>
              <w:marBottom w:val="0"/>
              <w:divBdr>
                <w:top w:val="none" w:sz="0" w:space="0" w:color="auto"/>
                <w:left w:val="none" w:sz="0" w:space="0" w:color="auto"/>
                <w:bottom w:val="none" w:sz="0" w:space="0" w:color="auto"/>
                <w:right w:val="none" w:sz="0" w:space="0" w:color="auto"/>
              </w:divBdr>
            </w:div>
            <w:div w:id="628629131">
              <w:marLeft w:val="0"/>
              <w:marRight w:val="0"/>
              <w:marTop w:val="0"/>
              <w:marBottom w:val="0"/>
              <w:divBdr>
                <w:top w:val="none" w:sz="0" w:space="0" w:color="auto"/>
                <w:left w:val="none" w:sz="0" w:space="0" w:color="auto"/>
                <w:bottom w:val="none" w:sz="0" w:space="0" w:color="auto"/>
                <w:right w:val="none" w:sz="0" w:space="0" w:color="auto"/>
              </w:divBdr>
            </w:div>
            <w:div w:id="1290747930">
              <w:marLeft w:val="0"/>
              <w:marRight w:val="0"/>
              <w:marTop w:val="0"/>
              <w:marBottom w:val="0"/>
              <w:divBdr>
                <w:top w:val="none" w:sz="0" w:space="0" w:color="auto"/>
                <w:left w:val="none" w:sz="0" w:space="0" w:color="auto"/>
                <w:bottom w:val="none" w:sz="0" w:space="0" w:color="auto"/>
                <w:right w:val="none" w:sz="0" w:space="0" w:color="auto"/>
              </w:divBdr>
            </w:div>
            <w:div w:id="939068832">
              <w:marLeft w:val="0"/>
              <w:marRight w:val="0"/>
              <w:marTop w:val="0"/>
              <w:marBottom w:val="0"/>
              <w:divBdr>
                <w:top w:val="none" w:sz="0" w:space="0" w:color="auto"/>
                <w:left w:val="none" w:sz="0" w:space="0" w:color="auto"/>
                <w:bottom w:val="none" w:sz="0" w:space="0" w:color="auto"/>
                <w:right w:val="none" w:sz="0" w:space="0" w:color="auto"/>
              </w:divBdr>
            </w:div>
            <w:div w:id="1053965636">
              <w:marLeft w:val="0"/>
              <w:marRight w:val="0"/>
              <w:marTop w:val="0"/>
              <w:marBottom w:val="0"/>
              <w:divBdr>
                <w:top w:val="none" w:sz="0" w:space="0" w:color="auto"/>
                <w:left w:val="none" w:sz="0" w:space="0" w:color="auto"/>
                <w:bottom w:val="none" w:sz="0" w:space="0" w:color="auto"/>
                <w:right w:val="none" w:sz="0" w:space="0" w:color="auto"/>
              </w:divBdr>
            </w:div>
            <w:div w:id="2125463987">
              <w:marLeft w:val="0"/>
              <w:marRight w:val="0"/>
              <w:marTop w:val="0"/>
              <w:marBottom w:val="0"/>
              <w:divBdr>
                <w:top w:val="none" w:sz="0" w:space="0" w:color="auto"/>
                <w:left w:val="none" w:sz="0" w:space="0" w:color="auto"/>
                <w:bottom w:val="none" w:sz="0" w:space="0" w:color="auto"/>
                <w:right w:val="none" w:sz="0" w:space="0" w:color="auto"/>
              </w:divBdr>
            </w:div>
            <w:div w:id="1015302422">
              <w:marLeft w:val="0"/>
              <w:marRight w:val="0"/>
              <w:marTop w:val="0"/>
              <w:marBottom w:val="0"/>
              <w:divBdr>
                <w:top w:val="none" w:sz="0" w:space="0" w:color="auto"/>
                <w:left w:val="none" w:sz="0" w:space="0" w:color="auto"/>
                <w:bottom w:val="none" w:sz="0" w:space="0" w:color="auto"/>
                <w:right w:val="none" w:sz="0" w:space="0" w:color="auto"/>
              </w:divBdr>
            </w:div>
            <w:div w:id="1619527580">
              <w:marLeft w:val="0"/>
              <w:marRight w:val="0"/>
              <w:marTop w:val="0"/>
              <w:marBottom w:val="0"/>
              <w:divBdr>
                <w:top w:val="none" w:sz="0" w:space="0" w:color="auto"/>
                <w:left w:val="none" w:sz="0" w:space="0" w:color="auto"/>
                <w:bottom w:val="none" w:sz="0" w:space="0" w:color="auto"/>
                <w:right w:val="none" w:sz="0" w:space="0" w:color="auto"/>
              </w:divBdr>
            </w:div>
            <w:div w:id="1812744574">
              <w:marLeft w:val="0"/>
              <w:marRight w:val="0"/>
              <w:marTop w:val="0"/>
              <w:marBottom w:val="0"/>
              <w:divBdr>
                <w:top w:val="none" w:sz="0" w:space="0" w:color="auto"/>
                <w:left w:val="none" w:sz="0" w:space="0" w:color="auto"/>
                <w:bottom w:val="none" w:sz="0" w:space="0" w:color="auto"/>
                <w:right w:val="none" w:sz="0" w:space="0" w:color="auto"/>
              </w:divBdr>
            </w:div>
            <w:div w:id="1918398892">
              <w:marLeft w:val="0"/>
              <w:marRight w:val="0"/>
              <w:marTop w:val="0"/>
              <w:marBottom w:val="0"/>
              <w:divBdr>
                <w:top w:val="none" w:sz="0" w:space="0" w:color="auto"/>
                <w:left w:val="none" w:sz="0" w:space="0" w:color="auto"/>
                <w:bottom w:val="none" w:sz="0" w:space="0" w:color="auto"/>
                <w:right w:val="none" w:sz="0" w:space="0" w:color="auto"/>
              </w:divBdr>
            </w:div>
            <w:div w:id="31001072">
              <w:marLeft w:val="0"/>
              <w:marRight w:val="0"/>
              <w:marTop w:val="0"/>
              <w:marBottom w:val="0"/>
              <w:divBdr>
                <w:top w:val="none" w:sz="0" w:space="0" w:color="auto"/>
                <w:left w:val="none" w:sz="0" w:space="0" w:color="auto"/>
                <w:bottom w:val="none" w:sz="0" w:space="0" w:color="auto"/>
                <w:right w:val="none" w:sz="0" w:space="0" w:color="auto"/>
              </w:divBdr>
            </w:div>
            <w:div w:id="1273709835">
              <w:marLeft w:val="0"/>
              <w:marRight w:val="0"/>
              <w:marTop w:val="0"/>
              <w:marBottom w:val="0"/>
              <w:divBdr>
                <w:top w:val="none" w:sz="0" w:space="0" w:color="auto"/>
                <w:left w:val="none" w:sz="0" w:space="0" w:color="auto"/>
                <w:bottom w:val="none" w:sz="0" w:space="0" w:color="auto"/>
                <w:right w:val="none" w:sz="0" w:space="0" w:color="auto"/>
              </w:divBdr>
            </w:div>
            <w:div w:id="1659382989">
              <w:marLeft w:val="0"/>
              <w:marRight w:val="0"/>
              <w:marTop w:val="0"/>
              <w:marBottom w:val="0"/>
              <w:divBdr>
                <w:top w:val="none" w:sz="0" w:space="0" w:color="auto"/>
                <w:left w:val="none" w:sz="0" w:space="0" w:color="auto"/>
                <w:bottom w:val="none" w:sz="0" w:space="0" w:color="auto"/>
                <w:right w:val="none" w:sz="0" w:space="0" w:color="auto"/>
              </w:divBdr>
            </w:div>
            <w:div w:id="948973541">
              <w:marLeft w:val="0"/>
              <w:marRight w:val="0"/>
              <w:marTop w:val="0"/>
              <w:marBottom w:val="0"/>
              <w:divBdr>
                <w:top w:val="none" w:sz="0" w:space="0" w:color="auto"/>
                <w:left w:val="none" w:sz="0" w:space="0" w:color="auto"/>
                <w:bottom w:val="none" w:sz="0" w:space="0" w:color="auto"/>
                <w:right w:val="none" w:sz="0" w:space="0" w:color="auto"/>
              </w:divBdr>
            </w:div>
            <w:div w:id="1774207075">
              <w:marLeft w:val="0"/>
              <w:marRight w:val="0"/>
              <w:marTop w:val="0"/>
              <w:marBottom w:val="0"/>
              <w:divBdr>
                <w:top w:val="none" w:sz="0" w:space="0" w:color="auto"/>
                <w:left w:val="none" w:sz="0" w:space="0" w:color="auto"/>
                <w:bottom w:val="none" w:sz="0" w:space="0" w:color="auto"/>
                <w:right w:val="none" w:sz="0" w:space="0" w:color="auto"/>
              </w:divBdr>
            </w:div>
            <w:div w:id="1081832079">
              <w:marLeft w:val="0"/>
              <w:marRight w:val="0"/>
              <w:marTop w:val="0"/>
              <w:marBottom w:val="0"/>
              <w:divBdr>
                <w:top w:val="none" w:sz="0" w:space="0" w:color="auto"/>
                <w:left w:val="none" w:sz="0" w:space="0" w:color="auto"/>
                <w:bottom w:val="none" w:sz="0" w:space="0" w:color="auto"/>
                <w:right w:val="none" w:sz="0" w:space="0" w:color="auto"/>
              </w:divBdr>
            </w:div>
            <w:div w:id="2129271625">
              <w:marLeft w:val="0"/>
              <w:marRight w:val="0"/>
              <w:marTop w:val="0"/>
              <w:marBottom w:val="0"/>
              <w:divBdr>
                <w:top w:val="none" w:sz="0" w:space="0" w:color="auto"/>
                <w:left w:val="none" w:sz="0" w:space="0" w:color="auto"/>
                <w:bottom w:val="none" w:sz="0" w:space="0" w:color="auto"/>
                <w:right w:val="none" w:sz="0" w:space="0" w:color="auto"/>
              </w:divBdr>
            </w:div>
            <w:div w:id="1501852101">
              <w:marLeft w:val="0"/>
              <w:marRight w:val="0"/>
              <w:marTop w:val="0"/>
              <w:marBottom w:val="0"/>
              <w:divBdr>
                <w:top w:val="none" w:sz="0" w:space="0" w:color="auto"/>
                <w:left w:val="none" w:sz="0" w:space="0" w:color="auto"/>
                <w:bottom w:val="none" w:sz="0" w:space="0" w:color="auto"/>
                <w:right w:val="none" w:sz="0" w:space="0" w:color="auto"/>
              </w:divBdr>
            </w:div>
            <w:div w:id="1108082713">
              <w:marLeft w:val="0"/>
              <w:marRight w:val="0"/>
              <w:marTop w:val="0"/>
              <w:marBottom w:val="0"/>
              <w:divBdr>
                <w:top w:val="none" w:sz="0" w:space="0" w:color="auto"/>
                <w:left w:val="none" w:sz="0" w:space="0" w:color="auto"/>
                <w:bottom w:val="none" w:sz="0" w:space="0" w:color="auto"/>
                <w:right w:val="none" w:sz="0" w:space="0" w:color="auto"/>
              </w:divBdr>
            </w:div>
            <w:div w:id="1207790877">
              <w:marLeft w:val="0"/>
              <w:marRight w:val="0"/>
              <w:marTop w:val="0"/>
              <w:marBottom w:val="0"/>
              <w:divBdr>
                <w:top w:val="none" w:sz="0" w:space="0" w:color="auto"/>
                <w:left w:val="none" w:sz="0" w:space="0" w:color="auto"/>
                <w:bottom w:val="none" w:sz="0" w:space="0" w:color="auto"/>
                <w:right w:val="none" w:sz="0" w:space="0" w:color="auto"/>
              </w:divBdr>
            </w:div>
            <w:div w:id="162622916">
              <w:marLeft w:val="0"/>
              <w:marRight w:val="0"/>
              <w:marTop w:val="0"/>
              <w:marBottom w:val="0"/>
              <w:divBdr>
                <w:top w:val="none" w:sz="0" w:space="0" w:color="auto"/>
                <w:left w:val="none" w:sz="0" w:space="0" w:color="auto"/>
                <w:bottom w:val="none" w:sz="0" w:space="0" w:color="auto"/>
                <w:right w:val="none" w:sz="0" w:space="0" w:color="auto"/>
              </w:divBdr>
            </w:div>
            <w:div w:id="719942208">
              <w:marLeft w:val="0"/>
              <w:marRight w:val="0"/>
              <w:marTop w:val="0"/>
              <w:marBottom w:val="0"/>
              <w:divBdr>
                <w:top w:val="none" w:sz="0" w:space="0" w:color="auto"/>
                <w:left w:val="none" w:sz="0" w:space="0" w:color="auto"/>
                <w:bottom w:val="none" w:sz="0" w:space="0" w:color="auto"/>
                <w:right w:val="none" w:sz="0" w:space="0" w:color="auto"/>
              </w:divBdr>
            </w:div>
            <w:div w:id="601104859">
              <w:marLeft w:val="0"/>
              <w:marRight w:val="0"/>
              <w:marTop w:val="0"/>
              <w:marBottom w:val="0"/>
              <w:divBdr>
                <w:top w:val="none" w:sz="0" w:space="0" w:color="auto"/>
                <w:left w:val="none" w:sz="0" w:space="0" w:color="auto"/>
                <w:bottom w:val="none" w:sz="0" w:space="0" w:color="auto"/>
                <w:right w:val="none" w:sz="0" w:space="0" w:color="auto"/>
              </w:divBdr>
            </w:div>
            <w:div w:id="1617370473">
              <w:marLeft w:val="0"/>
              <w:marRight w:val="0"/>
              <w:marTop w:val="0"/>
              <w:marBottom w:val="0"/>
              <w:divBdr>
                <w:top w:val="none" w:sz="0" w:space="0" w:color="auto"/>
                <w:left w:val="none" w:sz="0" w:space="0" w:color="auto"/>
                <w:bottom w:val="none" w:sz="0" w:space="0" w:color="auto"/>
                <w:right w:val="none" w:sz="0" w:space="0" w:color="auto"/>
              </w:divBdr>
            </w:div>
            <w:div w:id="1367365112">
              <w:marLeft w:val="0"/>
              <w:marRight w:val="0"/>
              <w:marTop w:val="0"/>
              <w:marBottom w:val="0"/>
              <w:divBdr>
                <w:top w:val="none" w:sz="0" w:space="0" w:color="auto"/>
                <w:left w:val="none" w:sz="0" w:space="0" w:color="auto"/>
                <w:bottom w:val="none" w:sz="0" w:space="0" w:color="auto"/>
                <w:right w:val="none" w:sz="0" w:space="0" w:color="auto"/>
              </w:divBdr>
            </w:div>
            <w:div w:id="812870654">
              <w:marLeft w:val="0"/>
              <w:marRight w:val="0"/>
              <w:marTop w:val="0"/>
              <w:marBottom w:val="0"/>
              <w:divBdr>
                <w:top w:val="none" w:sz="0" w:space="0" w:color="auto"/>
                <w:left w:val="none" w:sz="0" w:space="0" w:color="auto"/>
                <w:bottom w:val="none" w:sz="0" w:space="0" w:color="auto"/>
                <w:right w:val="none" w:sz="0" w:space="0" w:color="auto"/>
              </w:divBdr>
            </w:div>
            <w:div w:id="424303821">
              <w:marLeft w:val="0"/>
              <w:marRight w:val="0"/>
              <w:marTop w:val="0"/>
              <w:marBottom w:val="0"/>
              <w:divBdr>
                <w:top w:val="none" w:sz="0" w:space="0" w:color="auto"/>
                <w:left w:val="none" w:sz="0" w:space="0" w:color="auto"/>
                <w:bottom w:val="none" w:sz="0" w:space="0" w:color="auto"/>
                <w:right w:val="none" w:sz="0" w:space="0" w:color="auto"/>
              </w:divBdr>
            </w:div>
            <w:div w:id="1526476181">
              <w:marLeft w:val="0"/>
              <w:marRight w:val="0"/>
              <w:marTop w:val="0"/>
              <w:marBottom w:val="0"/>
              <w:divBdr>
                <w:top w:val="none" w:sz="0" w:space="0" w:color="auto"/>
                <w:left w:val="none" w:sz="0" w:space="0" w:color="auto"/>
                <w:bottom w:val="none" w:sz="0" w:space="0" w:color="auto"/>
                <w:right w:val="none" w:sz="0" w:space="0" w:color="auto"/>
              </w:divBdr>
            </w:div>
            <w:div w:id="1009403440">
              <w:marLeft w:val="0"/>
              <w:marRight w:val="0"/>
              <w:marTop w:val="0"/>
              <w:marBottom w:val="0"/>
              <w:divBdr>
                <w:top w:val="none" w:sz="0" w:space="0" w:color="auto"/>
                <w:left w:val="none" w:sz="0" w:space="0" w:color="auto"/>
                <w:bottom w:val="none" w:sz="0" w:space="0" w:color="auto"/>
                <w:right w:val="none" w:sz="0" w:space="0" w:color="auto"/>
              </w:divBdr>
            </w:div>
            <w:div w:id="823661019">
              <w:marLeft w:val="0"/>
              <w:marRight w:val="0"/>
              <w:marTop w:val="0"/>
              <w:marBottom w:val="0"/>
              <w:divBdr>
                <w:top w:val="none" w:sz="0" w:space="0" w:color="auto"/>
                <w:left w:val="none" w:sz="0" w:space="0" w:color="auto"/>
                <w:bottom w:val="none" w:sz="0" w:space="0" w:color="auto"/>
                <w:right w:val="none" w:sz="0" w:space="0" w:color="auto"/>
              </w:divBdr>
            </w:div>
            <w:div w:id="100076618">
              <w:marLeft w:val="0"/>
              <w:marRight w:val="0"/>
              <w:marTop w:val="0"/>
              <w:marBottom w:val="0"/>
              <w:divBdr>
                <w:top w:val="none" w:sz="0" w:space="0" w:color="auto"/>
                <w:left w:val="none" w:sz="0" w:space="0" w:color="auto"/>
                <w:bottom w:val="none" w:sz="0" w:space="0" w:color="auto"/>
                <w:right w:val="none" w:sz="0" w:space="0" w:color="auto"/>
              </w:divBdr>
            </w:div>
            <w:div w:id="63720946">
              <w:marLeft w:val="0"/>
              <w:marRight w:val="0"/>
              <w:marTop w:val="0"/>
              <w:marBottom w:val="0"/>
              <w:divBdr>
                <w:top w:val="none" w:sz="0" w:space="0" w:color="auto"/>
                <w:left w:val="none" w:sz="0" w:space="0" w:color="auto"/>
                <w:bottom w:val="none" w:sz="0" w:space="0" w:color="auto"/>
                <w:right w:val="none" w:sz="0" w:space="0" w:color="auto"/>
              </w:divBdr>
            </w:div>
            <w:div w:id="1640181689">
              <w:marLeft w:val="0"/>
              <w:marRight w:val="0"/>
              <w:marTop w:val="0"/>
              <w:marBottom w:val="0"/>
              <w:divBdr>
                <w:top w:val="none" w:sz="0" w:space="0" w:color="auto"/>
                <w:left w:val="none" w:sz="0" w:space="0" w:color="auto"/>
                <w:bottom w:val="none" w:sz="0" w:space="0" w:color="auto"/>
                <w:right w:val="none" w:sz="0" w:space="0" w:color="auto"/>
              </w:divBdr>
            </w:div>
            <w:div w:id="1928230095">
              <w:marLeft w:val="0"/>
              <w:marRight w:val="0"/>
              <w:marTop w:val="0"/>
              <w:marBottom w:val="0"/>
              <w:divBdr>
                <w:top w:val="none" w:sz="0" w:space="0" w:color="auto"/>
                <w:left w:val="none" w:sz="0" w:space="0" w:color="auto"/>
                <w:bottom w:val="none" w:sz="0" w:space="0" w:color="auto"/>
                <w:right w:val="none" w:sz="0" w:space="0" w:color="auto"/>
              </w:divBdr>
            </w:div>
            <w:div w:id="1689453840">
              <w:marLeft w:val="0"/>
              <w:marRight w:val="0"/>
              <w:marTop w:val="0"/>
              <w:marBottom w:val="0"/>
              <w:divBdr>
                <w:top w:val="none" w:sz="0" w:space="0" w:color="auto"/>
                <w:left w:val="none" w:sz="0" w:space="0" w:color="auto"/>
                <w:bottom w:val="none" w:sz="0" w:space="0" w:color="auto"/>
                <w:right w:val="none" w:sz="0" w:space="0" w:color="auto"/>
              </w:divBdr>
            </w:div>
            <w:div w:id="1377506974">
              <w:marLeft w:val="0"/>
              <w:marRight w:val="0"/>
              <w:marTop w:val="0"/>
              <w:marBottom w:val="0"/>
              <w:divBdr>
                <w:top w:val="none" w:sz="0" w:space="0" w:color="auto"/>
                <w:left w:val="none" w:sz="0" w:space="0" w:color="auto"/>
                <w:bottom w:val="none" w:sz="0" w:space="0" w:color="auto"/>
                <w:right w:val="none" w:sz="0" w:space="0" w:color="auto"/>
              </w:divBdr>
            </w:div>
            <w:div w:id="716899608">
              <w:marLeft w:val="0"/>
              <w:marRight w:val="0"/>
              <w:marTop w:val="0"/>
              <w:marBottom w:val="0"/>
              <w:divBdr>
                <w:top w:val="none" w:sz="0" w:space="0" w:color="auto"/>
                <w:left w:val="none" w:sz="0" w:space="0" w:color="auto"/>
                <w:bottom w:val="none" w:sz="0" w:space="0" w:color="auto"/>
                <w:right w:val="none" w:sz="0" w:space="0" w:color="auto"/>
              </w:divBdr>
            </w:div>
            <w:div w:id="2141223297">
              <w:marLeft w:val="0"/>
              <w:marRight w:val="0"/>
              <w:marTop w:val="0"/>
              <w:marBottom w:val="0"/>
              <w:divBdr>
                <w:top w:val="none" w:sz="0" w:space="0" w:color="auto"/>
                <w:left w:val="none" w:sz="0" w:space="0" w:color="auto"/>
                <w:bottom w:val="none" w:sz="0" w:space="0" w:color="auto"/>
                <w:right w:val="none" w:sz="0" w:space="0" w:color="auto"/>
              </w:divBdr>
            </w:div>
            <w:div w:id="2133479851">
              <w:marLeft w:val="0"/>
              <w:marRight w:val="0"/>
              <w:marTop w:val="0"/>
              <w:marBottom w:val="0"/>
              <w:divBdr>
                <w:top w:val="none" w:sz="0" w:space="0" w:color="auto"/>
                <w:left w:val="none" w:sz="0" w:space="0" w:color="auto"/>
                <w:bottom w:val="none" w:sz="0" w:space="0" w:color="auto"/>
                <w:right w:val="none" w:sz="0" w:space="0" w:color="auto"/>
              </w:divBdr>
            </w:div>
            <w:div w:id="782771157">
              <w:marLeft w:val="0"/>
              <w:marRight w:val="0"/>
              <w:marTop w:val="0"/>
              <w:marBottom w:val="0"/>
              <w:divBdr>
                <w:top w:val="none" w:sz="0" w:space="0" w:color="auto"/>
                <w:left w:val="none" w:sz="0" w:space="0" w:color="auto"/>
                <w:bottom w:val="none" w:sz="0" w:space="0" w:color="auto"/>
                <w:right w:val="none" w:sz="0" w:space="0" w:color="auto"/>
              </w:divBdr>
            </w:div>
            <w:div w:id="1199319984">
              <w:marLeft w:val="0"/>
              <w:marRight w:val="0"/>
              <w:marTop w:val="0"/>
              <w:marBottom w:val="0"/>
              <w:divBdr>
                <w:top w:val="none" w:sz="0" w:space="0" w:color="auto"/>
                <w:left w:val="none" w:sz="0" w:space="0" w:color="auto"/>
                <w:bottom w:val="none" w:sz="0" w:space="0" w:color="auto"/>
                <w:right w:val="none" w:sz="0" w:space="0" w:color="auto"/>
              </w:divBdr>
            </w:div>
            <w:div w:id="413360772">
              <w:marLeft w:val="0"/>
              <w:marRight w:val="0"/>
              <w:marTop w:val="0"/>
              <w:marBottom w:val="0"/>
              <w:divBdr>
                <w:top w:val="none" w:sz="0" w:space="0" w:color="auto"/>
                <w:left w:val="none" w:sz="0" w:space="0" w:color="auto"/>
                <w:bottom w:val="none" w:sz="0" w:space="0" w:color="auto"/>
                <w:right w:val="none" w:sz="0" w:space="0" w:color="auto"/>
              </w:divBdr>
            </w:div>
            <w:div w:id="121115658">
              <w:marLeft w:val="0"/>
              <w:marRight w:val="0"/>
              <w:marTop w:val="0"/>
              <w:marBottom w:val="0"/>
              <w:divBdr>
                <w:top w:val="none" w:sz="0" w:space="0" w:color="auto"/>
                <w:left w:val="none" w:sz="0" w:space="0" w:color="auto"/>
                <w:bottom w:val="none" w:sz="0" w:space="0" w:color="auto"/>
                <w:right w:val="none" w:sz="0" w:space="0" w:color="auto"/>
              </w:divBdr>
            </w:div>
            <w:div w:id="1235318850">
              <w:marLeft w:val="0"/>
              <w:marRight w:val="0"/>
              <w:marTop w:val="0"/>
              <w:marBottom w:val="0"/>
              <w:divBdr>
                <w:top w:val="none" w:sz="0" w:space="0" w:color="auto"/>
                <w:left w:val="none" w:sz="0" w:space="0" w:color="auto"/>
                <w:bottom w:val="none" w:sz="0" w:space="0" w:color="auto"/>
                <w:right w:val="none" w:sz="0" w:space="0" w:color="auto"/>
              </w:divBdr>
            </w:div>
            <w:div w:id="850144753">
              <w:marLeft w:val="0"/>
              <w:marRight w:val="0"/>
              <w:marTop w:val="0"/>
              <w:marBottom w:val="0"/>
              <w:divBdr>
                <w:top w:val="none" w:sz="0" w:space="0" w:color="auto"/>
                <w:left w:val="none" w:sz="0" w:space="0" w:color="auto"/>
                <w:bottom w:val="none" w:sz="0" w:space="0" w:color="auto"/>
                <w:right w:val="none" w:sz="0" w:space="0" w:color="auto"/>
              </w:divBdr>
            </w:div>
            <w:div w:id="2086417323">
              <w:marLeft w:val="0"/>
              <w:marRight w:val="0"/>
              <w:marTop w:val="0"/>
              <w:marBottom w:val="0"/>
              <w:divBdr>
                <w:top w:val="none" w:sz="0" w:space="0" w:color="auto"/>
                <w:left w:val="none" w:sz="0" w:space="0" w:color="auto"/>
                <w:bottom w:val="none" w:sz="0" w:space="0" w:color="auto"/>
                <w:right w:val="none" w:sz="0" w:space="0" w:color="auto"/>
              </w:divBdr>
            </w:div>
            <w:div w:id="1063330020">
              <w:marLeft w:val="0"/>
              <w:marRight w:val="0"/>
              <w:marTop w:val="0"/>
              <w:marBottom w:val="0"/>
              <w:divBdr>
                <w:top w:val="none" w:sz="0" w:space="0" w:color="auto"/>
                <w:left w:val="none" w:sz="0" w:space="0" w:color="auto"/>
                <w:bottom w:val="none" w:sz="0" w:space="0" w:color="auto"/>
                <w:right w:val="none" w:sz="0" w:space="0" w:color="auto"/>
              </w:divBdr>
            </w:div>
            <w:div w:id="1418164867">
              <w:marLeft w:val="0"/>
              <w:marRight w:val="0"/>
              <w:marTop w:val="0"/>
              <w:marBottom w:val="0"/>
              <w:divBdr>
                <w:top w:val="none" w:sz="0" w:space="0" w:color="auto"/>
                <w:left w:val="none" w:sz="0" w:space="0" w:color="auto"/>
                <w:bottom w:val="none" w:sz="0" w:space="0" w:color="auto"/>
                <w:right w:val="none" w:sz="0" w:space="0" w:color="auto"/>
              </w:divBdr>
            </w:div>
            <w:div w:id="744686742">
              <w:marLeft w:val="0"/>
              <w:marRight w:val="0"/>
              <w:marTop w:val="0"/>
              <w:marBottom w:val="0"/>
              <w:divBdr>
                <w:top w:val="none" w:sz="0" w:space="0" w:color="auto"/>
                <w:left w:val="none" w:sz="0" w:space="0" w:color="auto"/>
                <w:bottom w:val="none" w:sz="0" w:space="0" w:color="auto"/>
                <w:right w:val="none" w:sz="0" w:space="0" w:color="auto"/>
              </w:divBdr>
            </w:div>
            <w:div w:id="2049066165">
              <w:marLeft w:val="0"/>
              <w:marRight w:val="0"/>
              <w:marTop w:val="0"/>
              <w:marBottom w:val="0"/>
              <w:divBdr>
                <w:top w:val="none" w:sz="0" w:space="0" w:color="auto"/>
                <w:left w:val="none" w:sz="0" w:space="0" w:color="auto"/>
                <w:bottom w:val="none" w:sz="0" w:space="0" w:color="auto"/>
                <w:right w:val="none" w:sz="0" w:space="0" w:color="auto"/>
              </w:divBdr>
            </w:div>
            <w:div w:id="2142914726">
              <w:marLeft w:val="0"/>
              <w:marRight w:val="0"/>
              <w:marTop w:val="0"/>
              <w:marBottom w:val="0"/>
              <w:divBdr>
                <w:top w:val="none" w:sz="0" w:space="0" w:color="auto"/>
                <w:left w:val="none" w:sz="0" w:space="0" w:color="auto"/>
                <w:bottom w:val="none" w:sz="0" w:space="0" w:color="auto"/>
                <w:right w:val="none" w:sz="0" w:space="0" w:color="auto"/>
              </w:divBdr>
            </w:div>
            <w:div w:id="538666337">
              <w:marLeft w:val="0"/>
              <w:marRight w:val="0"/>
              <w:marTop w:val="0"/>
              <w:marBottom w:val="0"/>
              <w:divBdr>
                <w:top w:val="none" w:sz="0" w:space="0" w:color="auto"/>
                <w:left w:val="none" w:sz="0" w:space="0" w:color="auto"/>
                <w:bottom w:val="none" w:sz="0" w:space="0" w:color="auto"/>
                <w:right w:val="none" w:sz="0" w:space="0" w:color="auto"/>
              </w:divBdr>
            </w:div>
            <w:div w:id="1603225700">
              <w:marLeft w:val="0"/>
              <w:marRight w:val="0"/>
              <w:marTop w:val="0"/>
              <w:marBottom w:val="0"/>
              <w:divBdr>
                <w:top w:val="none" w:sz="0" w:space="0" w:color="auto"/>
                <w:left w:val="none" w:sz="0" w:space="0" w:color="auto"/>
                <w:bottom w:val="none" w:sz="0" w:space="0" w:color="auto"/>
                <w:right w:val="none" w:sz="0" w:space="0" w:color="auto"/>
              </w:divBdr>
            </w:div>
            <w:div w:id="1065955265">
              <w:marLeft w:val="0"/>
              <w:marRight w:val="0"/>
              <w:marTop w:val="0"/>
              <w:marBottom w:val="0"/>
              <w:divBdr>
                <w:top w:val="none" w:sz="0" w:space="0" w:color="auto"/>
                <w:left w:val="none" w:sz="0" w:space="0" w:color="auto"/>
                <w:bottom w:val="none" w:sz="0" w:space="0" w:color="auto"/>
                <w:right w:val="none" w:sz="0" w:space="0" w:color="auto"/>
              </w:divBdr>
            </w:div>
            <w:div w:id="558904824">
              <w:marLeft w:val="0"/>
              <w:marRight w:val="0"/>
              <w:marTop w:val="0"/>
              <w:marBottom w:val="0"/>
              <w:divBdr>
                <w:top w:val="none" w:sz="0" w:space="0" w:color="auto"/>
                <w:left w:val="none" w:sz="0" w:space="0" w:color="auto"/>
                <w:bottom w:val="none" w:sz="0" w:space="0" w:color="auto"/>
                <w:right w:val="none" w:sz="0" w:space="0" w:color="auto"/>
              </w:divBdr>
            </w:div>
            <w:div w:id="2130317317">
              <w:marLeft w:val="0"/>
              <w:marRight w:val="0"/>
              <w:marTop w:val="0"/>
              <w:marBottom w:val="0"/>
              <w:divBdr>
                <w:top w:val="none" w:sz="0" w:space="0" w:color="auto"/>
                <w:left w:val="none" w:sz="0" w:space="0" w:color="auto"/>
                <w:bottom w:val="none" w:sz="0" w:space="0" w:color="auto"/>
                <w:right w:val="none" w:sz="0" w:space="0" w:color="auto"/>
              </w:divBdr>
            </w:div>
            <w:div w:id="261038786">
              <w:marLeft w:val="0"/>
              <w:marRight w:val="0"/>
              <w:marTop w:val="0"/>
              <w:marBottom w:val="0"/>
              <w:divBdr>
                <w:top w:val="none" w:sz="0" w:space="0" w:color="auto"/>
                <w:left w:val="none" w:sz="0" w:space="0" w:color="auto"/>
                <w:bottom w:val="none" w:sz="0" w:space="0" w:color="auto"/>
                <w:right w:val="none" w:sz="0" w:space="0" w:color="auto"/>
              </w:divBdr>
            </w:div>
            <w:div w:id="2146508510">
              <w:marLeft w:val="0"/>
              <w:marRight w:val="0"/>
              <w:marTop w:val="0"/>
              <w:marBottom w:val="0"/>
              <w:divBdr>
                <w:top w:val="none" w:sz="0" w:space="0" w:color="auto"/>
                <w:left w:val="none" w:sz="0" w:space="0" w:color="auto"/>
                <w:bottom w:val="none" w:sz="0" w:space="0" w:color="auto"/>
                <w:right w:val="none" w:sz="0" w:space="0" w:color="auto"/>
              </w:divBdr>
            </w:div>
            <w:div w:id="988754176">
              <w:marLeft w:val="0"/>
              <w:marRight w:val="0"/>
              <w:marTop w:val="0"/>
              <w:marBottom w:val="0"/>
              <w:divBdr>
                <w:top w:val="none" w:sz="0" w:space="0" w:color="auto"/>
                <w:left w:val="none" w:sz="0" w:space="0" w:color="auto"/>
                <w:bottom w:val="none" w:sz="0" w:space="0" w:color="auto"/>
                <w:right w:val="none" w:sz="0" w:space="0" w:color="auto"/>
              </w:divBdr>
            </w:div>
            <w:div w:id="1845895950">
              <w:marLeft w:val="0"/>
              <w:marRight w:val="0"/>
              <w:marTop w:val="0"/>
              <w:marBottom w:val="0"/>
              <w:divBdr>
                <w:top w:val="none" w:sz="0" w:space="0" w:color="auto"/>
                <w:left w:val="none" w:sz="0" w:space="0" w:color="auto"/>
                <w:bottom w:val="none" w:sz="0" w:space="0" w:color="auto"/>
                <w:right w:val="none" w:sz="0" w:space="0" w:color="auto"/>
              </w:divBdr>
            </w:div>
            <w:div w:id="1375500488">
              <w:marLeft w:val="0"/>
              <w:marRight w:val="0"/>
              <w:marTop w:val="0"/>
              <w:marBottom w:val="0"/>
              <w:divBdr>
                <w:top w:val="none" w:sz="0" w:space="0" w:color="auto"/>
                <w:left w:val="none" w:sz="0" w:space="0" w:color="auto"/>
                <w:bottom w:val="none" w:sz="0" w:space="0" w:color="auto"/>
                <w:right w:val="none" w:sz="0" w:space="0" w:color="auto"/>
              </w:divBdr>
            </w:div>
            <w:div w:id="1224828499">
              <w:marLeft w:val="0"/>
              <w:marRight w:val="0"/>
              <w:marTop w:val="0"/>
              <w:marBottom w:val="0"/>
              <w:divBdr>
                <w:top w:val="none" w:sz="0" w:space="0" w:color="auto"/>
                <w:left w:val="none" w:sz="0" w:space="0" w:color="auto"/>
                <w:bottom w:val="none" w:sz="0" w:space="0" w:color="auto"/>
                <w:right w:val="none" w:sz="0" w:space="0" w:color="auto"/>
              </w:divBdr>
            </w:div>
            <w:div w:id="720520148">
              <w:marLeft w:val="0"/>
              <w:marRight w:val="0"/>
              <w:marTop w:val="0"/>
              <w:marBottom w:val="0"/>
              <w:divBdr>
                <w:top w:val="none" w:sz="0" w:space="0" w:color="auto"/>
                <w:left w:val="none" w:sz="0" w:space="0" w:color="auto"/>
                <w:bottom w:val="none" w:sz="0" w:space="0" w:color="auto"/>
                <w:right w:val="none" w:sz="0" w:space="0" w:color="auto"/>
              </w:divBdr>
            </w:div>
            <w:div w:id="890769247">
              <w:marLeft w:val="0"/>
              <w:marRight w:val="0"/>
              <w:marTop w:val="0"/>
              <w:marBottom w:val="0"/>
              <w:divBdr>
                <w:top w:val="none" w:sz="0" w:space="0" w:color="auto"/>
                <w:left w:val="none" w:sz="0" w:space="0" w:color="auto"/>
                <w:bottom w:val="none" w:sz="0" w:space="0" w:color="auto"/>
                <w:right w:val="none" w:sz="0" w:space="0" w:color="auto"/>
              </w:divBdr>
            </w:div>
            <w:div w:id="715936827">
              <w:marLeft w:val="0"/>
              <w:marRight w:val="0"/>
              <w:marTop w:val="0"/>
              <w:marBottom w:val="0"/>
              <w:divBdr>
                <w:top w:val="none" w:sz="0" w:space="0" w:color="auto"/>
                <w:left w:val="none" w:sz="0" w:space="0" w:color="auto"/>
                <w:bottom w:val="none" w:sz="0" w:space="0" w:color="auto"/>
                <w:right w:val="none" w:sz="0" w:space="0" w:color="auto"/>
              </w:divBdr>
            </w:div>
            <w:div w:id="48042486">
              <w:marLeft w:val="0"/>
              <w:marRight w:val="0"/>
              <w:marTop w:val="0"/>
              <w:marBottom w:val="0"/>
              <w:divBdr>
                <w:top w:val="none" w:sz="0" w:space="0" w:color="auto"/>
                <w:left w:val="none" w:sz="0" w:space="0" w:color="auto"/>
                <w:bottom w:val="none" w:sz="0" w:space="0" w:color="auto"/>
                <w:right w:val="none" w:sz="0" w:space="0" w:color="auto"/>
              </w:divBdr>
            </w:div>
            <w:div w:id="100616197">
              <w:marLeft w:val="0"/>
              <w:marRight w:val="0"/>
              <w:marTop w:val="0"/>
              <w:marBottom w:val="0"/>
              <w:divBdr>
                <w:top w:val="none" w:sz="0" w:space="0" w:color="auto"/>
                <w:left w:val="none" w:sz="0" w:space="0" w:color="auto"/>
                <w:bottom w:val="none" w:sz="0" w:space="0" w:color="auto"/>
                <w:right w:val="none" w:sz="0" w:space="0" w:color="auto"/>
              </w:divBdr>
            </w:div>
            <w:div w:id="244000544">
              <w:marLeft w:val="0"/>
              <w:marRight w:val="0"/>
              <w:marTop w:val="0"/>
              <w:marBottom w:val="0"/>
              <w:divBdr>
                <w:top w:val="none" w:sz="0" w:space="0" w:color="auto"/>
                <w:left w:val="none" w:sz="0" w:space="0" w:color="auto"/>
                <w:bottom w:val="none" w:sz="0" w:space="0" w:color="auto"/>
                <w:right w:val="none" w:sz="0" w:space="0" w:color="auto"/>
              </w:divBdr>
            </w:div>
            <w:div w:id="2027124262">
              <w:marLeft w:val="0"/>
              <w:marRight w:val="0"/>
              <w:marTop w:val="0"/>
              <w:marBottom w:val="0"/>
              <w:divBdr>
                <w:top w:val="none" w:sz="0" w:space="0" w:color="auto"/>
                <w:left w:val="none" w:sz="0" w:space="0" w:color="auto"/>
                <w:bottom w:val="none" w:sz="0" w:space="0" w:color="auto"/>
                <w:right w:val="none" w:sz="0" w:space="0" w:color="auto"/>
              </w:divBdr>
            </w:div>
            <w:div w:id="1205025372">
              <w:marLeft w:val="0"/>
              <w:marRight w:val="0"/>
              <w:marTop w:val="0"/>
              <w:marBottom w:val="0"/>
              <w:divBdr>
                <w:top w:val="none" w:sz="0" w:space="0" w:color="auto"/>
                <w:left w:val="none" w:sz="0" w:space="0" w:color="auto"/>
                <w:bottom w:val="none" w:sz="0" w:space="0" w:color="auto"/>
                <w:right w:val="none" w:sz="0" w:space="0" w:color="auto"/>
              </w:divBdr>
            </w:div>
            <w:div w:id="1806006815">
              <w:marLeft w:val="0"/>
              <w:marRight w:val="0"/>
              <w:marTop w:val="0"/>
              <w:marBottom w:val="0"/>
              <w:divBdr>
                <w:top w:val="none" w:sz="0" w:space="0" w:color="auto"/>
                <w:left w:val="none" w:sz="0" w:space="0" w:color="auto"/>
                <w:bottom w:val="none" w:sz="0" w:space="0" w:color="auto"/>
                <w:right w:val="none" w:sz="0" w:space="0" w:color="auto"/>
              </w:divBdr>
            </w:div>
            <w:div w:id="655839422">
              <w:marLeft w:val="0"/>
              <w:marRight w:val="0"/>
              <w:marTop w:val="0"/>
              <w:marBottom w:val="0"/>
              <w:divBdr>
                <w:top w:val="none" w:sz="0" w:space="0" w:color="auto"/>
                <w:left w:val="none" w:sz="0" w:space="0" w:color="auto"/>
                <w:bottom w:val="none" w:sz="0" w:space="0" w:color="auto"/>
                <w:right w:val="none" w:sz="0" w:space="0" w:color="auto"/>
              </w:divBdr>
            </w:div>
            <w:div w:id="733358375">
              <w:marLeft w:val="0"/>
              <w:marRight w:val="0"/>
              <w:marTop w:val="0"/>
              <w:marBottom w:val="0"/>
              <w:divBdr>
                <w:top w:val="none" w:sz="0" w:space="0" w:color="auto"/>
                <w:left w:val="none" w:sz="0" w:space="0" w:color="auto"/>
                <w:bottom w:val="none" w:sz="0" w:space="0" w:color="auto"/>
                <w:right w:val="none" w:sz="0" w:space="0" w:color="auto"/>
              </w:divBdr>
            </w:div>
            <w:div w:id="1366177007">
              <w:marLeft w:val="0"/>
              <w:marRight w:val="0"/>
              <w:marTop w:val="0"/>
              <w:marBottom w:val="0"/>
              <w:divBdr>
                <w:top w:val="none" w:sz="0" w:space="0" w:color="auto"/>
                <w:left w:val="none" w:sz="0" w:space="0" w:color="auto"/>
                <w:bottom w:val="none" w:sz="0" w:space="0" w:color="auto"/>
                <w:right w:val="none" w:sz="0" w:space="0" w:color="auto"/>
              </w:divBdr>
            </w:div>
            <w:div w:id="1543859033">
              <w:marLeft w:val="0"/>
              <w:marRight w:val="0"/>
              <w:marTop w:val="0"/>
              <w:marBottom w:val="0"/>
              <w:divBdr>
                <w:top w:val="none" w:sz="0" w:space="0" w:color="auto"/>
                <w:left w:val="none" w:sz="0" w:space="0" w:color="auto"/>
                <w:bottom w:val="none" w:sz="0" w:space="0" w:color="auto"/>
                <w:right w:val="none" w:sz="0" w:space="0" w:color="auto"/>
              </w:divBdr>
            </w:div>
            <w:div w:id="1816485765">
              <w:marLeft w:val="0"/>
              <w:marRight w:val="0"/>
              <w:marTop w:val="0"/>
              <w:marBottom w:val="0"/>
              <w:divBdr>
                <w:top w:val="none" w:sz="0" w:space="0" w:color="auto"/>
                <w:left w:val="none" w:sz="0" w:space="0" w:color="auto"/>
                <w:bottom w:val="none" w:sz="0" w:space="0" w:color="auto"/>
                <w:right w:val="none" w:sz="0" w:space="0" w:color="auto"/>
              </w:divBdr>
            </w:div>
            <w:div w:id="294524918">
              <w:marLeft w:val="0"/>
              <w:marRight w:val="0"/>
              <w:marTop w:val="0"/>
              <w:marBottom w:val="0"/>
              <w:divBdr>
                <w:top w:val="none" w:sz="0" w:space="0" w:color="auto"/>
                <w:left w:val="none" w:sz="0" w:space="0" w:color="auto"/>
                <w:bottom w:val="none" w:sz="0" w:space="0" w:color="auto"/>
                <w:right w:val="none" w:sz="0" w:space="0" w:color="auto"/>
              </w:divBdr>
            </w:div>
            <w:div w:id="1474518682">
              <w:marLeft w:val="0"/>
              <w:marRight w:val="0"/>
              <w:marTop w:val="0"/>
              <w:marBottom w:val="0"/>
              <w:divBdr>
                <w:top w:val="none" w:sz="0" w:space="0" w:color="auto"/>
                <w:left w:val="none" w:sz="0" w:space="0" w:color="auto"/>
                <w:bottom w:val="none" w:sz="0" w:space="0" w:color="auto"/>
                <w:right w:val="none" w:sz="0" w:space="0" w:color="auto"/>
              </w:divBdr>
            </w:div>
            <w:div w:id="1555115969">
              <w:marLeft w:val="0"/>
              <w:marRight w:val="0"/>
              <w:marTop w:val="0"/>
              <w:marBottom w:val="0"/>
              <w:divBdr>
                <w:top w:val="none" w:sz="0" w:space="0" w:color="auto"/>
                <w:left w:val="none" w:sz="0" w:space="0" w:color="auto"/>
                <w:bottom w:val="none" w:sz="0" w:space="0" w:color="auto"/>
                <w:right w:val="none" w:sz="0" w:space="0" w:color="auto"/>
              </w:divBdr>
            </w:div>
            <w:div w:id="666909984">
              <w:marLeft w:val="0"/>
              <w:marRight w:val="0"/>
              <w:marTop w:val="0"/>
              <w:marBottom w:val="0"/>
              <w:divBdr>
                <w:top w:val="none" w:sz="0" w:space="0" w:color="auto"/>
                <w:left w:val="none" w:sz="0" w:space="0" w:color="auto"/>
                <w:bottom w:val="none" w:sz="0" w:space="0" w:color="auto"/>
                <w:right w:val="none" w:sz="0" w:space="0" w:color="auto"/>
              </w:divBdr>
            </w:div>
            <w:div w:id="26151833">
              <w:marLeft w:val="0"/>
              <w:marRight w:val="0"/>
              <w:marTop w:val="0"/>
              <w:marBottom w:val="0"/>
              <w:divBdr>
                <w:top w:val="none" w:sz="0" w:space="0" w:color="auto"/>
                <w:left w:val="none" w:sz="0" w:space="0" w:color="auto"/>
                <w:bottom w:val="none" w:sz="0" w:space="0" w:color="auto"/>
                <w:right w:val="none" w:sz="0" w:space="0" w:color="auto"/>
              </w:divBdr>
            </w:div>
            <w:div w:id="2062090777">
              <w:marLeft w:val="0"/>
              <w:marRight w:val="0"/>
              <w:marTop w:val="0"/>
              <w:marBottom w:val="0"/>
              <w:divBdr>
                <w:top w:val="none" w:sz="0" w:space="0" w:color="auto"/>
                <w:left w:val="none" w:sz="0" w:space="0" w:color="auto"/>
                <w:bottom w:val="none" w:sz="0" w:space="0" w:color="auto"/>
                <w:right w:val="none" w:sz="0" w:space="0" w:color="auto"/>
              </w:divBdr>
            </w:div>
            <w:div w:id="1884708235">
              <w:marLeft w:val="0"/>
              <w:marRight w:val="0"/>
              <w:marTop w:val="0"/>
              <w:marBottom w:val="0"/>
              <w:divBdr>
                <w:top w:val="none" w:sz="0" w:space="0" w:color="auto"/>
                <w:left w:val="none" w:sz="0" w:space="0" w:color="auto"/>
                <w:bottom w:val="none" w:sz="0" w:space="0" w:color="auto"/>
                <w:right w:val="none" w:sz="0" w:space="0" w:color="auto"/>
              </w:divBdr>
            </w:div>
            <w:div w:id="1275670391">
              <w:marLeft w:val="0"/>
              <w:marRight w:val="0"/>
              <w:marTop w:val="0"/>
              <w:marBottom w:val="0"/>
              <w:divBdr>
                <w:top w:val="none" w:sz="0" w:space="0" w:color="auto"/>
                <w:left w:val="none" w:sz="0" w:space="0" w:color="auto"/>
                <w:bottom w:val="none" w:sz="0" w:space="0" w:color="auto"/>
                <w:right w:val="none" w:sz="0" w:space="0" w:color="auto"/>
              </w:divBdr>
            </w:div>
            <w:div w:id="1862083293">
              <w:marLeft w:val="0"/>
              <w:marRight w:val="0"/>
              <w:marTop w:val="0"/>
              <w:marBottom w:val="0"/>
              <w:divBdr>
                <w:top w:val="none" w:sz="0" w:space="0" w:color="auto"/>
                <w:left w:val="none" w:sz="0" w:space="0" w:color="auto"/>
                <w:bottom w:val="none" w:sz="0" w:space="0" w:color="auto"/>
                <w:right w:val="none" w:sz="0" w:space="0" w:color="auto"/>
              </w:divBdr>
            </w:div>
            <w:div w:id="2062092641">
              <w:marLeft w:val="0"/>
              <w:marRight w:val="0"/>
              <w:marTop w:val="0"/>
              <w:marBottom w:val="0"/>
              <w:divBdr>
                <w:top w:val="none" w:sz="0" w:space="0" w:color="auto"/>
                <w:left w:val="none" w:sz="0" w:space="0" w:color="auto"/>
                <w:bottom w:val="none" w:sz="0" w:space="0" w:color="auto"/>
                <w:right w:val="none" w:sz="0" w:space="0" w:color="auto"/>
              </w:divBdr>
            </w:div>
            <w:div w:id="1461537995">
              <w:marLeft w:val="0"/>
              <w:marRight w:val="0"/>
              <w:marTop w:val="0"/>
              <w:marBottom w:val="0"/>
              <w:divBdr>
                <w:top w:val="none" w:sz="0" w:space="0" w:color="auto"/>
                <w:left w:val="none" w:sz="0" w:space="0" w:color="auto"/>
                <w:bottom w:val="none" w:sz="0" w:space="0" w:color="auto"/>
                <w:right w:val="none" w:sz="0" w:space="0" w:color="auto"/>
              </w:divBdr>
            </w:div>
            <w:div w:id="500318765">
              <w:marLeft w:val="0"/>
              <w:marRight w:val="0"/>
              <w:marTop w:val="0"/>
              <w:marBottom w:val="0"/>
              <w:divBdr>
                <w:top w:val="none" w:sz="0" w:space="0" w:color="auto"/>
                <w:left w:val="none" w:sz="0" w:space="0" w:color="auto"/>
                <w:bottom w:val="none" w:sz="0" w:space="0" w:color="auto"/>
                <w:right w:val="none" w:sz="0" w:space="0" w:color="auto"/>
              </w:divBdr>
            </w:div>
            <w:div w:id="1128008611">
              <w:marLeft w:val="0"/>
              <w:marRight w:val="0"/>
              <w:marTop w:val="0"/>
              <w:marBottom w:val="0"/>
              <w:divBdr>
                <w:top w:val="none" w:sz="0" w:space="0" w:color="auto"/>
                <w:left w:val="none" w:sz="0" w:space="0" w:color="auto"/>
                <w:bottom w:val="none" w:sz="0" w:space="0" w:color="auto"/>
                <w:right w:val="none" w:sz="0" w:space="0" w:color="auto"/>
              </w:divBdr>
            </w:div>
            <w:div w:id="141973117">
              <w:marLeft w:val="0"/>
              <w:marRight w:val="0"/>
              <w:marTop w:val="0"/>
              <w:marBottom w:val="0"/>
              <w:divBdr>
                <w:top w:val="none" w:sz="0" w:space="0" w:color="auto"/>
                <w:left w:val="none" w:sz="0" w:space="0" w:color="auto"/>
                <w:bottom w:val="none" w:sz="0" w:space="0" w:color="auto"/>
                <w:right w:val="none" w:sz="0" w:space="0" w:color="auto"/>
              </w:divBdr>
            </w:div>
            <w:div w:id="383795678">
              <w:marLeft w:val="0"/>
              <w:marRight w:val="0"/>
              <w:marTop w:val="0"/>
              <w:marBottom w:val="0"/>
              <w:divBdr>
                <w:top w:val="none" w:sz="0" w:space="0" w:color="auto"/>
                <w:left w:val="none" w:sz="0" w:space="0" w:color="auto"/>
                <w:bottom w:val="none" w:sz="0" w:space="0" w:color="auto"/>
                <w:right w:val="none" w:sz="0" w:space="0" w:color="auto"/>
              </w:divBdr>
            </w:div>
            <w:div w:id="2023242860">
              <w:marLeft w:val="0"/>
              <w:marRight w:val="0"/>
              <w:marTop w:val="0"/>
              <w:marBottom w:val="0"/>
              <w:divBdr>
                <w:top w:val="none" w:sz="0" w:space="0" w:color="auto"/>
                <w:left w:val="none" w:sz="0" w:space="0" w:color="auto"/>
                <w:bottom w:val="none" w:sz="0" w:space="0" w:color="auto"/>
                <w:right w:val="none" w:sz="0" w:space="0" w:color="auto"/>
              </w:divBdr>
            </w:div>
            <w:div w:id="636256006">
              <w:marLeft w:val="0"/>
              <w:marRight w:val="0"/>
              <w:marTop w:val="0"/>
              <w:marBottom w:val="0"/>
              <w:divBdr>
                <w:top w:val="none" w:sz="0" w:space="0" w:color="auto"/>
                <w:left w:val="none" w:sz="0" w:space="0" w:color="auto"/>
                <w:bottom w:val="none" w:sz="0" w:space="0" w:color="auto"/>
                <w:right w:val="none" w:sz="0" w:space="0" w:color="auto"/>
              </w:divBdr>
            </w:div>
            <w:div w:id="606617841">
              <w:marLeft w:val="0"/>
              <w:marRight w:val="0"/>
              <w:marTop w:val="0"/>
              <w:marBottom w:val="0"/>
              <w:divBdr>
                <w:top w:val="none" w:sz="0" w:space="0" w:color="auto"/>
                <w:left w:val="none" w:sz="0" w:space="0" w:color="auto"/>
                <w:bottom w:val="none" w:sz="0" w:space="0" w:color="auto"/>
                <w:right w:val="none" w:sz="0" w:space="0" w:color="auto"/>
              </w:divBdr>
            </w:div>
            <w:div w:id="1885603986">
              <w:marLeft w:val="0"/>
              <w:marRight w:val="0"/>
              <w:marTop w:val="0"/>
              <w:marBottom w:val="0"/>
              <w:divBdr>
                <w:top w:val="none" w:sz="0" w:space="0" w:color="auto"/>
                <w:left w:val="none" w:sz="0" w:space="0" w:color="auto"/>
                <w:bottom w:val="none" w:sz="0" w:space="0" w:color="auto"/>
                <w:right w:val="none" w:sz="0" w:space="0" w:color="auto"/>
              </w:divBdr>
            </w:div>
            <w:div w:id="1098133181">
              <w:marLeft w:val="0"/>
              <w:marRight w:val="0"/>
              <w:marTop w:val="0"/>
              <w:marBottom w:val="0"/>
              <w:divBdr>
                <w:top w:val="none" w:sz="0" w:space="0" w:color="auto"/>
                <w:left w:val="none" w:sz="0" w:space="0" w:color="auto"/>
                <w:bottom w:val="none" w:sz="0" w:space="0" w:color="auto"/>
                <w:right w:val="none" w:sz="0" w:space="0" w:color="auto"/>
              </w:divBdr>
            </w:div>
            <w:div w:id="656373940">
              <w:marLeft w:val="0"/>
              <w:marRight w:val="0"/>
              <w:marTop w:val="0"/>
              <w:marBottom w:val="0"/>
              <w:divBdr>
                <w:top w:val="none" w:sz="0" w:space="0" w:color="auto"/>
                <w:left w:val="none" w:sz="0" w:space="0" w:color="auto"/>
                <w:bottom w:val="none" w:sz="0" w:space="0" w:color="auto"/>
                <w:right w:val="none" w:sz="0" w:space="0" w:color="auto"/>
              </w:divBdr>
            </w:div>
            <w:div w:id="723993954">
              <w:marLeft w:val="0"/>
              <w:marRight w:val="0"/>
              <w:marTop w:val="0"/>
              <w:marBottom w:val="0"/>
              <w:divBdr>
                <w:top w:val="none" w:sz="0" w:space="0" w:color="auto"/>
                <w:left w:val="none" w:sz="0" w:space="0" w:color="auto"/>
                <w:bottom w:val="none" w:sz="0" w:space="0" w:color="auto"/>
                <w:right w:val="none" w:sz="0" w:space="0" w:color="auto"/>
              </w:divBdr>
            </w:div>
            <w:div w:id="1788423010">
              <w:marLeft w:val="0"/>
              <w:marRight w:val="0"/>
              <w:marTop w:val="0"/>
              <w:marBottom w:val="0"/>
              <w:divBdr>
                <w:top w:val="none" w:sz="0" w:space="0" w:color="auto"/>
                <w:left w:val="none" w:sz="0" w:space="0" w:color="auto"/>
                <w:bottom w:val="none" w:sz="0" w:space="0" w:color="auto"/>
                <w:right w:val="none" w:sz="0" w:space="0" w:color="auto"/>
              </w:divBdr>
            </w:div>
            <w:div w:id="1840925352">
              <w:marLeft w:val="0"/>
              <w:marRight w:val="0"/>
              <w:marTop w:val="0"/>
              <w:marBottom w:val="0"/>
              <w:divBdr>
                <w:top w:val="none" w:sz="0" w:space="0" w:color="auto"/>
                <w:left w:val="none" w:sz="0" w:space="0" w:color="auto"/>
                <w:bottom w:val="none" w:sz="0" w:space="0" w:color="auto"/>
                <w:right w:val="none" w:sz="0" w:space="0" w:color="auto"/>
              </w:divBdr>
            </w:div>
            <w:div w:id="898173976">
              <w:marLeft w:val="0"/>
              <w:marRight w:val="0"/>
              <w:marTop w:val="0"/>
              <w:marBottom w:val="0"/>
              <w:divBdr>
                <w:top w:val="none" w:sz="0" w:space="0" w:color="auto"/>
                <w:left w:val="none" w:sz="0" w:space="0" w:color="auto"/>
                <w:bottom w:val="none" w:sz="0" w:space="0" w:color="auto"/>
                <w:right w:val="none" w:sz="0" w:space="0" w:color="auto"/>
              </w:divBdr>
            </w:div>
            <w:div w:id="1886022744">
              <w:marLeft w:val="0"/>
              <w:marRight w:val="0"/>
              <w:marTop w:val="0"/>
              <w:marBottom w:val="0"/>
              <w:divBdr>
                <w:top w:val="none" w:sz="0" w:space="0" w:color="auto"/>
                <w:left w:val="none" w:sz="0" w:space="0" w:color="auto"/>
                <w:bottom w:val="none" w:sz="0" w:space="0" w:color="auto"/>
                <w:right w:val="none" w:sz="0" w:space="0" w:color="auto"/>
              </w:divBdr>
            </w:div>
            <w:div w:id="183716199">
              <w:marLeft w:val="0"/>
              <w:marRight w:val="0"/>
              <w:marTop w:val="0"/>
              <w:marBottom w:val="0"/>
              <w:divBdr>
                <w:top w:val="none" w:sz="0" w:space="0" w:color="auto"/>
                <w:left w:val="none" w:sz="0" w:space="0" w:color="auto"/>
                <w:bottom w:val="none" w:sz="0" w:space="0" w:color="auto"/>
                <w:right w:val="none" w:sz="0" w:space="0" w:color="auto"/>
              </w:divBdr>
            </w:div>
            <w:div w:id="406802887">
              <w:marLeft w:val="0"/>
              <w:marRight w:val="0"/>
              <w:marTop w:val="0"/>
              <w:marBottom w:val="0"/>
              <w:divBdr>
                <w:top w:val="none" w:sz="0" w:space="0" w:color="auto"/>
                <w:left w:val="none" w:sz="0" w:space="0" w:color="auto"/>
                <w:bottom w:val="none" w:sz="0" w:space="0" w:color="auto"/>
                <w:right w:val="none" w:sz="0" w:space="0" w:color="auto"/>
              </w:divBdr>
            </w:div>
            <w:div w:id="1711109318">
              <w:marLeft w:val="0"/>
              <w:marRight w:val="0"/>
              <w:marTop w:val="0"/>
              <w:marBottom w:val="0"/>
              <w:divBdr>
                <w:top w:val="none" w:sz="0" w:space="0" w:color="auto"/>
                <w:left w:val="none" w:sz="0" w:space="0" w:color="auto"/>
                <w:bottom w:val="none" w:sz="0" w:space="0" w:color="auto"/>
                <w:right w:val="none" w:sz="0" w:space="0" w:color="auto"/>
              </w:divBdr>
            </w:div>
            <w:div w:id="1775396057">
              <w:marLeft w:val="0"/>
              <w:marRight w:val="0"/>
              <w:marTop w:val="0"/>
              <w:marBottom w:val="0"/>
              <w:divBdr>
                <w:top w:val="none" w:sz="0" w:space="0" w:color="auto"/>
                <w:left w:val="none" w:sz="0" w:space="0" w:color="auto"/>
                <w:bottom w:val="none" w:sz="0" w:space="0" w:color="auto"/>
                <w:right w:val="none" w:sz="0" w:space="0" w:color="auto"/>
              </w:divBdr>
            </w:div>
            <w:div w:id="26152096">
              <w:marLeft w:val="0"/>
              <w:marRight w:val="0"/>
              <w:marTop w:val="0"/>
              <w:marBottom w:val="0"/>
              <w:divBdr>
                <w:top w:val="none" w:sz="0" w:space="0" w:color="auto"/>
                <w:left w:val="none" w:sz="0" w:space="0" w:color="auto"/>
                <w:bottom w:val="none" w:sz="0" w:space="0" w:color="auto"/>
                <w:right w:val="none" w:sz="0" w:space="0" w:color="auto"/>
              </w:divBdr>
            </w:div>
            <w:div w:id="1763911757">
              <w:marLeft w:val="0"/>
              <w:marRight w:val="0"/>
              <w:marTop w:val="0"/>
              <w:marBottom w:val="0"/>
              <w:divBdr>
                <w:top w:val="none" w:sz="0" w:space="0" w:color="auto"/>
                <w:left w:val="none" w:sz="0" w:space="0" w:color="auto"/>
                <w:bottom w:val="none" w:sz="0" w:space="0" w:color="auto"/>
                <w:right w:val="none" w:sz="0" w:space="0" w:color="auto"/>
              </w:divBdr>
            </w:div>
            <w:div w:id="924260921">
              <w:marLeft w:val="0"/>
              <w:marRight w:val="0"/>
              <w:marTop w:val="0"/>
              <w:marBottom w:val="0"/>
              <w:divBdr>
                <w:top w:val="none" w:sz="0" w:space="0" w:color="auto"/>
                <w:left w:val="none" w:sz="0" w:space="0" w:color="auto"/>
                <w:bottom w:val="none" w:sz="0" w:space="0" w:color="auto"/>
                <w:right w:val="none" w:sz="0" w:space="0" w:color="auto"/>
              </w:divBdr>
            </w:div>
            <w:div w:id="106630633">
              <w:marLeft w:val="0"/>
              <w:marRight w:val="0"/>
              <w:marTop w:val="0"/>
              <w:marBottom w:val="0"/>
              <w:divBdr>
                <w:top w:val="none" w:sz="0" w:space="0" w:color="auto"/>
                <w:left w:val="none" w:sz="0" w:space="0" w:color="auto"/>
                <w:bottom w:val="none" w:sz="0" w:space="0" w:color="auto"/>
                <w:right w:val="none" w:sz="0" w:space="0" w:color="auto"/>
              </w:divBdr>
            </w:div>
            <w:div w:id="907879242">
              <w:marLeft w:val="0"/>
              <w:marRight w:val="0"/>
              <w:marTop w:val="0"/>
              <w:marBottom w:val="0"/>
              <w:divBdr>
                <w:top w:val="none" w:sz="0" w:space="0" w:color="auto"/>
                <w:left w:val="none" w:sz="0" w:space="0" w:color="auto"/>
                <w:bottom w:val="none" w:sz="0" w:space="0" w:color="auto"/>
                <w:right w:val="none" w:sz="0" w:space="0" w:color="auto"/>
              </w:divBdr>
            </w:div>
            <w:div w:id="1730230918">
              <w:marLeft w:val="0"/>
              <w:marRight w:val="0"/>
              <w:marTop w:val="0"/>
              <w:marBottom w:val="0"/>
              <w:divBdr>
                <w:top w:val="none" w:sz="0" w:space="0" w:color="auto"/>
                <w:left w:val="none" w:sz="0" w:space="0" w:color="auto"/>
                <w:bottom w:val="none" w:sz="0" w:space="0" w:color="auto"/>
                <w:right w:val="none" w:sz="0" w:space="0" w:color="auto"/>
              </w:divBdr>
            </w:div>
            <w:div w:id="1042561357">
              <w:marLeft w:val="0"/>
              <w:marRight w:val="0"/>
              <w:marTop w:val="0"/>
              <w:marBottom w:val="0"/>
              <w:divBdr>
                <w:top w:val="none" w:sz="0" w:space="0" w:color="auto"/>
                <w:left w:val="none" w:sz="0" w:space="0" w:color="auto"/>
                <w:bottom w:val="none" w:sz="0" w:space="0" w:color="auto"/>
                <w:right w:val="none" w:sz="0" w:space="0" w:color="auto"/>
              </w:divBdr>
            </w:div>
            <w:div w:id="1590893924">
              <w:marLeft w:val="0"/>
              <w:marRight w:val="0"/>
              <w:marTop w:val="0"/>
              <w:marBottom w:val="0"/>
              <w:divBdr>
                <w:top w:val="none" w:sz="0" w:space="0" w:color="auto"/>
                <w:left w:val="none" w:sz="0" w:space="0" w:color="auto"/>
                <w:bottom w:val="none" w:sz="0" w:space="0" w:color="auto"/>
                <w:right w:val="none" w:sz="0" w:space="0" w:color="auto"/>
              </w:divBdr>
            </w:div>
            <w:div w:id="520238238">
              <w:marLeft w:val="0"/>
              <w:marRight w:val="0"/>
              <w:marTop w:val="0"/>
              <w:marBottom w:val="0"/>
              <w:divBdr>
                <w:top w:val="none" w:sz="0" w:space="0" w:color="auto"/>
                <w:left w:val="none" w:sz="0" w:space="0" w:color="auto"/>
                <w:bottom w:val="none" w:sz="0" w:space="0" w:color="auto"/>
                <w:right w:val="none" w:sz="0" w:space="0" w:color="auto"/>
              </w:divBdr>
            </w:div>
            <w:div w:id="822623360">
              <w:marLeft w:val="0"/>
              <w:marRight w:val="0"/>
              <w:marTop w:val="0"/>
              <w:marBottom w:val="0"/>
              <w:divBdr>
                <w:top w:val="none" w:sz="0" w:space="0" w:color="auto"/>
                <w:left w:val="none" w:sz="0" w:space="0" w:color="auto"/>
                <w:bottom w:val="none" w:sz="0" w:space="0" w:color="auto"/>
                <w:right w:val="none" w:sz="0" w:space="0" w:color="auto"/>
              </w:divBdr>
            </w:div>
            <w:div w:id="610090616">
              <w:marLeft w:val="0"/>
              <w:marRight w:val="0"/>
              <w:marTop w:val="0"/>
              <w:marBottom w:val="0"/>
              <w:divBdr>
                <w:top w:val="none" w:sz="0" w:space="0" w:color="auto"/>
                <w:left w:val="none" w:sz="0" w:space="0" w:color="auto"/>
                <w:bottom w:val="none" w:sz="0" w:space="0" w:color="auto"/>
                <w:right w:val="none" w:sz="0" w:space="0" w:color="auto"/>
              </w:divBdr>
            </w:div>
            <w:div w:id="377897470">
              <w:marLeft w:val="0"/>
              <w:marRight w:val="0"/>
              <w:marTop w:val="0"/>
              <w:marBottom w:val="0"/>
              <w:divBdr>
                <w:top w:val="none" w:sz="0" w:space="0" w:color="auto"/>
                <w:left w:val="none" w:sz="0" w:space="0" w:color="auto"/>
                <w:bottom w:val="none" w:sz="0" w:space="0" w:color="auto"/>
                <w:right w:val="none" w:sz="0" w:space="0" w:color="auto"/>
              </w:divBdr>
            </w:div>
            <w:div w:id="1027367776">
              <w:marLeft w:val="0"/>
              <w:marRight w:val="0"/>
              <w:marTop w:val="0"/>
              <w:marBottom w:val="0"/>
              <w:divBdr>
                <w:top w:val="none" w:sz="0" w:space="0" w:color="auto"/>
                <w:left w:val="none" w:sz="0" w:space="0" w:color="auto"/>
                <w:bottom w:val="none" w:sz="0" w:space="0" w:color="auto"/>
                <w:right w:val="none" w:sz="0" w:space="0" w:color="auto"/>
              </w:divBdr>
            </w:div>
            <w:div w:id="26680268">
              <w:marLeft w:val="0"/>
              <w:marRight w:val="0"/>
              <w:marTop w:val="0"/>
              <w:marBottom w:val="0"/>
              <w:divBdr>
                <w:top w:val="none" w:sz="0" w:space="0" w:color="auto"/>
                <w:left w:val="none" w:sz="0" w:space="0" w:color="auto"/>
                <w:bottom w:val="none" w:sz="0" w:space="0" w:color="auto"/>
                <w:right w:val="none" w:sz="0" w:space="0" w:color="auto"/>
              </w:divBdr>
            </w:div>
            <w:div w:id="1877765975">
              <w:marLeft w:val="0"/>
              <w:marRight w:val="0"/>
              <w:marTop w:val="0"/>
              <w:marBottom w:val="0"/>
              <w:divBdr>
                <w:top w:val="none" w:sz="0" w:space="0" w:color="auto"/>
                <w:left w:val="none" w:sz="0" w:space="0" w:color="auto"/>
                <w:bottom w:val="none" w:sz="0" w:space="0" w:color="auto"/>
                <w:right w:val="none" w:sz="0" w:space="0" w:color="auto"/>
              </w:divBdr>
            </w:div>
            <w:div w:id="5789079">
              <w:marLeft w:val="0"/>
              <w:marRight w:val="0"/>
              <w:marTop w:val="0"/>
              <w:marBottom w:val="0"/>
              <w:divBdr>
                <w:top w:val="none" w:sz="0" w:space="0" w:color="auto"/>
                <w:left w:val="none" w:sz="0" w:space="0" w:color="auto"/>
                <w:bottom w:val="none" w:sz="0" w:space="0" w:color="auto"/>
                <w:right w:val="none" w:sz="0" w:space="0" w:color="auto"/>
              </w:divBdr>
            </w:div>
            <w:div w:id="661276938">
              <w:marLeft w:val="0"/>
              <w:marRight w:val="0"/>
              <w:marTop w:val="0"/>
              <w:marBottom w:val="0"/>
              <w:divBdr>
                <w:top w:val="none" w:sz="0" w:space="0" w:color="auto"/>
                <w:left w:val="none" w:sz="0" w:space="0" w:color="auto"/>
                <w:bottom w:val="none" w:sz="0" w:space="0" w:color="auto"/>
                <w:right w:val="none" w:sz="0" w:space="0" w:color="auto"/>
              </w:divBdr>
            </w:div>
            <w:div w:id="631519806">
              <w:marLeft w:val="0"/>
              <w:marRight w:val="0"/>
              <w:marTop w:val="0"/>
              <w:marBottom w:val="0"/>
              <w:divBdr>
                <w:top w:val="none" w:sz="0" w:space="0" w:color="auto"/>
                <w:left w:val="none" w:sz="0" w:space="0" w:color="auto"/>
                <w:bottom w:val="none" w:sz="0" w:space="0" w:color="auto"/>
                <w:right w:val="none" w:sz="0" w:space="0" w:color="auto"/>
              </w:divBdr>
            </w:div>
            <w:div w:id="1940213541">
              <w:marLeft w:val="0"/>
              <w:marRight w:val="0"/>
              <w:marTop w:val="0"/>
              <w:marBottom w:val="0"/>
              <w:divBdr>
                <w:top w:val="none" w:sz="0" w:space="0" w:color="auto"/>
                <w:left w:val="none" w:sz="0" w:space="0" w:color="auto"/>
                <w:bottom w:val="none" w:sz="0" w:space="0" w:color="auto"/>
                <w:right w:val="none" w:sz="0" w:space="0" w:color="auto"/>
              </w:divBdr>
            </w:div>
            <w:div w:id="1525706738">
              <w:marLeft w:val="0"/>
              <w:marRight w:val="0"/>
              <w:marTop w:val="0"/>
              <w:marBottom w:val="0"/>
              <w:divBdr>
                <w:top w:val="none" w:sz="0" w:space="0" w:color="auto"/>
                <w:left w:val="none" w:sz="0" w:space="0" w:color="auto"/>
                <w:bottom w:val="none" w:sz="0" w:space="0" w:color="auto"/>
                <w:right w:val="none" w:sz="0" w:space="0" w:color="auto"/>
              </w:divBdr>
            </w:div>
            <w:div w:id="856387448">
              <w:marLeft w:val="0"/>
              <w:marRight w:val="0"/>
              <w:marTop w:val="0"/>
              <w:marBottom w:val="0"/>
              <w:divBdr>
                <w:top w:val="none" w:sz="0" w:space="0" w:color="auto"/>
                <w:left w:val="none" w:sz="0" w:space="0" w:color="auto"/>
                <w:bottom w:val="none" w:sz="0" w:space="0" w:color="auto"/>
                <w:right w:val="none" w:sz="0" w:space="0" w:color="auto"/>
              </w:divBdr>
            </w:div>
            <w:div w:id="1910579923">
              <w:marLeft w:val="0"/>
              <w:marRight w:val="0"/>
              <w:marTop w:val="0"/>
              <w:marBottom w:val="0"/>
              <w:divBdr>
                <w:top w:val="none" w:sz="0" w:space="0" w:color="auto"/>
                <w:left w:val="none" w:sz="0" w:space="0" w:color="auto"/>
                <w:bottom w:val="none" w:sz="0" w:space="0" w:color="auto"/>
                <w:right w:val="none" w:sz="0" w:space="0" w:color="auto"/>
              </w:divBdr>
            </w:div>
            <w:div w:id="378016910">
              <w:marLeft w:val="0"/>
              <w:marRight w:val="0"/>
              <w:marTop w:val="0"/>
              <w:marBottom w:val="0"/>
              <w:divBdr>
                <w:top w:val="none" w:sz="0" w:space="0" w:color="auto"/>
                <w:left w:val="none" w:sz="0" w:space="0" w:color="auto"/>
                <w:bottom w:val="none" w:sz="0" w:space="0" w:color="auto"/>
                <w:right w:val="none" w:sz="0" w:space="0" w:color="auto"/>
              </w:divBdr>
            </w:div>
            <w:div w:id="209418866">
              <w:marLeft w:val="0"/>
              <w:marRight w:val="0"/>
              <w:marTop w:val="0"/>
              <w:marBottom w:val="0"/>
              <w:divBdr>
                <w:top w:val="none" w:sz="0" w:space="0" w:color="auto"/>
                <w:left w:val="none" w:sz="0" w:space="0" w:color="auto"/>
                <w:bottom w:val="none" w:sz="0" w:space="0" w:color="auto"/>
                <w:right w:val="none" w:sz="0" w:space="0" w:color="auto"/>
              </w:divBdr>
            </w:div>
            <w:div w:id="167259534">
              <w:marLeft w:val="0"/>
              <w:marRight w:val="0"/>
              <w:marTop w:val="0"/>
              <w:marBottom w:val="0"/>
              <w:divBdr>
                <w:top w:val="none" w:sz="0" w:space="0" w:color="auto"/>
                <w:left w:val="none" w:sz="0" w:space="0" w:color="auto"/>
                <w:bottom w:val="none" w:sz="0" w:space="0" w:color="auto"/>
                <w:right w:val="none" w:sz="0" w:space="0" w:color="auto"/>
              </w:divBdr>
            </w:div>
            <w:div w:id="603464617">
              <w:marLeft w:val="0"/>
              <w:marRight w:val="0"/>
              <w:marTop w:val="0"/>
              <w:marBottom w:val="0"/>
              <w:divBdr>
                <w:top w:val="none" w:sz="0" w:space="0" w:color="auto"/>
                <w:left w:val="none" w:sz="0" w:space="0" w:color="auto"/>
                <w:bottom w:val="none" w:sz="0" w:space="0" w:color="auto"/>
                <w:right w:val="none" w:sz="0" w:space="0" w:color="auto"/>
              </w:divBdr>
            </w:div>
            <w:div w:id="477385559">
              <w:marLeft w:val="0"/>
              <w:marRight w:val="0"/>
              <w:marTop w:val="0"/>
              <w:marBottom w:val="0"/>
              <w:divBdr>
                <w:top w:val="none" w:sz="0" w:space="0" w:color="auto"/>
                <w:left w:val="none" w:sz="0" w:space="0" w:color="auto"/>
                <w:bottom w:val="none" w:sz="0" w:space="0" w:color="auto"/>
                <w:right w:val="none" w:sz="0" w:space="0" w:color="auto"/>
              </w:divBdr>
            </w:div>
            <w:div w:id="1161627233">
              <w:marLeft w:val="0"/>
              <w:marRight w:val="0"/>
              <w:marTop w:val="0"/>
              <w:marBottom w:val="0"/>
              <w:divBdr>
                <w:top w:val="none" w:sz="0" w:space="0" w:color="auto"/>
                <w:left w:val="none" w:sz="0" w:space="0" w:color="auto"/>
                <w:bottom w:val="none" w:sz="0" w:space="0" w:color="auto"/>
                <w:right w:val="none" w:sz="0" w:space="0" w:color="auto"/>
              </w:divBdr>
            </w:div>
            <w:div w:id="1130317763">
              <w:marLeft w:val="0"/>
              <w:marRight w:val="0"/>
              <w:marTop w:val="0"/>
              <w:marBottom w:val="0"/>
              <w:divBdr>
                <w:top w:val="none" w:sz="0" w:space="0" w:color="auto"/>
                <w:left w:val="none" w:sz="0" w:space="0" w:color="auto"/>
                <w:bottom w:val="none" w:sz="0" w:space="0" w:color="auto"/>
                <w:right w:val="none" w:sz="0" w:space="0" w:color="auto"/>
              </w:divBdr>
            </w:div>
            <w:div w:id="795103172">
              <w:marLeft w:val="0"/>
              <w:marRight w:val="0"/>
              <w:marTop w:val="0"/>
              <w:marBottom w:val="0"/>
              <w:divBdr>
                <w:top w:val="none" w:sz="0" w:space="0" w:color="auto"/>
                <w:left w:val="none" w:sz="0" w:space="0" w:color="auto"/>
                <w:bottom w:val="none" w:sz="0" w:space="0" w:color="auto"/>
                <w:right w:val="none" w:sz="0" w:space="0" w:color="auto"/>
              </w:divBdr>
            </w:div>
            <w:div w:id="1049837259">
              <w:marLeft w:val="0"/>
              <w:marRight w:val="0"/>
              <w:marTop w:val="0"/>
              <w:marBottom w:val="0"/>
              <w:divBdr>
                <w:top w:val="none" w:sz="0" w:space="0" w:color="auto"/>
                <w:left w:val="none" w:sz="0" w:space="0" w:color="auto"/>
                <w:bottom w:val="none" w:sz="0" w:space="0" w:color="auto"/>
                <w:right w:val="none" w:sz="0" w:space="0" w:color="auto"/>
              </w:divBdr>
            </w:div>
            <w:div w:id="484667103">
              <w:marLeft w:val="0"/>
              <w:marRight w:val="0"/>
              <w:marTop w:val="0"/>
              <w:marBottom w:val="0"/>
              <w:divBdr>
                <w:top w:val="none" w:sz="0" w:space="0" w:color="auto"/>
                <w:left w:val="none" w:sz="0" w:space="0" w:color="auto"/>
                <w:bottom w:val="none" w:sz="0" w:space="0" w:color="auto"/>
                <w:right w:val="none" w:sz="0" w:space="0" w:color="auto"/>
              </w:divBdr>
            </w:div>
            <w:div w:id="109251972">
              <w:marLeft w:val="0"/>
              <w:marRight w:val="0"/>
              <w:marTop w:val="0"/>
              <w:marBottom w:val="0"/>
              <w:divBdr>
                <w:top w:val="none" w:sz="0" w:space="0" w:color="auto"/>
                <w:left w:val="none" w:sz="0" w:space="0" w:color="auto"/>
                <w:bottom w:val="none" w:sz="0" w:space="0" w:color="auto"/>
                <w:right w:val="none" w:sz="0" w:space="0" w:color="auto"/>
              </w:divBdr>
            </w:div>
            <w:div w:id="71704434">
              <w:marLeft w:val="0"/>
              <w:marRight w:val="0"/>
              <w:marTop w:val="0"/>
              <w:marBottom w:val="0"/>
              <w:divBdr>
                <w:top w:val="none" w:sz="0" w:space="0" w:color="auto"/>
                <w:left w:val="none" w:sz="0" w:space="0" w:color="auto"/>
                <w:bottom w:val="none" w:sz="0" w:space="0" w:color="auto"/>
                <w:right w:val="none" w:sz="0" w:space="0" w:color="auto"/>
              </w:divBdr>
            </w:div>
            <w:div w:id="1490635721">
              <w:marLeft w:val="0"/>
              <w:marRight w:val="0"/>
              <w:marTop w:val="0"/>
              <w:marBottom w:val="0"/>
              <w:divBdr>
                <w:top w:val="none" w:sz="0" w:space="0" w:color="auto"/>
                <w:left w:val="none" w:sz="0" w:space="0" w:color="auto"/>
                <w:bottom w:val="none" w:sz="0" w:space="0" w:color="auto"/>
                <w:right w:val="none" w:sz="0" w:space="0" w:color="auto"/>
              </w:divBdr>
            </w:div>
            <w:div w:id="2085756313">
              <w:marLeft w:val="0"/>
              <w:marRight w:val="0"/>
              <w:marTop w:val="0"/>
              <w:marBottom w:val="0"/>
              <w:divBdr>
                <w:top w:val="none" w:sz="0" w:space="0" w:color="auto"/>
                <w:left w:val="none" w:sz="0" w:space="0" w:color="auto"/>
                <w:bottom w:val="none" w:sz="0" w:space="0" w:color="auto"/>
                <w:right w:val="none" w:sz="0" w:space="0" w:color="auto"/>
              </w:divBdr>
            </w:div>
            <w:div w:id="421994011">
              <w:marLeft w:val="0"/>
              <w:marRight w:val="0"/>
              <w:marTop w:val="0"/>
              <w:marBottom w:val="0"/>
              <w:divBdr>
                <w:top w:val="none" w:sz="0" w:space="0" w:color="auto"/>
                <w:left w:val="none" w:sz="0" w:space="0" w:color="auto"/>
                <w:bottom w:val="none" w:sz="0" w:space="0" w:color="auto"/>
                <w:right w:val="none" w:sz="0" w:space="0" w:color="auto"/>
              </w:divBdr>
            </w:div>
            <w:div w:id="1936598562">
              <w:marLeft w:val="0"/>
              <w:marRight w:val="0"/>
              <w:marTop w:val="0"/>
              <w:marBottom w:val="0"/>
              <w:divBdr>
                <w:top w:val="none" w:sz="0" w:space="0" w:color="auto"/>
                <w:left w:val="none" w:sz="0" w:space="0" w:color="auto"/>
                <w:bottom w:val="none" w:sz="0" w:space="0" w:color="auto"/>
                <w:right w:val="none" w:sz="0" w:space="0" w:color="auto"/>
              </w:divBdr>
            </w:div>
            <w:div w:id="1911967128">
              <w:marLeft w:val="0"/>
              <w:marRight w:val="0"/>
              <w:marTop w:val="0"/>
              <w:marBottom w:val="0"/>
              <w:divBdr>
                <w:top w:val="none" w:sz="0" w:space="0" w:color="auto"/>
                <w:left w:val="none" w:sz="0" w:space="0" w:color="auto"/>
                <w:bottom w:val="none" w:sz="0" w:space="0" w:color="auto"/>
                <w:right w:val="none" w:sz="0" w:space="0" w:color="auto"/>
              </w:divBdr>
            </w:div>
            <w:div w:id="1354304133">
              <w:marLeft w:val="0"/>
              <w:marRight w:val="0"/>
              <w:marTop w:val="0"/>
              <w:marBottom w:val="0"/>
              <w:divBdr>
                <w:top w:val="none" w:sz="0" w:space="0" w:color="auto"/>
                <w:left w:val="none" w:sz="0" w:space="0" w:color="auto"/>
                <w:bottom w:val="none" w:sz="0" w:space="0" w:color="auto"/>
                <w:right w:val="none" w:sz="0" w:space="0" w:color="auto"/>
              </w:divBdr>
            </w:div>
            <w:div w:id="778259590">
              <w:marLeft w:val="0"/>
              <w:marRight w:val="0"/>
              <w:marTop w:val="0"/>
              <w:marBottom w:val="0"/>
              <w:divBdr>
                <w:top w:val="none" w:sz="0" w:space="0" w:color="auto"/>
                <w:left w:val="none" w:sz="0" w:space="0" w:color="auto"/>
                <w:bottom w:val="none" w:sz="0" w:space="0" w:color="auto"/>
                <w:right w:val="none" w:sz="0" w:space="0" w:color="auto"/>
              </w:divBdr>
            </w:div>
            <w:div w:id="1580018572">
              <w:marLeft w:val="0"/>
              <w:marRight w:val="0"/>
              <w:marTop w:val="0"/>
              <w:marBottom w:val="0"/>
              <w:divBdr>
                <w:top w:val="none" w:sz="0" w:space="0" w:color="auto"/>
                <w:left w:val="none" w:sz="0" w:space="0" w:color="auto"/>
                <w:bottom w:val="none" w:sz="0" w:space="0" w:color="auto"/>
                <w:right w:val="none" w:sz="0" w:space="0" w:color="auto"/>
              </w:divBdr>
            </w:div>
            <w:div w:id="872689335">
              <w:marLeft w:val="0"/>
              <w:marRight w:val="0"/>
              <w:marTop w:val="0"/>
              <w:marBottom w:val="0"/>
              <w:divBdr>
                <w:top w:val="none" w:sz="0" w:space="0" w:color="auto"/>
                <w:left w:val="none" w:sz="0" w:space="0" w:color="auto"/>
                <w:bottom w:val="none" w:sz="0" w:space="0" w:color="auto"/>
                <w:right w:val="none" w:sz="0" w:space="0" w:color="auto"/>
              </w:divBdr>
            </w:div>
            <w:div w:id="1107238834">
              <w:marLeft w:val="0"/>
              <w:marRight w:val="0"/>
              <w:marTop w:val="0"/>
              <w:marBottom w:val="0"/>
              <w:divBdr>
                <w:top w:val="none" w:sz="0" w:space="0" w:color="auto"/>
                <w:left w:val="none" w:sz="0" w:space="0" w:color="auto"/>
                <w:bottom w:val="none" w:sz="0" w:space="0" w:color="auto"/>
                <w:right w:val="none" w:sz="0" w:space="0" w:color="auto"/>
              </w:divBdr>
            </w:div>
            <w:div w:id="2066757844">
              <w:marLeft w:val="0"/>
              <w:marRight w:val="0"/>
              <w:marTop w:val="0"/>
              <w:marBottom w:val="0"/>
              <w:divBdr>
                <w:top w:val="none" w:sz="0" w:space="0" w:color="auto"/>
                <w:left w:val="none" w:sz="0" w:space="0" w:color="auto"/>
                <w:bottom w:val="none" w:sz="0" w:space="0" w:color="auto"/>
                <w:right w:val="none" w:sz="0" w:space="0" w:color="auto"/>
              </w:divBdr>
            </w:div>
            <w:div w:id="1220242636">
              <w:marLeft w:val="0"/>
              <w:marRight w:val="0"/>
              <w:marTop w:val="0"/>
              <w:marBottom w:val="0"/>
              <w:divBdr>
                <w:top w:val="none" w:sz="0" w:space="0" w:color="auto"/>
                <w:left w:val="none" w:sz="0" w:space="0" w:color="auto"/>
                <w:bottom w:val="none" w:sz="0" w:space="0" w:color="auto"/>
                <w:right w:val="none" w:sz="0" w:space="0" w:color="auto"/>
              </w:divBdr>
            </w:div>
            <w:div w:id="2025278009">
              <w:marLeft w:val="0"/>
              <w:marRight w:val="0"/>
              <w:marTop w:val="0"/>
              <w:marBottom w:val="0"/>
              <w:divBdr>
                <w:top w:val="none" w:sz="0" w:space="0" w:color="auto"/>
                <w:left w:val="none" w:sz="0" w:space="0" w:color="auto"/>
                <w:bottom w:val="none" w:sz="0" w:space="0" w:color="auto"/>
                <w:right w:val="none" w:sz="0" w:space="0" w:color="auto"/>
              </w:divBdr>
            </w:div>
            <w:div w:id="148836603">
              <w:marLeft w:val="0"/>
              <w:marRight w:val="0"/>
              <w:marTop w:val="0"/>
              <w:marBottom w:val="0"/>
              <w:divBdr>
                <w:top w:val="none" w:sz="0" w:space="0" w:color="auto"/>
                <w:left w:val="none" w:sz="0" w:space="0" w:color="auto"/>
                <w:bottom w:val="none" w:sz="0" w:space="0" w:color="auto"/>
                <w:right w:val="none" w:sz="0" w:space="0" w:color="auto"/>
              </w:divBdr>
            </w:div>
            <w:div w:id="1888711735">
              <w:marLeft w:val="0"/>
              <w:marRight w:val="0"/>
              <w:marTop w:val="0"/>
              <w:marBottom w:val="0"/>
              <w:divBdr>
                <w:top w:val="none" w:sz="0" w:space="0" w:color="auto"/>
                <w:left w:val="none" w:sz="0" w:space="0" w:color="auto"/>
                <w:bottom w:val="none" w:sz="0" w:space="0" w:color="auto"/>
                <w:right w:val="none" w:sz="0" w:space="0" w:color="auto"/>
              </w:divBdr>
            </w:div>
            <w:div w:id="238176674">
              <w:marLeft w:val="0"/>
              <w:marRight w:val="0"/>
              <w:marTop w:val="0"/>
              <w:marBottom w:val="0"/>
              <w:divBdr>
                <w:top w:val="none" w:sz="0" w:space="0" w:color="auto"/>
                <w:left w:val="none" w:sz="0" w:space="0" w:color="auto"/>
                <w:bottom w:val="none" w:sz="0" w:space="0" w:color="auto"/>
                <w:right w:val="none" w:sz="0" w:space="0" w:color="auto"/>
              </w:divBdr>
            </w:div>
            <w:div w:id="1662805470">
              <w:marLeft w:val="0"/>
              <w:marRight w:val="0"/>
              <w:marTop w:val="0"/>
              <w:marBottom w:val="0"/>
              <w:divBdr>
                <w:top w:val="none" w:sz="0" w:space="0" w:color="auto"/>
                <w:left w:val="none" w:sz="0" w:space="0" w:color="auto"/>
                <w:bottom w:val="none" w:sz="0" w:space="0" w:color="auto"/>
                <w:right w:val="none" w:sz="0" w:space="0" w:color="auto"/>
              </w:divBdr>
            </w:div>
            <w:div w:id="708459723">
              <w:marLeft w:val="0"/>
              <w:marRight w:val="0"/>
              <w:marTop w:val="0"/>
              <w:marBottom w:val="0"/>
              <w:divBdr>
                <w:top w:val="none" w:sz="0" w:space="0" w:color="auto"/>
                <w:left w:val="none" w:sz="0" w:space="0" w:color="auto"/>
                <w:bottom w:val="none" w:sz="0" w:space="0" w:color="auto"/>
                <w:right w:val="none" w:sz="0" w:space="0" w:color="auto"/>
              </w:divBdr>
            </w:div>
            <w:div w:id="1072891346">
              <w:marLeft w:val="0"/>
              <w:marRight w:val="0"/>
              <w:marTop w:val="0"/>
              <w:marBottom w:val="0"/>
              <w:divBdr>
                <w:top w:val="none" w:sz="0" w:space="0" w:color="auto"/>
                <w:left w:val="none" w:sz="0" w:space="0" w:color="auto"/>
                <w:bottom w:val="none" w:sz="0" w:space="0" w:color="auto"/>
                <w:right w:val="none" w:sz="0" w:space="0" w:color="auto"/>
              </w:divBdr>
            </w:div>
            <w:div w:id="1257666254">
              <w:marLeft w:val="0"/>
              <w:marRight w:val="0"/>
              <w:marTop w:val="0"/>
              <w:marBottom w:val="0"/>
              <w:divBdr>
                <w:top w:val="none" w:sz="0" w:space="0" w:color="auto"/>
                <w:left w:val="none" w:sz="0" w:space="0" w:color="auto"/>
                <w:bottom w:val="none" w:sz="0" w:space="0" w:color="auto"/>
                <w:right w:val="none" w:sz="0" w:space="0" w:color="auto"/>
              </w:divBdr>
            </w:div>
            <w:div w:id="1475945788">
              <w:marLeft w:val="0"/>
              <w:marRight w:val="0"/>
              <w:marTop w:val="0"/>
              <w:marBottom w:val="0"/>
              <w:divBdr>
                <w:top w:val="none" w:sz="0" w:space="0" w:color="auto"/>
                <w:left w:val="none" w:sz="0" w:space="0" w:color="auto"/>
                <w:bottom w:val="none" w:sz="0" w:space="0" w:color="auto"/>
                <w:right w:val="none" w:sz="0" w:space="0" w:color="auto"/>
              </w:divBdr>
            </w:div>
            <w:div w:id="90665926">
              <w:marLeft w:val="0"/>
              <w:marRight w:val="0"/>
              <w:marTop w:val="0"/>
              <w:marBottom w:val="0"/>
              <w:divBdr>
                <w:top w:val="none" w:sz="0" w:space="0" w:color="auto"/>
                <w:left w:val="none" w:sz="0" w:space="0" w:color="auto"/>
                <w:bottom w:val="none" w:sz="0" w:space="0" w:color="auto"/>
                <w:right w:val="none" w:sz="0" w:space="0" w:color="auto"/>
              </w:divBdr>
            </w:div>
            <w:div w:id="766736556">
              <w:marLeft w:val="0"/>
              <w:marRight w:val="0"/>
              <w:marTop w:val="0"/>
              <w:marBottom w:val="0"/>
              <w:divBdr>
                <w:top w:val="none" w:sz="0" w:space="0" w:color="auto"/>
                <w:left w:val="none" w:sz="0" w:space="0" w:color="auto"/>
                <w:bottom w:val="none" w:sz="0" w:space="0" w:color="auto"/>
                <w:right w:val="none" w:sz="0" w:space="0" w:color="auto"/>
              </w:divBdr>
            </w:div>
            <w:div w:id="3939257">
              <w:marLeft w:val="0"/>
              <w:marRight w:val="0"/>
              <w:marTop w:val="0"/>
              <w:marBottom w:val="0"/>
              <w:divBdr>
                <w:top w:val="none" w:sz="0" w:space="0" w:color="auto"/>
                <w:left w:val="none" w:sz="0" w:space="0" w:color="auto"/>
                <w:bottom w:val="none" w:sz="0" w:space="0" w:color="auto"/>
                <w:right w:val="none" w:sz="0" w:space="0" w:color="auto"/>
              </w:divBdr>
            </w:div>
            <w:div w:id="608972493">
              <w:marLeft w:val="0"/>
              <w:marRight w:val="0"/>
              <w:marTop w:val="0"/>
              <w:marBottom w:val="0"/>
              <w:divBdr>
                <w:top w:val="none" w:sz="0" w:space="0" w:color="auto"/>
                <w:left w:val="none" w:sz="0" w:space="0" w:color="auto"/>
                <w:bottom w:val="none" w:sz="0" w:space="0" w:color="auto"/>
                <w:right w:val="none" w:sz="0" w:space="0" w:color="auto"/>
              </w:divBdr>
            </w:div>
            <w:div w:id="1929583205">
              <w:marLeft w:val="0"/>
              <w:marRight w:val="0"/>
              <w:marTop w:val="0"/>
              <w:marBottom w:val="0"/>
              <w:divBdr>
                <w:top w:val="none" w:sz="0" w:space="0" w:color="auto"/>
                <w:left w:val="none" w:sz="0" w:space="0" w:color="auto"/>
                <w:bottom w:val="none" w:sz="0" w:space="0" w:color="auto"/>
                <w:right w:val="none" w:sz="0" w:space="0" w:color="auto"/>
              </w:divBdr>
            </w:div>
            <w:div w:id="339624867">
              <w:marLeft w:val="0"/>
              <w:marRight w:val="0"/>
              <w:marTop w:val="0"/>
              <w:marBottom w:val="0"/>
              <w:divBdr>
                <w:top w:val="none" w:sz="0" w:space="0" w:color="auto"/>
                <w:left w:val="none" w:sz="0" w:space="0" w:color="auto"/>
                <w:bottom w:val="none" w:sz="0" w:space="0" w:color="auto"/>
                <w:right w:val="none" w:sz="0" w:space="0" w:color="auto"/>
              </w:divBdr>
            </w:div>
            <w:div w:id="1564365946">
              <w:marLeft w:val="0"/>
              <w:marRight w:val="0"/>
              <w:marTop w:val="0"/>
              <w:marBottom w:val="0"/>
              <w:divBdr>
                <w:top w:val="none" w:sz="0" w:space="0" w:color="auto"/>
                <w:left w:val="none" w:sz="0" w:space="0" w:color="auto"/>
                <w:bottom w:val="none" w:sz="0" w:space="0" w:color="auto"/>
                <w:right w:val="none" w:sz="0" w:space="0" w:color="auto"/>
              </w:divBdr>
            </w:div>
            <w:div w:id="1877816847">
              <w:marLeft w:val="0"/>
              <w:marRight w:val="0"/>
              <w:marTop w:val="0"/>
              <w:marBottom w:val="0"/>
              <w:divBdr>
                <w:top w:val="none" w:sz="0" w:space="0" w:color="auto"/>
                <w:left w:val="none" w:sz="0" w:space="0" w:color="auto"/>
                <w:bottom w:val="none" w:sz="0" w:space="0" w:color="auto"/>
                <w:right w:val="none" w:sz="0" w:space="0" w:color="auto"/>
              </w:divBdr>
            </w:div>
            <w:div w:id="1782069531">
              <w:marLeft w:val="0"/>
              <w:marRight w:val="0"/>
              <w:marTop w:val="0"/>
              <w:marBottom w:val="0"/>
              <w:divBdr>
                <w:top w:val="none" w:sz="0" w:space="0" w:color="auto"/>
                <w:left w:val="none" w:sz="0" w:space="0" w:color="auto"/>
                <w:bottom w:val="none" w:sz="0" w:space="0" w:color="auto"/>
                <w:right w:val="none" w:sz="0" w:space="0" w:color="auto"/>
              </w:divBdr>
            </w:div>
            <w:div w:id="1441561283">
              <w:marLeft w:val="0"/>
              <w:marRight w:val="0"/>
              <w:marTop w:val="0"/>
              <w:marBottom w:val="0"/>
              <w:divBdr>
                <w:top w:val="none" w:sz="0" w:space="0" w:color="auto"/>
                <w:left w:val="none" w:sz="0" w:space="0" w:color="auto"/>
                <w:bottom w:val="none" w:sz="0" w:space="0" w:color="auto"/>
                <w:right w:val="none" w:sz="0" w:space="0" w:color="auto"/>
              </w:divBdr>
            </w:div>
            <w:div w:id="1209759974">
              <w:marLeft w:val="0"/>
              <w:marRight w:val="0"/>
              <w:marTop w:val="0"/>
              <w:marBottom w:val="0"/>
              <w:divBdr>
                <w:top w:val="none" w:sz="0" w:space="0" w:color="auto"/>
                <w:left w:val="none" w:sz="0" w:space="0" w:color="auto"/>
                <w:bottom w:val="none" w:sz="0" w:space="0" w:color="auto"/>
                <w:right w:val="none" w:sz="0" w:space="0" w:color="auto"/>
              </w:divBdr>
            </w:div>
            <w:div w:id="1183781276">
              <w:marLeft w:val="0"/>
              <w:marRight w:val="0"/>
              <w:marTop w:val="0"/>
              <w:marBottom w:val="0"/>
              <w:divBdr>
                <w:top w:val="none" w:sz="0" w:space="0" w:color="auto"/>
                <w:left w:val="none" w:sz="0" w:space="0" w:color="auto"/>
                <w:bottom w:val="none" w:sz="0" w:space="0" w:color="auto"/>
                <w:right w:val="none" w:sz="0" w:space="0" w:color="auto"/>
              </w:divBdr>
            </w:div>
            <w:div w:id="244843545">
              <w:marLeft w:val="0"/>
              <w:marRight w:val="0"/>
              <w:marTop w:val="0"/>
              <w:marBottom w:val="0"/>
              <w:divBdr>
                <w:top w:val="none" w:sz="0" w:space="0" w:color="auto"/>
                <w:left w:val="none" w:sz="0" w:space="0" w:color="auto"/>
                <w:bottom w:val="none" w:sz="0" w:space="0" w:color="auto"/>
                <w:right w:val="none" w:sz="0" w:space="0" w:color="auto"/>
              </w:divBdr>
            </w:div>
            <w:div w:id="1238979716">
              <w:marLeft w:val="0"/>
              <w:marRight w:val="0"/>
              <w:marTop w:val="0"/>
              <w:marBottom w:val="0"/>
              <w:divBdr>
                <w:top w:val="none" w:sz="0" w:space="0" w:color="auto"/>
                <w:left w:val="none" w:sz="0" w:space="0" w:color="auto"/>
                <w:bottom w:val="none" w:sz="0" w:space="0" w:color="auto"/>
                <w:right w:val="none" w:sz="0" w:space="0" w:color="auto"/>
              </w:divBdr>
            </w:div>
            <w:div w:id="1896433978">
              <w:marLeft w:val="0"/>
              <w:marRight w:val="0"/>
              <w:marTop w:val="0"/>
              <w:marBottom w:val="0"/>
              <w:divBdr>
                <w:top w:val="none" w:sz="0" w:space="0" w:color="auto"/>
                <w:left w:val="none" w:sz="0" w:space="0" w:color="auto"/>
                <w:bottom w:val="none" w:sz="0" w:space="0" w:color="auto"/>
                <w:right w:val="none" w:sz="0" w:space="0" w:color="auto"/>
              </w:divBdr>
            </w:div>
            <w:div w:id="1455370630">
              <w:marLeft w:val="0"/>
              <w:marRight w:val="0"/>
              <w:marTop w:val="0"/>
              <w:marBottom w:val="0"/>
              <w:divBdr>
                <w:top w:val="none" w:sz="0" w:space="0" w:color="auto"/>
                <w:left w:val="none" w:sz="0" w:space="0" w:color="auto"/>
                <w:bottom w:val="none" w:sz="0" w:space="0" w:color="auto"/>
                <w:right w:val="none" w:sz="0" w:space="0" w:color="auto"/>
              </w:divBdr>
            </w:div>
            <w:div w:id="177623348">
              <w:marLeft w:val="0"/>
              <w:marRight w:val="0"/>
              <w:marTop w:val="0"/>
              <w:marBottom w:val="0"/>
              <w:divBdr>
                <w:top w:val="none" w:sz="0" w:space="0" w:color="auto"/>
                <w:left w:val="none" w:sz="0" w:space="0" w:color="auto"/>
                <w:bottom w:val="none" w:sz="0" w:space="0" w:color="auto"/>
                <w:right w:val="none" w:sz="0" w:space="0" w:color="auto"/>
              </w:divBdr>
            </w:div>
            <w:div w:id="1296908707">
              <w:marLeft w:val="0"/>
              <w:marRight w:val="0"/>
              <w:marTop w:val="0"/>
              <w:marBottom w:val="0"/>
              <w:divBdr>
                <w:top w:val="none" w:sz="0" w:space="0" w:color="auto"/>
                <w:left w:val="none" w:sz="0" w:space="0" w:color="auto"/>
                <w:bottom w:val="none" w:sz="0" w:space="0" w:color="auto"/>
                <w:right w:val="none" w:sz="0" w:space="0" w:color="auto"/>
              </w:divBdr>
            </w:div>
            <w:div w:id="366444287">
              <w:marLeft w:val="0"/>
              <w:marRight w:val="0"/>
              <w:marTop w:val="0"/>
              <w:marBottom w:val="0"/>
              <w:divBdr>
                <w:top w:val="none" w:sz="0" w:space="0" w:color="auto"/>
                <w:left w:val="none" w:sz="0" w:space="0" w:color="auto"/>
                <w:bottom w:val="none" w:sz="0" w:space="0" w:color="auto"/>
                <w:right w:val="none" w:sz="0" w:space="0" w:color="auto"/>
              </w:divBdr>
            </w:div>
            <w:div w:id="449320811">
              <w:marLeft w:val="0"/>
              <w:marRight w:val="0"/>
              <w:marTop w:val="0"/>
              <w:marBottom w:val="0"/>
              <w:divBdr>
                <w:top w:val="none" w:sz="0" w:space="0" w:color="auto"/>
                <w:left w:val="none" w:sz="0" w:space="0" w:color="auto"/>
                <w:bottom w:val="none" w:sz="0" w:space="0" w:color="auto"/>
                <w:right w:val="none" w:sz="0" w:space="0" w:color="auto"/>
              </w:divBdr>
            </w:div>
            <w:div w:id="1857839349">
              <w:marLeft w:val="0"/>
              <w:marRight w:val="0"/>
              <w:marTop w:val="0"/>
              <w:marBottom w:val="0"/>
              <w:divBdr>
                <w:top w:val="none" w:sz="0" w:space="0" w:color="auto"/>
                <w:left w:val="none" w:sz="0" w:space="0" w:color="auto"/>
                <w:bottom w:val="none" w:sz="0" w:space="0" w:color="auto"/>
                <w:right w:val="none" w:sz="0" w:space="0" w:color="auto"/>
              </w:divBdr>
            </w:div>
            <w:div w:id="1103839198">
              <w:marLeft w:val="0"/>
              <w:marRight w:val="0"/>
              <w:marTop w:val="0"/>
              <w:marBottom w:val="0"/>
              <w:divBdr>
                <w:top w:val="none" w:sz="0" w:space="0" w:color="auto"/>
                <w:left w:val="none" w:sz="0" w:space="0" w:color="auto"/>
                <w:bottom w:val="none" w:sz="0" w:space="0" w:color="auto"/>
                <w:right w:val="none" w:sz="0" w:space="0" w:color="auto"/>
              </w:divBdr>
            </w:div>
            <w:div w:id="999848382">
              <w:marLeft w:val="0"/>
              <w:marRight w:val="0"/>
              <w:marTop w:val="0"/>
              <w:marBottom w:val="0"/>
              <w:divBdr>
                <w:top w:val="none" w:sz="0" w:space="0" w:color="auto"/>
                <w:left w:val="none" w:sz="0" w:space="0" w:color="auto"/>
                <w:bottom w:val="none" w:sz="0" w:space="0" w:color="auto"/>
                <w:right w:val="none" w:sz="0" w:space="0" w:color="auto"/>
              </w:divBdr>
            </w:div>
            <w:div w:id="556010300">
              <w:marLeft w:val="0"/>
              <w:marRight w:val="0"/>
              <w:marTop w:val="0"/>
              <w:marBottom w:val="0"/>
              <w:divBdr>
                <w:top w:val="none" w:sz="0" w:space="0" w:color="auto"/>
                <w:left w:val="none" w:sz="0" w:space="0" w:color="auto"/>
                <w:bottom w:val="none" w:sz="0" w:space="0" w:color="auto"/>
                <w:right w:val="none" w:sz="0" w:space="0" w:color="auto"/>
              </w:divBdr>
            </w:div>
            <w:div w:id="1982147880">
              <w:marLeft w:val="0"/>
              <w:marRight w:val="0"/>
              <w:marTop w:val="0"/>
              <w:marBottom w:val="0"/>
              <w:divBdr>
                <w:top w:val="none" w:sz="0" w:space="0" w:color="auto"/>
                <w:left w:val="none" w:sz="0" w:space="0" w:color="auto"/>
                <w:bottom w:val="none" w:sz="0" w:space="0" w:color="auto"/>
                <w:right w:val="none" w:sz="0" w:space="0" w:color="auto"/>
              </w:divBdr>
            </w:div>
            <w:div w:id="1790976086">
              <w:marLeft w:val="0"/>
              <w:marRight w:val="0"/>
              <w:marTop w:val="0"/>
              <w:marBottom w:val="0"/>
              <w:divBdr>
                <w:top w:val="none" w:sz="0" w:space="0" w:color="auto"/>
                <w:left w:val="none" w:sz="0" w:space="0" w:color="auto"/>
                <w:bottom w:val="none" w:sz="0" w:space="0" w:color="auto"/>
                <w:right w:val="none" w:sz="0" w:space="0" w:color="auto"/>
              </w:divBdr>
            </w:div>
            <w:div w:id="646518700">
              <w:marLeft w:val="0"/>
              <w:marRight w:val="0"/>
              <w:marTop w:val="0"/>
              <w:marBottom w:val="0"/>
              <w:divBdr>
                <w:top w:val="none" w:sz="0" w:space="0" w:color="auto"/>
                <w:left w:val="none" w:sz="0" w:space="0" w:color="auto"/>
                <w:bottom w:val="none" w:sz="0" w:space="0" w:color="auto"/>
                <w:right w:val="none" w:sz="0" w:space="0" w:color="auto"/>
              </w:divBdr>
            </w:div>
            <w:div w:id="703364470">
              <w:marLeft w:val="0"/>
              <w:marRight w:val="0"/>
              <w:marTop w:val="0"/>
              <w:marBottom w:val="0"/>
              <w:divBdr>
                <w:top w:val="none" w:sz="0" w:space="0" w:color="auto"/>
                <w:left w:val="none" w:sz="0" w:space="0" w:color="auto"/>
                <w:bottom w:val="none" w:sz="0" w:space="0" w:color="auto"/>
                <w:right w:val="none" w:sz="0" w:space="0" w:color="auto"/>
              </w:divBdr>
            </w:div>
            <w:div w:id="1372533680">
              <w:marLeft w:val="0"/>
              <w:marRight w:val="0"/>
              <w:marTop w:val="0"/>
              <w:marBottom w:val="0"/>
              <w:divBdr>
                <w:top w:val="none" w:sz="0" w:space="0" w:color="auto"/>
                <w:left w:val="none" w:sz="0" w:space="0" w:color="auto"/>
                <w:bottom w:val="none" w:sz="0" w:space="0" w:color="auto"/>
                <w:right w:val="none" w:sz="0" w:space="0" w:color="auto"/>
              </w:divBdr>
            </w:div>
            <w:div w:id="1995991232">
              <w:marLeft w:val="0"/>
              <w:marRight w:val="0"/>
              <w:marTop w:val="0"/>
              <w:marBottom w:val="0"/>
              <w:divBdr>
                <w:top w:val="none" w:sz="0" w:space="0" w:color="auto"/>
                <w:left w:val="none" w:sz="0" w:space="0" w:color="auto"/>
                <w:bottom w:val="none" w:sz="0" w:space="0" w:color="auto"/>
                <w:right w:val="none" w:sz="0" w:space="0" w:color="auto"/>
              </w:divBdr>
            </w:div>
            <w:div w:id="1095712434">
              <w:marLeft w:val="0"/>
              <w:marRight w:val="0"/>
              <w:marTop w:val="0"/>
              <w:marBottom w:val="0"/>
              <w:divBdr>
                <w:top w:val="none" w:sz="0" w:space="0" w:color="auto"/>
                <w:left w:val="none" w:sz="0" w:space="0" w:color="auto"/>
                <w:bottom w:val="none" w:sz="0" w:space="0" w:color="auto"/>
                <w:right w:val="none" w:sz="0" w:space="0" w:color="auto"/>
              </w:divBdr>
            </w:div>
            <w:div w:id="1504011974">
              <w:marLeft w:val="0"/>
              <w:marRight w:val="0"/>
              <w:marTop w:val="0"/>
              <w:marBottom w:val="0"/>
              <w:divBdr>
                <w:top w:val="none" w:sz="0" w:space="0" w:color="auto"/>
                <w:left w:val="none" w:sz="0" w:space="0" w:color="auto"/>
                <w:bottom w:val="none" w:sz="0" w:space="0" w:color="auto"/>
                <w:right w:val="none" w:sz="0" w:space="0" w:color="auto"/>
              </w:divBdr>
            </w:div>
            <w:div w:id="1547059754">
              <w:marLeft w:val="0"/>
              <w:marRight w:val="0"/>
              <w:marTop w:val="0"/>
              <w:marBottom w:val="0"/>
              <w:divBdr>
                <w:top w:val="none" w:sz="0" w:space="0" w:color="auto"/>
                <w:left w:val="none" w:sz="0" w:space="0" w:color="auto"/>
                <w:bottom w:val="none" w:sz="0" w:space="0" w:color="auto"/>
                <w:right w:val="none" w:sz="0" w:space="0" w:color="auto"/>
              </w:divBdr>
            </w:div>
            <w:div w:id="1904369777">
              <w:marLeft w:val="0"/>
              <w:marRight w:val="0"/>
              <w:marTop w:val="0"/>
              <w:marBottom w:val="0"/>
              <w:divBdr>
                <w:top w:val="none" w:sz="0" w:space="0" w:color="auto"/>
                <w:left w:val="none" w:sz="0" w:space="0" w:color="auto"/>
                <w:bottom w:val="none" w:sz="0" w:space="0" w:color="auto"/>
                <w:right w:val="none" w:sz="0" w:space="0" w:color="auto"/>
              </w:divBdr>
            </w:div>
            <w:div w:id="1975477468">
              <w:marLeft w:val="0"/>
              <w:marRight w:val="0"/>
              <w:marTop w:val="0"/>
              <w:marBottom w:val="0"/>
              <w:divBdr>
                <w:top w:val="none" w:sz="0" w:space="0" w:color="auto"/>
                <w:left w:val="none" w:sz="0" w:space="0" w:color="auto"/>
                <w:bottom w:val="none" w:sz="0" w:space="0" w:color="auto"/>
                <w:right w:val="none" w:sz="0" w:space="0" w:color="auto"/>
              </w:divBdr>
            </w:div>
            <w:div w:id="1764374728">
              <w:marLeft w:val="0"/>
              <w:marRight w:val="0"/>
              <w:marTop w:val="0"/>
              <w:marBottom w:val="0"/>
              <w:divBdr>
                <w:top w:val="none" w:sz="0" w:space="0" w:color="auto"/>
                <w:left w:val="none" w:sz="0" w:space="0" w:color="auto"/>
                <w:bottom w:val="none" w:sz="0" w:space="0" w:color="auto"/>
                <w:right w:val="none" w:sz="0" w:space="0" w:color="auto"/>
              </w:divBdr>
            </w:div>
            <w:div w:id="1989477454">
              <w:marLeft w:val="0"/>
              <w:marRight w:val="0"/>
              <w:marTop w:val="0"/>
              <w:marBottom w:val="0"/>
              <w:divBdr>
                <w:top w:val="none" w:sz="0" w:space="0" w:color="auto"/>
                <w:left w:val="none" w:sz="0" w:space="0" w:color="auto"/>
                <w:bottom w:val="none" w:sz="0" w:space="0" w:color="auto"/>
                <w:right w:val="none" w:sz="0" w:space="0" w:color="auto"/>
              </w:divBdr>
            </w:div>
            <w:div w:id="877937948">
              <w:marLeft w:val="0"/>
              <w:marRight w:val="0"/>
              <w:marTop w:val="0"/>
              <w:marBottom w:val="0"/>
              <w:divBdr>
                <w:top w:val="none" w:sz="0" w:space="0" w:color="auto"/>
                <w:left w:val="none" w:sz="0" w:space="0" w:color="auto"/>
                <w:bottom w:val="none" w:sz="0" w:space="0" w:color="auto"/>
                <w:right w:val="none" w:sz="0" w:space="0" w:color="auto"/>
              </w:divBdr>
            </w:div>
            <w:div w:id="1752311314">
              <w:marLeft w:val="0"/>
              <w:marRight w:val="0"/>
              <w:marTop w:val="0"/>
              <w:marBottom w:val="0"/>
              <w:divBdr>
                <w:top w:val="none" w:sz="0" w:space="0" w:color="auto"/>
                <w:left w:val="none" w:sz="0" w:space="0" w:color="auto"/>
                <w:bottom w:val="none" w:sz="0" w:space="0" w:color="auto"/>
                <w:right w:val="none" w:sz="0" w:space="0" w:color="auto"/>
              </w:divBdr>
            </w:div>
            <w:div w:id="386492947">
              <w:marLeft w:val="0"/>
              <w:marRight w:val="0"/>
              <w:marTop w:val="0"/>
              <w:marBottom w:val="0"/>
              <w:divBdr>
                <w:top w:val="none" w:sz="0" w:space="0" w:color="auto"/>
                <w:left w:val="none" w:sz="0" w:space="0" w:color="auto"/>
                <w:bottom w:val="none" w:sz="0" w:space="0" w:color="auto"/>
                <w:right w:val="none" w:sz="0" w:space="0" w:color="auto"/>
              </w:divBdr>
            </w:div>
            <w:div w:id="1927223232">
              <w:marLeft w:val="0"/>
              <w:marRight w:val="0"/>
              <w:marTop w:val="0"/>
              <w:marBottom w:val="0"/>
              <w:divBdr>
                <w:top w:val="none" w:sz="0" w:space="0" w:color="auto"/>
                <w:left w:val="none" w:sz="0" w:space="0" w:color="auto"/>
                <w:bottom w:val="none" w:sz="0" w:space="0" w:color="auto"/>
                <w:right w:val="none" w:sz="0" w:space="0" w:color="auto"/>
              </w:divBdr>
            </w:div>
            <w:div w:id="609167748">
              <w:marLeft w:val="0"/>
              <w:marRight w:val="0"/>
              <w:marTop w:val="0"/>
              <w:marBottom w:val="0"/>
              <w:divBdr>
                <w:top w:val="none" w:sz="0" w:space="0" w:color="auto"/>
                <w:left w:val="none" w:sz="0" w:space="0" w:color="auto"/>
                <w:bottom w:val="none" w:sz="0" w:space="0" w:color="auto"/>
                <w:right w:val="none" w:sz="0" w:space="0" w:color="auto"/>
              </w:divBdr>
            </w:div>
            <w:div w:id="976033636">
              <w:marLeft w:val="0"/>
              <w:marRight w:val="0"/>
              <w:marTop w:val="0"/>
              <w:marBottom w:val="0"/>
              <w:divBdr>
                <w:top w:val="none" w:sz="0" w:space="0" w:color="auto"/>
                <w:left w:val="none" w:sz="0" w:space="0" w:color="auto"/>
                <w:bottom w:val="none" w:sz="0" w:space="0" w:color="auto"/>
                <w:right w:val="none" w:sz="0" w:space="0" w:color="auto"/>
              </w:divBdr>
            </w:div>
            <w:div w:id="1859080031">
              <w:marLeft w:val="0"/>
              <w:marRight w:val="0"/>
              <w:marTop w:val="0"/>
              <w:marBottom w:val="0"/>
              <w:divBdr>
                <w:top w:val="none" w:sz="0" w:space="0" w:color="auto"/>
                <w:left w:val="none" w:sz="0" w:space="0" w:color="auto"/>
                <w:bottom w:val="none" w:sz="0" w:space="0" w:color="auto"/>
                <w:right w:val="none" w:sz="0" w:space="0" w:color="auto"/>
              </w:divBdr>
            </w:div>
            <w:div w:id="564996626">
              <w:marLeft w:val="0"/>
              <w:marRight w:val="0"/>
              <w:marTop w:val="0"/>
              <w:marBottom w:val="0"/>
              <w:divBdr>
                <w:top w:val="none" w:sz="0" w:space="0" w:color="auto"/>
                <w:left w:val="none" w:sz="0" w:space="0" w:color="auto"/>
                <w:bottom w:val="none" w:sz="0" w:space="0" w:color="auto"/>
                <w:right w:val="none" w:sz="0" w:space="0" w:color="auto"/>
              </w:divBdr>
            </w:div>
            <w:div w:id="85348494">
              <w:marLeft w:val="0"/>
              <w:marRight w:val="0"/>
              <w:marTop w:val="0"/>
              <w:marBottom w:val="0"/>
              <w:divBdr>
                <w:top w:val="none" w:sz="0" w:space="0" w:color="auto"/>
                <w:left w:val="none" w:sz="0" w:space="0" w:color="auto"/>
                <w:bottom w:val="none" w:sz="0" w:space="0" w:color="auto"/>
                <w:right w:val="none" w:sz="0" w:space="0" w:color="auto"/>
              </w:divBdr>
            </w:div>
            <w:div w:id="1898465895">
              <w:marLeft w:val="0"/>
              <w:marRight w:val="0"/>
              <w:marTop w:val="0"/>
              <w:marBottom w:val="0"/>
              <w:divBdr>
                <w:top w:val="none" w:sz="0" w:space="0" w:color="auto"/>
                <w:left w:val="none" w:sz="0" w:space="0" w:color="auto"/>
                <w:bottom w:val="none" w:sz="0" w:space="0" w:color="auto"/>
                <w:right w:val="none" w:sz="0" w:space="0" w:color="auto"/>
              </w:divBdr>
            </w:div>
            <w:div w:id="1918516990">
              <w:marLeft w:val="0"/>
              <w:marRight w:val="0"/>
              <w:marTop w:val="0"/>
              <w:marBottom w:val="0"/>
              <w:divBdr>
                <w:top w:val="none" w:sz="0" w:space="0" w:color="auto"/>
                <w:left w:val="none" w:sz="0" w:space="0" w:color="auto"/>
                <w:bottom w:val="none" w:sz="0" w:space="0" w:color="auto"/>
                <w:right w:val="none" w:sz="0" w:space="0" w:color="auto"/>
              </w:divBdr>
            </w:div>
            <w:div w:id="832914009">
              <w:marLeft w:val="0"/>
              <w:marRight w:val="0"/>
              <w:marTop w:val="0"/>
              <w:marBottom w:val="0"/>
              <w:divBdr>
                <w:top w:val="none" w:sz="0" w:space="0" w:color="auto"/>
                <w:left w:val="none" w:sz="0" w:space="0" w:color="auto"/>
                <w:bottom w:val="none" w:sz="0" w:space="0" w:color="auto"/>
                <w:right w:val="none" w:sz="0" w:space="0" w:color="auto"/>
              </w:divBdr>
            </w:div>
            <w:div w:id="1560556979">
              <w:marLeft w:val="0"/>
              <w:marRight w:val="0"/>
              <w:marTop w:val="0"/>
              <w:marBottom w:val="0"/>
              <w:divBdr>
                <w:top w:val="none" w:sz="0" w:space="0" w:color="auto"/>
                <w:left w:val="none" w:sz="0" w:space="0" w:color="auto"/>
                <w:bottom w:val="none" w:sz="0" w:space="0" w:color="auto"/>
                <w:right w:val="none" w:sz="0" w:space="0" w:color="auto"/>
              </w:divBdr>
            </w:div>
            <w:div w:id="819034470">
              <w:marLeft w:val="0"/>
              <w:marRight w:val="0"/>
              <w:marTop w:val="0"/>
              <w:marBottom w:val="0"/>
              <w:divBdr>
                <w:top w:val="none" w:sz="0" w:space="0" w:color="auto"/>
                <w:left w:val="none" w:sz="0" w:space="0" w:color="auto"/>
                <w:bottom w:val="none" w:sz="0" w:space="0" w:color="auto"/>
                <w:right w:val="none" w:sz="0" w:space="0" w:color="auto"/>
              </w:divBdr>
            </w:div>
            <w:div w:id="1987970052">
              <w:marLeft w:val="0"/>
              <w:marRight w:val="0"/>
              <w:marTop w:val="0"/>
              <w:marBottom w:val="0"/>
              <w:divBdr>
                <w:top w:val="none" w:sz="0" w:space="0" w:color="auto"/>
                <w:left w:val="none" w:sz="0" w:space="0" w:color="auto"/>
                <w:bottom w:val="none" w:sz="0" w:space="0" w:color="auto"/>
                <w:right w:val="none" w:sz="0" w:space="0" w:color="auto"/>
              </w:divBdr>
            </w:div>
            <w:div w:id="259415618">
              <w:marLeft w:val="0"/>
              <w:marRight w:val="0"/>
              <w:marTop w:val="0"/>
              <w:marBottom w:val="0"/>
              <w:divBdr>
                <w:top w:val="none" w:sz="0" w:space="0" w:color="auto"/>
                <w:left w:val="none" w:sz="0" w:space="0" w:color="auto"/>
                <w:bottom w:val="none" w:sz="0" w:space="0" w:color="auto"/>
                <w:right w:val="none" w:sz="0" w:space="0" w:color="auto"/>
              </w:divBdr>
            </w:div>
            <w:div w:id="1083796042">
              <w:marLeft w:val="0"/>
              <w:marRight w:val="0"/>
              <w:marTop w:val="0"/>
              <w:marBottom w:val="0"/>
              <w:divBdr>
                <w:top w:val="none" w:sz="0" w:space="0" w:color="auto"/>
                <w:left w:val="none" w:sz="0" w:space="0" w:color="auto"/>
                <w:bottom w:val="none" w:sz="0" w:space="0" w:color="auto"/>
                <w:right w:val="none" w:sz="0" w:space="0" w:color="auto"/>
              </w:divBdr>
            </w:div>
            <w:div w:id="886529622">
              <w:marLeft w:val="0"/>
              <w:marRight w:val="0"/>
              <w:marTop w:val="0"/>
              <w:marBottom w:val="0"/>
              <w:divBdr>
                <w:top w:val="none" w:sz="0" w:space="0" w:color="auto"/>
                <w:left w:val="none" w:sz="0" w:space="0" w:color="auto"/>
                <w:bottom w:val="none" w:sz="0" w:space="0" w:color="auto"/>
                <w:right w:val="none" w:sz="0" w:space="0" w:color="auto"/>
              </w:divBdr>
            </w:div>
            <w:div w:id="717781668">
              <w:marLeft w:val="0"/>
              <w:marRight w:val="0"/>
              <w:marTop w:val="0"/>
              <w:marBottom w:val="0"/>
              <w:divBdr>
                <w:top w:val="none" w:sz="0" w:space="0" w:color="auto"/>
                <w:left w:val="none" w:sz="0" w:space="0" w:color="auto"/>
                <w:bottom w:val="none" w:sz="0" w:space="0" w:color="auto"/>
                <w:right w:val="none" w:sz="0" w:space="0" w:color="auto"/>
              </w:divBdr>
            </w:div>
            <w:div w:id="379282722">
              <w:marLeft w:val="0"/>
              <w:marRight w:val="0"/>
              <w:marTop w:val="0"/>
              <w:marBottom w:val="0"/>
              <w:divBdr>
                <w:top w:val="none" w:sz="0" w:space="0" w:color="auto"/>
                <w:left w:val="none" w:sz="0" w:space="0" w:color="auto"/>
                <w:bottom w:val="none" w:sz="0" w:space="0" w:color="auto"/>
                <w:right w:val="none" w:sz="0" w:space="0" w:color="auto"/>
              </w:divBdr>
            </w:div>
            <w:div w:id="2079470920">
              <w:marLeft w:val="0"/>
              <w:marRight w:val="0"/>
              <w:marTop w:val="0"/>
              <w:marBottom w:val="0"/>
              <w:divBdr>
                <w:top w:val="none" w:sz="0" w:space="0" w:color="auto"/>
                <w:left w:val="none" w:sz="0" w:space="0" w:color="auto"/>
                <w:bottom w:val="none" w:sz="0" w:space="0" w:color="auto"/>
                <w:right w:val="none" w:sz="0" w:space="0" w:color="auto"/>
              </w:divBdr>
            </w:div>
            <w:div w:id="412702459">
              <w:marLeft w:val="0"/>
              <w:marRight w:val="0"/>
              <w:marTop w:val="0"/>
              <w:marBottom w:val="0"/>
              <w:divBdr>
                <w:top w:val="none" w:sz="0" w:space="0" w:color="auto"/>
                <w:left w:val="none" w:sz="0" w:space="0" w:color="auto"/>
                <w:bottom w:val="none" w:sz="0" w:space="0" w:color="auto"/>
                <w:right w:val="none" w:sz="0" w:space="0" w:color="auto"/>
              </w:divBdr>
            </w:div>
            <w:div w:id="1967546597">
              <w:marLeft w:val="0"/>
              <w:marRight w:val="0"/>
              <w:marTop w:val="0"/>
              <w:marBottom w:val="0"/>
              <w:divBdr>
                <w:top w:val="none" w:sz="0" w:space="0" w:color="auto"/>
                <w:left w:val="none" w:sz="0" w:space="0" w:color="auto"/>
                <w:bottom w:val="none" w:sz="0" w:space="0" w:color="auto"/>
                <w:right w:val="none" w:sz="0" w:space="0" w:color="auto"/>
              </w:divBdr>
            </w:div>
            <w:div w:id="1758358120">
              <w:marLeft w:val="0"/>
              <w:marRight w:val="0"/>
              <w:marTop w:val="0"/>
              <w:marBottom w:val="0"/>
              <w:divBdr>
                <w:top w:val="none" w:sz="0" w:space="0" w:color="auto"/>
                <w:left w:val="none" w:sz="0" w:space="0" w:color="auto"/>
                <w:bottom w:val="none" w:sz="0" w:space="0" w:color="auto"/>
                <w:right w:val="none" w:sz="0" w:space="0" w:color="auto"/>
              </w:divBdr>
            </w:div>
            <w:div w:id="1375353793">
              <w:marLeft w:val="0"/>
              <w:marRight w:val="0"/>
              <w:marTop w:val="0"/>
              <w:marBottom w:val="0"/>
              <w:divBdr>
                <w:top w:val="none" w:sz="0" w:space="0" w:color="auto"/>
                <w:left w:val="none" w:sz="0" w:space="0" w:color="auto"/>
                <w:bottom w:val="none" w:sz="0" w:space="0" w:color="auto"/>
                <w:right w:val="none" w:sz="0" w:space="0" w:color="auto"/>
              </w:divBdr>
            </w:div>
            <w:div w:id="1829904750">
              <w:marLeft w:val="0"/>
              <w:marRight w:val="0"/>
              <w:marTop w:val="0"/>
              <w:marBottom w:val="0"/>
              <w:divBdr>
                <w:top w:val="none" w:sz="0" w:space="0" w:color="auto"/>
                <w:left w:val="none" w:sz="0" w:space="0" w:color="auto"/>
                <w:bottom w:val="none" w:sz="0" w:space="0" w:color="auto"/>
                <w:right w:val="none" w:sz="0" w:space="0" w:color="auto"/>
              </w:divBdr>
            </w:div>
            <w:div w:id="388960654">
              <w:marLeft w:val="0"/>
              <w:marRight w:val="0"/>
              <w:marTop w:val="0"/>
              <w:marBottom w:val="0"/>
              <w:divBdr>
                <w:top w:val="none" w:sz="0" w:space="0" w:color="auto"/>
                <w:left w:val="none" w:sz="0" w:space="0" w:color="auto"/>
                <w:bottom w:val="none" w:sz="0" w:space="0" w:color="auto"/>
                <w:right w:val="none" w:sz="0" w:space="0" w:color="auto"/>
              </w:divBdr>
            </w:div>
            <w:div w:id="175773186">
              <w:marLeft w:val="0"/>
              <w:marRight w:val="0"/>
              <w:marTop w:val="0"/>
              <w:marBottom w:val="0"/>
              <w:divBdr>
                <w:top w:val="none" w:sz="0" w:space="0" w:color="auto"/>
                <w:left w:val="none" w:sz="0" w:space="0" w:color="auto"/>
                <w:bottom w:val="none" w:sz="0" w:space="0" w:color="auto"/>
                <w:right w:val="none" w:sz="0" w:space="0" w:color="auto"/>
              </w:divBdr>
            </w:div>
            <w:div w:id="1806698579">
              <w:marLeft w:val="0"/>
              <w:marRight w:val="0"/>
              <w:marTop w:val="0"/>
              <w:marBottom w:val="0"/>
              <w:divBdr>
                <w:top w:val="none" w:sz="0" w:space="0" w:color="auto"/>
                <w:left w:val="none" w:sz="0" w:space="0" w:color="auto"/>
                <w:bottom w:val="none" w:sz="0" w:space="0" w:color="auto"/>
                <w:right w:val="none" w:sz="0" w:space="0" w:color="auto"/>
              </w:divBdr>
            </w:div>
            <w:div w:id="1351834200">
              <w:marLeft w:val="0"/>
              <w:marRight w:val="0"/>
              <w:marTop w:val="0"/>
              <w:marBottom w:val="0"/>
              <w:divBdr>
                <w:top w:val="none" w:sz="0" w:space="0" w:color="auto"/>
                <w:left w:val="none" w:sz="0" w:space="0" w:color="auto"/>
                <w:bottom w:val="none" w:sz="0" w:space="0" w:color="auto"/>
                <w:right w:val="none" w:sz="0" w:space="0" w:color="auto"/>
              </w:divBdr>
            </w:div>
            <w:div w:id="121579214">
              <w:marLeft w:val="0"/>
              <w:marRight w:val="0"/>
              <w:marTop w:val="0"/>
              <w:marBottom w:val="0"/>
              <w:divBdr>
                <w:top w:val="none" w:sz="0" w:space="0" w:color="auto"/>
                <w:left w:val="none" w:sz="0" w:space="0" w:color="auto"/>
                <w:bottom w:val="none" w:sz="0" w:space="0" w:color="auto"/>
                <w:right w:val="none" w:sz="0" w:space="0" w:color="auto"/>
              </w:divBdr>
            </w:div>
            <w:div w:id="879905023">
              <w:marLeft w:val="0"/>
              <w:marRight w:val="0"/>
              <w:marTop w:val="0"/>
              <w:marBottom w:val="0"/>
              <w:divBdr>
                <w:top w:val="none" w:sz="0" w:space="0" w:color="auto"/>
                <w:left w:val="none" w:sz="0" w:space="0" w:color="auto"/>
                <w:bottom w:val="none" w:sz="0" w:space="0" w:color="auto"/>
                <w:right w:val="none" w:sz="0" w:space="0" w:color="auto"/>
              </w:divBdr>
            </w:div>
            <w:div w:id="233971044">
              <w:marLeft w:val="0"/>
              <w:marRight w:val="0"/>
              <w:marTop w:val="0"/>
              <w:marBottom w:val="0"/>
              <w:divBdr>
                <w:top w:val="none" w:sz="0" w:space="0" w:color="auto"/>
                <w:left w:val="none" w:sz="0" w:space="0" w:color="auto"/>
                <w:bottom w:val="none" w:sz="0" w:space="0" w:color="auto"/>
                <w:right w:val="none" w:sz="0" w:space="0" w:color="auto"/>
              </w:divBdr>
            </w:div>
            <w:div w:id="612127558">
              <w:marLeft w:val="0"/>
              <w:marRight w:val="0"/>
              <w:marTop w:val="0"/>
              <w:marBottom w:val="0"/>
              <w:divBdr>
                <w:top w:val="none" w:sz="0" w:space="0" w:color="auto"/>
                <w:left w:val="none" w:sz="0" w:space="0" w:color="auto"/>
                <w:bottom w:val="none" w:sz="0" w:space="0" w:color="auto"/>
                <w:right w:val="none" w:sz="0" w:space="0" w:color="auto"/>
              </w:divBdr>
            </w:div>
            <w:div w:id="1328174181">
              <w:marLeft w:val="0"/>
              <w:marRight w:val="0"/>
              <w:marTop w:val="0"/>
              <w:marBottom w:val="0"/>
              <w:divBdr>
                <w:top w:val="none" w:sz="0" w:space="0" w:color="auto"/>
                <w:left w:val="none" w:sz="0" w:space="0" w:color="auto"/>
                <w:bottom w:val="none" w:sz="0" w:space="0" w:color="auto"/>
                <w:right w:val="none" w:sz="0" w:space="0" w:color="auto"/>
              </w:divBdr>
            </w:div>
            <w:div w:id="1317420944">
              <w:marLeft w:val="0"/>
              <w:marRight w:val="0"/>
              <w:marTop w:val="0"/>
              <w:marBottom w:val="0"/>
              <w:divBdr>
                <w:top w:val="none" w:sz="0" w:space="0" w:color="auto"/>
                <w:left w:val="none" w:sz="0" w:space="0" w:color="auto"/>
                <w:bottom w:val="none" w:sz="0" w:space="0" w:color="auto"/>
                <w:right w:val="none" w:sz="0" w:space="0" w:color="auto"/>
              </w:divBdr>
            </w:div>
            <w:div w:id="21250445">
              <w:marLeft w:val="0"/>
              <w:marRight w:val="0"/>
              <w:marTop w:val="0"/>
              <w:marBottom w:val="0"/>
              <w:divBdr>
                <w:top w:val="none" w:sz="0" w:space="0" w:color="auto"/>
                <w:left w:val="none" w:sz="0" w:space="0" w:color="auto"/>
                <w:bottom w:val="none" w:sz="0" w:space="0" w:color="auto"/>
                <w:right w:val="none" w:sz="0" w:space="0" w:color="auto"/>
              </w:divBdr>
            </w:div>
            <w:div w:id="1451825685">
              <w:marLeft w:val="0"/>
              <w:marRight w:val="0"/>
              <w:marTop w:val="0"/>
              <w:marBottom w:val="0"/>
              <w:divBdr>
                <w:top w:val="none" w:sz="0" w:space="0" w:color="auto"/>
                <w:left w:val="none" w:sz="0" w:space="0" w:color="auto"/>
                <w:bottom w:val="none" w:sz="0" w:space="0" w:color="auto"/>
                <w:right w:val="none" w:sz="0" w:space="0" w:color="auto"/>
              </w:divBdr>
            </w:div>
            <w:div w:id="531117416">
              <w:marLeft w:val="0"/>
              <w:marRight w:val="0"/>
              <w:marTop w:val="0"/>
              <w:marBottom w:val="0"/>
              <w:divBdr>
                <w:top w:val="none" w:sz="0" w:space="0" w:color="auto"/>
                <w:left w:val="none" w:sz="0" w:space="0" w:color="auto"/>
                <w:bottom w:val="none" w:sz="0" w:space="0" w:color="auto"/>
                <w:right w:val="none" w:sz="0" w:space="0" w:color="auto"/>
              </w:divBdr>
            </w:div>
            <w:div w:id="1865244454">
              <w:marLeft w:val="0"/>
              <w:marRight w:val="0"/>
              <w:marTop w:val="0"/>
              <w:marBottom w:val="0"/>
              <w:divBdr>
                <w:top w:val="none" w:sz="0" w:space="0" w:color="auto"/>
                <w:left w:val="none" w:sz="0" w:space="0" w:color="auto"/>
                <w:bottom w:val="none" w:sz="0" w:space="0" w:color="auto"/>
                <w:right w:val="none" w:sz="0" w:space="0" w:color="auto"/>
              </w:divBdr>
            </w:div>
            <w:div w:id="1585144453">
              <w:marLeft w:val="0"/>
              <w:marRight w:val="0"/>
              <w:marTop w:val="0"/>
              <w:marBottom w:val="0"/>
              <w:divBdr>
                <w:top w:val="none" w:sz="0" w:space="0" w:color="auto"/>
                <w:left w:val="none" w:sz="0" w:space="0" w:color="auto"/>
                <w:bottom w:val="none" w:sz="0" w:space="0" w:color="auto"/>
                <w:right w:val="none" w:sz="0" w:space="0" w:color="auto"/>
              </w:divBdr>
            </w:div>
            <w:div w:id="722993604">
              <w:marLeft w:val="0"/>
              <w:marRight w:val="0"/>
              <w:marTop w:val="0"/>
              <w:marBottom w:val="0"/>
              <w:divBdr>
                <w:top w:val="none" w:sz="0" w:space="0" w:color="auto"/>
                <w:left w:val="none" w:sz="0" w:space="0" w:color="auto"/>
                <w:bottom w:val="none" w:sz="0" w:space="0" w:color="auto"/>
                <w:right w:val="none" w:sz="0" w:space="0" w:color="auto"/>
              </w:divBdr>
            </w:div>
            <w:div w:id="968167701">
              <w:marLeft w:val="0"/>
              <w:marRight w:val="0"/>
              <w:marTop w:val="0"/>
              <w:marBottom w:val="0"/>
              <w:divBdr>
                <w:top w:val="none" w:sz="0" w:space="0" w:color="auto"/>
                <w:left w:val="none" w:sz="0" w:space="0" w:color="auto"/>
                <w:bottom w:val="none" w:sz="0" w:space="0" w:color="auto"/>
                <w:right w:val="none" w:sz="0" w:space="0" w:color="auto"/>
              </w:divBdr>
            </w:div>
            <w:div w:id="1868592942">
              <w:marLeft w:val="0"/>
              <w:marRight w:val="0"/>
              <w:marTop w:val="0"/>
              <w:marBottom w:val="0"/>
              <w:divBdr>
                <w:top w:val="none" w:sz="0" w:space="0" w:color="auto"/>
                <w:left w:val="none" w:sz="0" w:space="0" w:color="auto"/>
                <w:bottom w:val="none" w:sz="0" w:space="0" w:color="auto"/>
                <w:right w:val="none" w:sz="0" w:space="0" w:color="auto"/>
              </w:divBdr>
            </w:div>
            <w:div w:id="1426531768">
              <w:marLeft w:val="0"/>
              <w:marRight w:val="0"/>
              <w:marTop w:val="0"/>
              <w:marBottom w:val="0"/>
              <w:divBdr>
                <w:top w:val="none" w:sz="0" w:space="0" w:color="auto"/>
                <w:left w:val="none" w:sz="0" w:space="0" w:color="auto"/>
                <w:bottom w:val="none" w:sz="0" w:space="0" w:color="auto"/>
                <w:right w:val="none" w:sz="0" w:space="0" w:color="auto"/>
              </w:divBdr>
            </w:div>
            <w:div w:id="653610803">
              <w:marLeft w:val="0"/>
              <w:marRight w:val="0"/>
              <w:marTop w:val="0"/>
              <w:marBottom w:val="0"/>
              <w:divBdr>
                <w:top w:val="none" w:sz="0" w:space="0" w:color="auto"/>
                <w:left w:val="none" w:sz="0" w:space="0" w:color="auto"/>
                <w:bottom w:val="none" w:sz="0" w:space="0" w:color="auto"/>
                <w:right w:val="none" w:sz="0" w:space="0" w:color="auto"/>
              </w:divBdr>
            </w:div>
            <w:div w:id="1705054046">
              <w:marLeft w:val="0"/>
              <w:marRight w:val="0"/>
              <w:marTop w:val="0"/>
              <w:marBottom w:val="0"/>
              <w:divBdr>
                <w:top w:val="none" w:sz="0" w:space="0" w:color="auto"/>
                <w:left w:val="none" w:sz="0" w:space="0" w:color="auto"/>
                <w:bottom w:val="none" w:sz="0" w:space="0" w:color="auto"/>
                <w:right w:val="none" w:sz="0" w:space="0" w:color="auto"/>
              </w:divBdr>
            </w:div>
            <w:div w:id="668679418">
              <w:marLeft w:val="0"/>
              <w:marRight w:val="0"/>
              <w:marTop w:val="0"/>
              <w:marBottom w:val="0"/>
              <w:divBdr>
                <w:top w:val="none" w:sz="0" w:space="0" w:color="auto"/>
                <w:left w:val="none" w:sz="0" w:space="0" w:color="auto"/>
                <w:bottom w:val="none" w:sz="0" w:space="0" w:color="auto"/>
                <w:right w:val="none" w:sz="0" w:space="0" w:color="auto"/>
              </w:divBdr>
            </w:div>
            <w:div w:id="1269268439">
              <w:marLeft w:val="0"/>
              <w:marRight w:val="0"/>
              <w:marTop w:val="0"/>
              <w:marBottom w:val="0"/>
              <w:divBdr>
                <w:top w:val="none" w:sz="0" w:space="0" w:color="auto"/>
                <w:left w:val="none" w:sz="0" w:space="0" w:color="auto"/>
                <w:bottom w:val="none" w:sz="0" w:space="0" w:color="auto"/>
                <w:right w:val="none" w:sz="0" w:space="0" w:color="auto"/>
              </w:divBdr>
            </w:div>
            <w:div w:id="2065831808">
              <w:marLeft w:val="0"/>
              <w:marRight w:val="0"/>
              <w:marTop w:val="0"/>
              <w:marBottom w:val="0"/>
              <w:divBdr>
                <w:top w:val="none" w:sz="0" w:space="0" w:color="auto"/>
                <w:left w:val="none" w:sz="0" w:space="0" w:color="auto"/>
                <w:bottom w:val="none" w:sz="0" w:space="0" w:color="auto"/>
                <w:right w:val="none" w:sz="0" w:space="0" w:color="auto"/>
              </w:divBdr>
            </w:div>
            <w:div w:id="569119640">
              <w:marLeft w:val="0"/>
              <w:marRight w:val="0"/>
              <w:marTop w:val="0"/>
              <w:marBottom w:val="0"/>
              <w:divBdr>
                <w:top w:val="none" w:sz="0" w:space="0" w:color="auto"/>
                <w:left w:val="none" w:sz="0" w:space="0" w:color="auto"/>
                <w:bottom w:val="none" w:sz="0" w:space="0" w:color="auto"/>
                <w:right w:val="none" w:sz="0" w:space="0" w:color="auto"/>
              </w:divBdr>
            </w:div>
            <w:div w:id="1143355003">
              <w:marLeft w:val="0"/>
              <w:marRight w:val="0"/>
              <w:marTop w:val="0"/>
              <w:marBottom w:val="0"/>
              <w:divBdr>
                <w:top w:val="none" w:sz="0" w:space="0" w:color="auto"/>
                <w:left w:val="none" w:sz="0" w:space="0" w:color="auto"/>
                <w:bottom w:val="none" w:sz="0" w:space="0" w:color="auto"/>
                <w:right w:val="none" w:sz="0" w:space="0" w:color="auto"/>
              </w:divBdr>
            </w:div>
            <w:div w:id="492917572">
              <w:marLeft w:val="0"/>
              <w:marRight w:val="0"/>
              <w:marTop w:val="0"/>
              <w:marBottom w:val="0"/>
              <w:divBdr>
                <w:top w:val="none" w:sz="0" w:space="0" w:color="auto"/>
                <w:left w:val="none" w:sz="0" w:space="0" w:color="auto"/>
                <w:bottom w:val="none" w:sz="0" w:space="0" w:color="auto"/>
                <w:right w:val="none" w:sz="0" w:space="0" w:color="auto"/>
              </w:divBdr>
            </w:div>
            <w:div w:id="1936670979">
              <w:marLeft w:val="0"/>
              <w:marRight w:val="0"/>
              <w:marTop w:val="0"/>
              <w:marBottom w:val="0"/>
              <w:divBdr>
                <w:top w:val="none" w:sz="0" w:space="0" w:color="auto"/>
                <w:left w:val="none" w:sz="0" w:space="0" w:color="auto"/>
                <w:bottom w:val="none" w:sz="0" w:space="0" w:color="auto"/>
                <w:right w:val="none" w:sz="0" w:space="0" w:color="auto"/>
              </w:divBdr>
            </w:div>
            <w:div w:id="602499650">
              <w:marLeft w:val="0"/>
              <w:marRight w:val="0"/>
              <w:marTop w:val="0"/>
              <w:marBottom w:val="0"/>
              <w:divBdr>
                <w:top w:val="none" w:sz="0" w:space="0" w:color="auto"/>
                <w:left w:val="none" w:sz="0" w:space="0" w:color="auto"/>
                <w:bottom w:val="none" w:sz="0" w:space="0" w:color="auto"/>
                <w:right w:val="none" w:sz="0" w:space="0" w:color="auto"/>
              </w:divBdr>
            </w:div>
            <w:div w:id="261958410">
              <w:marLeft w:val="0"/>
              <w:marRight w:val="0"/>
              <w:marTop w:val="0"/>
              <w:marBottom w:val="0"/>
              <w:divBdr>
                <w:top w:val="none" w:sz="0" w:space="0" w:color="auto"/>
                <w:left w:val="none" w:sz="0" w:space="0" w:color="auto"/>
                <w:bottom w:val="none" w:sz="0" w:space="0" w:color="auto"/>
                <w:right w:val="none" w:sz="0" w:space="0" w:color="auto"/>
              </w:divBdr>
            </w:div>
            <w:div w:id="651564867">
              <w:marLeft w:val="0"/>
              <w:marRight w:val="0"/>
              <w:marTop w:val="0"/>
              <w:marBottom w:val="0"/>
              <w:divBdr>
                <w:top w:val="none" w:sz="0" w:space="0" w:color="auto"/>
                <w:left w:val="none" w:sz="0" w:space="0" w:color="auto"/>
                <w:bottom w:val="none" w:sz="0" w:space="0" w:color="auto"/>
                <w:right w:val="none" w:sz="0" w:space="0" w:color="auto"/>
              </w:divBdr>
            </w:div>
            <w:div w:id="1999185181">
              <w:marLeft w:val="0"/>
              <w:marRight w:val="0"/>
              <w:marTop w:val="0"/>
              <w:marBottom w:val="0"/>
              <w:divBdr>
                <w:top w:val="none" w:sz="0" w:space="0" w:color="auto"/>
                <w:left w:val="none" w:sz="0" w:space="0" w:color="auto"/>
                <w:bottom w:val="none" w:sz="0" w:space="0" w:color="auto"/>
                <w:right w:val="none" w:sz="0" w:space="0" w:color="auto"/>
              </w:divBdr>
            </w:div>
            <w:div w:id="1361009929">
              <w:marLeft w:val="0"/>
              <w:marRight w:val="0"/>
              <w:marTop w:val="0"/>
              <w:marBottom w:val="0"/>
              <w:divBdr>
                <w:top w:val="none" w:sz="0" w:space="0" w:color="auto"/>
                <w:left w:val="none" w:sz="0" w:space="0" w:color="auto"/>
                <w:bottom w:val="none" w:sz="0" w:space="0" w:color="auto"/>
                <w:right w:val="none" w:sz="0" w:space="0" w:color="auto"/>
              </w:divBdr>
            </w:div>
            <w:div w:id="1093428806">
              <w:marLeft w:val="0"/>
              <w:marRight w:val="0"/>
              <w:marTop w:val="0"/>
              <w:marBottom w:val="0"/>
              <w:divBdr>
                <w:top w:val="none" w:sz="0" w:space="0" w:color="auto"/>
                <w:left w:val="none" w:sz="0" w:space="0" w:color="auto"/>
                <w:bottom w:val="none" w:sz="0" w:space="0" w:color="auto"/>
                <w:right w:val="none" w:sz="0" w:space="0" w:color="auto"/>
              </w:divBdr>
            </w:div>
            <w:div w:id="987246880">
              <w:marLeft w:val="0"/>
              <w:marRight w:val="0"/>
              <w:marTop w:val="0"/>
              <w:marBottom w:val="0"/>
              <w:divBdr>
                <w:top w:val="none" w:sz="0" w:space="0" w:color="auto"/>
                <w:left w:val="none" w:sz="0" w:space="0" w:color="auto"/>
                <w:bottom w:val="none" w:sz="0" w:space="0" w:color="auto"/>
                <w:right w:val="none" w:sz="0" w:space="0" w:color="auto"/>
              </w:divBdr>
            </w:div>
            <w:div w:id="742992540">
              <w:marLeft w:val="0"/>
              <w:marRight w:val="0"/>
              <w:marTop w:val="0"/>
              <w:marBottom w:val="0"/>
              <w:divBdr>
                <w:top w:val="none" w:sz="0" w:space="0" w:color="auto"/>
                <w:left w:val="none" w:sz="0" w:space="0" w:color="auto"/>
                <w:bottom w:val="none" w:sz="0" w:space="0" w:color="auto"/>
                <w:right w:val="none" w:sz="0" w:space="0" w:color="auto"/>
              </w:divBdr>
            </w:div>
            <w:div w:id="951589483">
              <w:marLeft w:val="0"/>
              <w:marRight w:val="0"/>
              <w:marTop w:val="0"/>
              <w:marBottom w:val="0"/>
              <w:divBdr>
                <w:top w:val="none" w:sz="0" w:space="0" w:color="auto"/>
                <w:left w:val="none" w:sz="0" w:space="0" w:color="auto"/>
                <w:bottom w:val="none" w:sz="0" w:space="0" w:color="auto"/>
                <w:right w:val="none" w:sz="0" w:space="0" w:color="auto"/>
              </w:divBdr>
            </w:div>
            <w:div w:id="167984964">
              <w:marLeft w:val="0"/>
              <w:marRight w:val="0"/>
              <w:marTop w:val="0"/>
              <w:marBottom w:val="0"/>
              <w:divBdr>
                <w:top w:val="none" w:sz="0" w:space="0" w:color="auto"/>
                <w:left w:val="none" w:sz="0" w:space="0" w:color="auto"/>
                <w:bottom w:val="none" w:sz="0" w:space="0" w:color="auto"/>
                <w:right w:val="none" w:sz="0" w:space="0" w:color="auto"/>
              </w:divBdr>
            </w:div>
            <w:div w:id="940181117">
              <w:marLeft w:val="0"/>
              <w:marRight w:val="0"/>
              <w:marTop w:val="0"/>
              <w:marBottom w:val="0"/>
              <w:divBdr>
                <w:top w:val="none" w:sz="0" w:space="0" w:color="auto"/>
                <w:left w:val="none" w:sz="0" w:space="0" w:color="auto"/>
                <w:bottom w:val="none" w:sz="0" w:space="0" w:color="auto"/>
                <w:right w:val="none" w:sz="0" w:space="0" w:color="auto"/>
              </w:divBdr>
            </w:div>
            <w:div w:id="1920408949">
              <w:marLeft w:val="0"/>
              <w:marRight w:val="0"/>
              <w:marTop w:val="0"/>
              <w:marBottom w:val="0"/>
              <w:divBdr>
                <w:top w:val="none" w:sz="0" w:space="0" w:color="auto"/>
                <w:left w:val="none" w:sz="0" w:space="0" w:color="auto"/>
                <w:bottom w:val="none" w:sz="0" w:space="0" w:color="auto"/>
                <w:right w:val="none" w:sz="0" w:space="0" w:color="auto"/>
              </w:divBdr>
            </w:div>
            <w:div w:id="426385970">
              <w:marLeft w:val="0"/>
              <w:marRight w:val="0"/>
              <w:marTop w:val="0"/>
              <w:marBottom w:val="0"/>
              <w:divBdr>
                <w:top w:val="none" w:sz="0" w:space="0" w:color="auto"/>
                <w:left w:val="none" w:sz="0" w:space="0" w:color="auto"/>
                <w:bottom w:val="none" w:sz="0" w:space="0" w:color="auto"/>
                <w:right w:val="none" w:sz="0" w:space="0" w:color="auto"/>
              </w:divBdr>
            </w:div>
            <w:div w:id="1473716330">
              <w:marLeft w:val="0"/>
              <w:marRight w:val="0"/>
              <w:marTop w:val="0"/>
              <w:marBottom w:val="0"/>
              <w:divBdr>
                <w:top w:val="none" w:sz="0" w:space="0" w:color="auto"/>
                <w:left w:val="none" w:sz="0" w:space="0" w:color="auto"/>
                <w:bottom w:val="none" w:sz="0" w:space="0" w:color="auto"/>
                <w:right w:val="none" w:sz="0" w:space="0" w:color="auto"/>
              </w:divBdr>
            </w:div>
            <w:div w:id="416709038">
              <w:marLeft w:val="0"/>
              <w:marRight w:val="0"/>
              <w:marTop w:val="0"/>
              <w:marBottom w:val="0"/>
              <w:divBdr>
                <w:top w:val="none" w:sz="0" w:space="0" w:color="auto"/>
                <w:left w:val="none" w:sz="0" w:space="0" w:color="auto"/>
                <w:bottom w:val="none" w:sz="0" w:space="0" w:color="auto"/>
                <w:right w:val="none" w:sz="0" w:space="0" w:color="auto"/>
              </w:divBdr>
            </w:div>
            <w:div w:id="1171681048">
              <w:marLeft w:val="0"/>
              <w:marRight w:val="0"/>
              <w:marTop w:val="0"/>
              <w:marBottom w:val="0"/>
              <w:divBdr>
                <w:top w:val="none" w:sz="0" w:space="0" w:color="auto"/>
                <w:left w:val="none" w:sz="0" w:space="0" w:color="auto"/>
                <w:bottom w:val="none" w:sz="0" w:space="0" w:color="auto"/>
                <w:right w:val="none" w:sz="0" w:space="0" w:color="auto"/>
              </w:divBdr>
            </w:div>
            <w:div w:id="667294677">
              <w:marLeft w:val="0"/>
              <w:marRight w:val="0"/>
              <w:marTop w:val="0"/>
              <w:marBottom w:val="0"/>
              <w:divBdr>
                <w:top w:val="none" w:sz="0" w:space="0" w:color="auto"/>
                <w:left w:val="none" w:sz="0" w:space="0" w:color="auto"/>
                <w:bottom w:val="none" w:sz="0" w:space="0" w:color="auto"/>
                <w:right w:val="none" w:sz="0" w:space="0" w:color="auto"/>
              </w:divBdr>
            </w:div>
            <w:div w:id="1542940546">
              <w:marLeft w:val="0"/>
              <w:marRight w:val="0"/>
              <w:marTop w:val="0"/>
              <w:marBottom w:val="0"/>
              <w:divBdr>
                <w:top w:val="none" w:sz="0" w:space="0" w:color="auto"/>
                <w:left w:val="none" w:sz="0" w:space="0" w:color="auto"/>
                <w:bottom w:val="none" w:sz="0" w:space="0" w:color="auto"/>
                <w:right w:val="none" w:sz="0" w:space="0" w:color="auto"/>
              </w:divBdr>
            </w:div>
            <w:div w:id="375669158">
              <w:marLeft w:val="0"/>
              <w:marRight w:val="0"/>
              <w:marTop w:val="0"/>
              <w:marBottom w:val="0"/>
              <w:divBdr>
                <w:top w:val="none" w:sz="0" w:space="0" w:color="auto"/>
                <w:left w:val="none" w:sz="0" w:space="0" w:color="auto"/>
                <w:bottom w:val="none" w:sz="0" w:space="0" w:color="auto"/>
                <w:right w:val="none" w:sz="0" w:space="0" w:color="auto"/>
              </w:divBdr>
            </w:div>
            <w:div w:id="724839834">
              <w:marLeft w:val="0"/>
              <w:marRight w:val="0"/>
              <w:marTop w:val="0"/>
              <w:marBottom w:val="0"/>
              <w:divBdr>
                <w:top w:val="none" w:sz="0" w:space="0" w:color="auto"/>
                <w:left w:val="none" w:sz="0" w:space="0" w:color="auto"/>
                <w:bottom w:val="none" w:sz="0" w:space="0" w:color="auto"/>
                <w:right w:val="none" w:sz="0" w:space="0" w:color="auto"/>
              </w:divBdr>
            </w:div>
            <w:div w:id="1947690516">
              <w:marLeft w:val="0"/>
              <w:marRight w:val="0"/>
              <w:marTop w:val="0"/>
              <w:marBottom w:val="0"/>
              <w:divBdr>
                <w:top w:val="none" w:sz="0" w:space="0" w:color="auto"/>
                <w:left w:val="none" w:sz="0" w:space="0" w:color="auto"/>
                <w:bottom w:val="none" w:sz="0" w:space="0" w:color="auto"/>
                <w:right w:val="none" w:sz="0" w:space="0" w:color="auto"/>
              </w:divBdr>
            </w:div>
            <w:div w:id="863136002">
              <w:marLeft w:val="0"/>
              <w:marRight w:val="0"/>
              <w:marTop w:val="0"/>
              <w:marBottom w:val="0"/>
              <w:divBdr>
                <w:top w:val="none" w:sz="0" w:space="0" w:color="auto"/>
                <w:left w:val="none" w:sz="0" w:space="0" w:color="auto"/>
                <w:bottom w:val="none" w:sz="0" w:space="0" w:color="auto"/>
                <w:right w:val="none" w:sz="0" w:space="0" w:color="auto"/>
              </w:divBdr>
            </w:div>
            <w:div w:id="229311357">
              <w:marLeft w:val="0"/>
              <w:marRight w:val="0"/>
              <w:marTop w:val="0"/>
              <w:marBottom w:val="0"/>
              <w:divBdr>
                <w:top w:val="none" w:sz="0" w:space="0" w:color="auto"/>
                <w:left w:val="none" w:sz="0" w:space="0" w:color="auto"/>
                <w:bottom w:val="none" w:sz="0" w:space="0" w:color="auto"/>
                <w:right w:val="none" w:sz="0" w:space="0" w:color="auto"/>
              </w:divBdr>
            </w:div>
            <w:div w:id="1287390026">
              <w:marLeft w:val="0"/>
              <w:marRight w:val="0"/>
              <w:marTop w:val="0"/>
              <w:marBottom w:val="0"/>
              <w:divBdr>
                <w:top w:val="none" w:sz="0" w:space="0" w:color="auto"/>
                <w:left w:val="none" w:sz="0" w:space="0" w:color="auto"/>
                <w:bottom w:val="none" w:sz="0" w:space="0" w:color="auto"/>
                <w:right w:val="none" w:sz="0" w:space="0" w:color="auto"/>
              </w:divBdr>
            </w:div>
            <w:div w:id="621617372">
              <w:marLeft w:val="0"/>
              <w:marRight w:val="0"/>
              <w:marTop w:val="0"/>
              <w:marBottom w:val="0"/>
              <w:divBdr>
                <w:top w:val="none" w:sz="0" w:space="0" w:color="auto"/>
                <w:left w:val="none" w:sz="0" w:space="0" w:color="auto"/>
                <w:bottom w:val="none" w:sz="0" w:space="0" w:color="auto"/>
                <w:right w:val="none" w:sz="0" w:space="0" w:color="auto"/>
              </w:divBdr>
            </w:div>
            <w:div w:id="419063088">
              <w:marLeft w:val="0"/>
              <w:marRight w:val="0"/>
              <w:marTop w:val="0"/>
              <w:marBottom w:val="0"/>
              <w:divBdr>
                <w:top w:val="none" w:sz="0" w:space="0" w:color="auto"/>
                <w:left w:val="none" w:sz="0" w:space="0" w:color="auto"/>
                <w:bottom w:val="none" w:sz="0" w:space="0" w:color="auto"/>
                <w:right w:val="none" w:sz="0" w:space="0" w:color="auto"/>
              </w:divBdr>
            </w:div>
            <w:div w:id="284581758">
              <w:marLeft w:val="0"/>
              <w:marRight w:val="0"/>
              <w:marTop w:val="0"/>
              <w:marBottom w:val="0"/>
              <w:divBdr>
                <w:top w:val="none" w:sz="0" w:space="0" w:color="auto"/>
                <w:left w:val="none" w:sz="0" w:space="0" w:color="auto"/>
                <w:bottom w:val="none" w:sz="0" w:space="0" w:color="auto"/>
                <w:right w:val="none" w:sz="0" w:space="0" w:color="auto"/>
              </w:divBdr>
            </w:div>
            <w:div w:id="2056351850">
              <w:marLeft w:val="0"/>
              <w:marRight w:val="0"/>
              <w:marTop w:val="0"/>
              <w:marBottom w:val="0"/>
              <w:divBdr>
                <w:top w:val="none" w:sz="0" w:space="0" w:color="auto"/>
                <w:left w:val="none" w:sz="0" w:space="0" w:color="auto"/>
                <w:bottom w:val="none" w:sz="0" w:space="0" w:color="auto"/>
                <w:right w:val="none" w:sz="0" w:space="0" w:color="auto"/>
              </w:divBdr>
            </w:div>
            <w:div w:id="1187257925">
              <w:marLeft w:val="0"/>
              <w:marRight w:val="0"/>
              <w:marTop w:val="0"/>
              <w:marBottom w:val="0"/>
              <w:divBdr>
                <w:top w:val="none" w:sz="0" w:space="0" w:color="auto"/>
                <w:left w:val="none" w:sz="0" w:space="0" w:color="auto"/>
                <w:bottom w:val="none" w:sz="0" w:space="0" w:color="auto"/>
                <w:right w:val="none" w:sz="0" w:space="0" w:color="auto"/>
              </w:divBdr>
            </w:div>
            <w:div w:id="1533113008">
              <w:marLeft w:val="0"/>
              <w:marRight w:val="0"/>
              <w:marTop w:val="0"/>
              <w:marBottom w:val="0"/>
              <w:divBdr>
                <w:top w:val="none" w:sz="0" w:space="0" w:color="auto"/>
                <w:left w:val="none" w:sz="0" w:space="0" w:color="auto"/>
                <w:bottom w:val="none" w:sz="0" w:space="0" w:color="auto"/>
                <w:right w:val="none" w:sz="0" w:space="0" w:color="auto"/>
              </w:divBdr>
            </w:div>
            <w:div w:id="1970620847">
              <w:marLeft w:val="0"/>
              <w:marRight w:val="0"/>
              <w:marTop w:val="0"/>
              <w:marBottom w:val="0"/>
              <w:divBdr>
                <w:top w:val="none" w:sz="0" w:space="0" w:color="auto"/>
                <w:left w:val="none" w:sz="0" w:space="0" w:color="auto"/>
                <w:bottom w:val="none" w:sz="0" w:space="0" w:color="auto"/>
                <w:right w:val="none" w:sz="0" w:space="0" w:color="auto"/>
              </w:divBdr>
            </w:div>
            <w:div w:id="1356731150">
              <w:marLeft w:val="0"/>
              <w:marRight w:val="0"/>
              <w:marTop w:val="0"/>
              <w:marBottom w:val="0"/>
              <w:divBdr>
                <w:top w:val="none" w:sz="0" w:space="0" w:color="auto"/>
                <w:left w:val="none" w:sz="0" w:space="0" w:color="auto"/>
                <w:bottom w:val="none" w:sz="0" w:space="0" w:color="auto"/>
                <w:right w:val="none" w:sz="0" w:space="0" w:color="auto"/>
              </w:divBdr>
            </w:div>
            <w:div w:id="264581373">
              <w:marLeft w:val="0"/>
              <w:marRight w:val="0"/>
              <w:marTop w:val="0"/>
              <w:marBottom w:val="0"/>
              <w:divBdr>
                <w:top w:val="none" w:sz="0" w:space="0" w:color="auto"/>
                <w:left w:val="none" w:sz="0" w:space="0" w:color="auto"/>
                <w:bottom w:val="none" w:sz="0" w:space="0" w:color="auto"/>
                <w:right w:val="none" w:sz="0" w:space="0" w:color="auto"/>
              </w:divBdr>
            </w:div>
            <w:div w:id="1761297422">
              <w:marLeft w:val="0"/>
              <w:marRight w:val="0"/>
              <w:marTop w:val="0"/>
              <w:marBottom w:val="0"/>
              <w:divBdr>
                <w:top w:val="none" w:sz="0" w:space="0" w:color="auto"/>
                <w:left w:val="none" w:sz="0" w:space="0" w:color="auto"/>
                <w:bottom w:val="none" w:sz="0" w:space="0" w:color="auto"/>
                <w:right w:val="none" w:sz="0" w:space="0" w:color="auto"/>
              </w:divBdr>
            </w:div>
            <w:div w:id="1547065825">
              <w:marLeft w:val="0"/>
              <w:marRight w:val="0"/>
              <w:marTop w:val="0"/>
              <w:marBottom w:val="0"/>
              <w:divBdr>
                <w:top w:val="none" w:sz="0" w:space="0" w:color="auto"/>
                <w:left w:val="none" w:sz="0" w:space="0" w:color="auto"/>
                <w:bottom w:val="none" w:sz="0" w:space="0" w:color="auto"/>
                <w:right w:val="none" w:sz="0" w:space="0" w:color="auto"/>
              </w:divBdr>
            </w:div>
            <w:div w:id="1093934612">
              <w:marLeft w:val="0"/>
              <w:marRight w:val="0"/>
              <w:marTop w:val="0"/>
              <w:marBottom w:val="0"/>
              <w:divBdr>
                <w:top w:val="none" w:sz="0" w:space="0" w:color="auto"/>
                <w:left w:val="none" w:sz="0" w:space="0" w:color="auto"/>
                <w:bottom w:val="none" w:sz="0" w:space="0" w:color="auto"/>
                <w:right w:val="none" w:sz="0" w:space="0" w:color="auto"/>
              </w:divBdr>
            </w:div>
            <w:div w:id="48040870">
              <w:marLeft w:val="0"/>
              <w:marRight w:val="0"/>
              <w:marTop w:val="0"/>
              <w:marBottom w:val="0"/>
              <w:divBdr>
                <w:top w:val="none" w:sz="0" w:space="0" w:color="auto"/>
                <w:left w:val="none" w:sz="0" w:space="0" w:color="auto"/>
                <w:bottom w:val="none" w:sz="0" w:space="0" w:color="auto"/>
                <w:right w:val="none" w:sz="0" w:space="0" w:color="auto"/>
              </w:divBdr>
            </w:div>
            <w:div w:id="2001273166">
              <w:marLeft w:val="0"/>
              <w:marRight w:val="0"/>
              <w:marTop w:val="0"/>
              <w:marBottom w:val="0"/>
              <w:divBdr>
                <w:top w:val="none" w:sz="0" w:space="0" w:color="auto"/>
                <w:left w:val="none" w:sz="0" w:space="0" w:color="auto"/>
                <w:bottom w:val="none" w:sz="0" w:space="0" w:color="auto"/>
                <w:right w:val="none" w:sz="0" w:space="0" w:color="auto"/>
              </w:divBdr>
            </w:div>
            <w:div w:id="157962055">
              <w:marLeft w:val="0"/>
              <w:marRight w:val="0"/>
              <w:marTop w:val="0"/>
              <w:marBottom w:val="0"/>
              <w:divBdr>
                <w:top w:val="none" w:sz="0" w:space="0" w:color="auto"/>
                <w:left w:val="none" w:sz="0" w:space="0" w:color="auto"/>
                <w:bottom w:val="none" w:sz="0" w:space="0" w:color="auto"/>
                <w:right w:val="none" w:sz="0" w:space="0" w:color="auto"/>
              </w:divBdr>
            </w:div>
            <w:div w:id="2043439236">
              <w:marLeft w:val="0"/>
              <w:marRight w:val="0"/>
              <w:marTop w:val="0"/>
              <w:marBottom w:val="0"/>
              <w:divBdr>
                <w:top w:val="none" w:sz="0" w:space="0" w:color="auto"/>
                <w:left w:val="none" w:sz="0" w:space="0" w:color="auto"/>
                <w:bottom w:val="none" w:sz="0" w:space="0" w:color="auto"/>
                <w:right w:val="none" w:sz="0" w:space="0" w:color="auto"/>
              </w:divBdr>
            </w:div>
            <w:div w:id="807479161">
              <w:marLeft w:val="0"/>
              <w:marRight w:val="0"/>
              <w:marTop w:val="0"/>
              <w:marBottom w:val="0"/>
              <w:divBdr>
                <w:top w:val="none" w:sz="0" w:space="0" w:color="auto"/>
                <w:left w:val="none" w:sz="0" w:space="0" w:color="auto"/>
                <w:bottom w:val="none" w:sz="0" w:space="0" w:color="auto"/>
                <w:right w:val="none" w:sz="0" w:space="0" w:color="auto"/>
              </w:divBdr>
            </w:div>
            <w:div w:id="1550527883">
              <w:marLeft w:val="0"/>
              <w:marRight w:val="0"/>
              <w:marTop w:val="0"/>
              <w:marBottom w:val="0"/>
              <w:divBdr>
                <w:top w:val="none" w:sz="0" w:space="0" w:color="auto"/>
                <w:left w:val="none" w:sz="0" w:space="0" w:color="auto"/>
                <w:bottom w:val="none" w:sz="0" w:space="0" w:color="auto"/>
                <w:right w:val="none" w:sz="0" w:space="0" w:color="auto"/>
              </w:divBdr>
            </w:div>
            <w:div w:id="932860267">
              <w:marLeft w:val="0"/>
              <w:marRight w:val="0"/>
              <w:marTop w:val="0"/>
              <w:marBottom w:val="0"/>
              <w:divBdr>
                <w:top w:val="none" w:sz="0" w:space="0" w:color="auto"/>
                <w:left w:val="none" w:sz="0" w:space="0" w:color="auto"/>
                <w:bottom w:val="none" w:sz="0" w:space="0" w:color="auto"/>
                <w:right w:val="none" w:sz="0" w:space="0" w:color="auto"/>
              </w:divBdr>
            </w:div>
            <w:div w:id="417026097">
              <w:marLeft w:val="0"/>
              <w:marRight w:val="0"/>
              <w:marTop w:val="0"/>
              <w:marBottom w:val="0"/>
              <w:divBdr>
                <w:top w:val="none" w:sz="0" w:space="0" w:color="auto"/>
                <w:left w:val="none" w:sz="0" w:space="0" w:color="auto"/>
                <w:bottom w:val="none" w:sz="0" w:space="0" w:color="auto"/>
                <w:right w:val="none" w:sz="0" w:space="0" w:color="auto"/>
              </w:divBdr>
            </w:div>
            <w:div w:id="2134515191">
              <w:marLeft w:val="0"/>
              <w:marRight w:val="0"/>
              <w:marTop w:val="0"/>
              <w:marBottom w:val="0"/>
              <w:divBdr>
                <w:top w:val="none" w:sz="0" w:space="0" w:color="auto"/>
                <w:left w:val="none" w:sz="0" w:space="0" w:color="auto"/>
                <w:bottom w:val="none" w:sz="0" w:space="0" w:color="auto"/>
                <w:right w:val="none" w:sz="0" w:space="0" w:color="auto"/>
              </w:divBdr>
            </w:div>
            <w:div w:id="492993718">
              <w:marLeft w:val="0"/>
              <w:marRight w:val="0"/>
              <w:marTop w:val="0"/>
              <w:marBottom w:val="0"/>
              <w:divBdr>
                <w:top w:val="none" w:sz="0" w:space="0" w:color="auto"/>
                <w:left w:val="none" w:sz="0" w:space="0" w:color="auto"/>
                <w:bottom w:val="none" w:sz="0" w:space="0" w:color="auto"/>
                <w:right w:val="none" w:sz="0" w:space="0" w:color="auto"/>
              </w:divBdr>
            </w:div>
            <w:div w:id="2066447302">
              <w:marLeft w:val="0"/>
              <w:marRight w:val="0"/>
              <w:marTop w:val="0"/>
              <w:marBottom w:val="0"/>
              <w:divBdr>
                <w:top w:val="none" w:sz="0" w:space="0" w:color="auto"/>
                <w:left w:val="none" w:sz="0" w:space="0" w:color="auto"/>
                <w:bottom w:val="none" w:sz="0" w:space="0" w:color="auto"/>
                <w:right w:val="none" w:sz="0" w:space="0" w:color="auto"/>
              </w:divBdr>
            </w:div>
            <w:div w:id="161356969">
              <w:marLeft w:val="0"/>
              <w:marRight w:val="0"/>
              <w:marTop w:val="0"/>
              <w:marBottom w:val="0"/>
              <w:divBdr>
                <w:top w:val="none" w:sz="0" w:space="0" w:color="auto"/>
                <w:left w:val="none" w:sz="0" w:space="0" w:color="auto"/>
                <w:bottom w:val="none" w:sz="0" w:space="0" w:color="auto"/>
                <w:right w:val="none" w:sz="0" w:space="0" w:color="auto"/>
              </w:divBdr>
            </w:div>
            <w:div w:id="508254148">
              <w:marLeft w:val="0"/>
              <w:marRight w:val="0"/>
              <w:marTop w:val="0"/>
              <w:marBottom w:val="0"/>
              <w:divBdr>
                <w:top w:val="none" w:sz="0" w:space="0" w:color="auto"/>
                <w:left w:val="none" w:sz="0" w:space="0" w:color="auto"/>
                <w:bottom w:val="none" w:sz="0" w:space="0" w:color="auto"/>
                <w:right w:val="none" w:sz="0" w:space="0" w:color="auto"/>
              </w:divBdr>
            </w:div>
            <w:div w:id="508834560">
              <w:marLeft w:val="0"/>
              <w:marRight w:val="0"/>
              <w:marTop w:val="0"/>
              <w:marBottom w:val="0"/>
              <w:divBdr>
                <w:top w:val="none" w:sz="0" w:space="0" w:color="auto"/>
                <w:left w:val="none" w:sz="0" w:space="0" w:color="auto"/>
                <w:bottom w:val="none" w:sz="0" w:space="0" w:color="auto"/>
                <w:right w:val="none" w:sz="0" w:space="0" w:color="auto"/>
              </w:divBdr>
            </w:div>
            <w:div w:id="260142932">
              <w:marLeft w:val="0"/>
              <w:marRight w:val="0"/>
              <w:marTop w:val="0"/>
              <w:marBottom w:val="0"/>
              <w:divBdr>
                <w:top w:val="none" w:sz="0" w:space="0" w:color="auto"/>
                <w:left w:val="none" w:sz="0" w:space="0" w:color="auto"/>
                <w:bottom w:val="none" w:sz="0" w:space="0" w:color="auto"/>
                <w:right w:val="none" w:sz="0" w:space="0" w:color="auto"/>
              </w:divBdr>
            </w:div>
            <w:div w:id="1882663794">
              <w:marLeft w:val="0"/>
              <w:marRight w:val="0"/>
              <w:marTop w:val="0"/>
              <w:marBottom w:val="0"/>
              <w:divBdr>
                <w:top w:val="none" w:sz="0" w:space="0" w:color="auto"/>
                <w:left w:val="none" w:sz="0" w:space="0" w:color="auto"/>
                <w:bottom w:val="none" w:sz="0" w:space="0" w:color="auto"/>
                <w:right w:val="none" w:sz="0" w:space="0" w:color="auto"/>
              </w:divBdr>
            </w:div>
            <w:div w:id="1404259054">
              <w:marLeft w:val="0"/>
              <w:marRight w:val="0"/>
              <w:marTop w:val="0"/>
              <w:marBottom w:val="0"/>
              <w:divBdr>
                <w:top w:val="none" w:sz="0" w:space="0" w:color="auto"/>
                <w:left w:val="none" w:sz="0" w:space="0" w:color="auto"/>
                <w:bottom w:val="none" w:sz="0" w:space="0" w:color="auto"/>
                <w:right w:val="none" w:sz="0" w:space="0" w:color="auto"/>
              </w:divBdr>
            </w:div>
            <w:div w:id="476994693">
              <w:marLeft w:val="0"/>
              <w:marRight w:val="0"/>
              <w:marTop w:val="0"/>
              <w:marBottom w:val="0"/>
              <w:divBdr>
                <w:top w:val="none" w:sz="0" w:space="0" w:color="auto"/>
                <w:left w:val="none" w:sz="0" w:space="0" w:color="auto"/>
                <w:bottom w:val="none" w:sz="0" w:space="0" w:color="auto"/>
                <w:right w:val="none" w:sz="0" w:space="0" w:color="auto"/>
              </w:divBdr>
            </w:div>
            <w:div w:id="55856333">
              <w:marLeft w:val="0"/>
              <w:marRight w:val="0"/>
              <w:marTop w:val="0"/>
              <w:marBottom w:val="0"/>
              <w:divBdr>
                <w:top w:val="none" w:sz="0" w:space="0" w:color="auto"/>
                <w:left w:val="none" w:sz="0" w:space="0" w:color="auto"/>
                <w:bottom w:val="none" w:sz="0" w:space="0" w:color="auto"/>
                <w:right w:val="none" w:sz="0" w:space="0" w:color="auto"/>
              </w:divBdr>
            </w:div>
            <w:div w:id="1687638800">
              <w:marLeft w:val="0"/>
              <w:marRight w:val="0"/>
              <w:marTop w:val="0"/>
              <w:marBottom w:val="0"/>
              <w:divBdr>
                <w:top w:val="none" w:sz="0" w:space="0" w:color="auto"/>
                <w:left w:val="none" w:sz="0" w:space="0" w:color="auto"/>
                <w:bottom w:val="none" w:sz="0" w:space="0" w:color="auto"/>
                <w:right w:val="none" w:sz="0" w:space="0" w:color="auto"/>
              </w:divBdr>
            </w:div>
            <w:div w:id="985479018">
              <w:marLeft w:val="0"/>
              <w:marRight w:val="0"/>
              <w:marTop w:val="0"/>
              <w:marBottom w:val="0"/>
              <w:divBdr>
                <w:top w:val="none" w:sz="0" w:space="0" w:color="auto"/>
                <w:left w:val="none" w:sz="0" w:space="0" w:color="auto"/>
                <w:bottom w:val="none" w:sz="0" w:space="0" w:color="auto"/>
                <w:right w:val="none" w:sz="0" w:space="0" w:color="auto"/>
              </w:divBdr>
            </w:div>
            <w:div w:id="1843930215">
              <w:marLeft w:val="0"/>
              <w:marRight w:val="0"/>
              <w:marTop w:val="0"/>
              <w:marBottom w:val="0"/>
              <w:divBdr>
                <w:top w:val="none" w:sz="0" w:space="0" w:color="auto"/>
                <w:left w:val="none" w:sz="0" w:space="0" w:color="auto"/>
                <w:bottom w:val="none" w:sz="0" w:space="0" w:color="auto"/>
                <w:right w:val="none" w:sz="0" w:space="0" w:color="auto"/>
              </w:divBdr>
            </w:div>
            <w:div w:id="378823956">
              <w:marLeft w:val="0"/>
              <w:marRight w:val="0"/>
              <w:marTop w:val="0"/>
              <w:marBottom w:val="0"/>
              <w:divBdr>
                <w:top w:val="none" w:sz="0" w:space="0" w:color="auto"/>
                <w:left w:val="none" w:sz="0" w:space="0" w:color="auto"/>
                <w:bottom w:val="none" w:sz="0" w:space="0" w:color="auto"/>
                <w:right w:val="none" w:sz="0" w:space="0" w:color="auto"/>
              </w:divBdr>
            </w:div>
            <w:div w:id="1753819554">
              <w:marLeft w:val="0"/>
              <w:marRight w:val="0"/>
              <w:marTop w:val="0"/>
              <w:marBottom w:val="0"/>
              <w:divBdr>
                <w:top w:val="none" w:sz="0" w:space="0" w:color="auto"/>
                <w:left w:val="none" w:sz="0" w:space="0" w:color="auto"/>
                <w:bottom w:val="none" w:sz="0" w:space="0" w:color="auto"/>
                <w:right w:val="none" w:sz="0" w:space="0" w:color="auto"/>
              </w:divBdr>
            </w:div>
            <w:div w:id="1248686663">
              <w:marLeft w:val="0"/>
              <w:marRight w:val="0"/>
              <w:marTop w:val="0"/>
              <w:marBottom w:val="0"/>
              <w:divBdr>
                <w:top w:val="none" w:sz="0" w:space="0" w:color="auto"/>
                <w:left w:val="none" w:sz="0" w:space="0" w:color="auto"/>
                <w:bottom w:val="none" w:sz="0" w:space="0" w:color="auto"/>
                <w:right w:val="none" w:sz="0" w:space="0" w:color="auto"/>
              </w:divBdr>
            </w:div>
            <w:div w:id="1227106222">
              <w:marLeft w:val="0"/>
              <w:marRight w:val="0"/>
              <w:marTop w:val="0"/>
              <w:marBottom w:val="0"/>
              <w:divBdr>
                <w:top w:val="none" w:sz="0" w:space="0" w:color="auto"/>
                <w:left w:val="none" w:sz="0" w:space="0" w:color="auto"/>
                <w:bottom w:val="none" w:sz="0" w:space="0" w:color="auto"/>
                <w:right w:val="none" w:sz="0" w:space="0" w:color="auto"/>
              </w:divBdr>
            </w:div>
            <w:div w:id="1355575195">
              <w:marLeft w:val="0"/>
              <w:marRight w:val="0"/>
              <w:marTop w:val="0"/>
              <w:marBottom w:val="0"/>
              <w:divBdr>
                <w:top w:val="none" w:sz="0" w:space="0" w:color="auto"/>
                <w:left w:val="none" w:sz="0" w:space="0" w:color="auto"/>
                <w:bottom w:val="none" w:sz="0" w:space="0" w:color="auto"/>
                <w:right w:val="none" w:sz="0" w:space="0" w:color="auto"/>
              </w:divBdr>
            </w:div>
            <w:div w:id="645011749">
              <w:marLeft w:val="0"/>
              <w:marRight w:val="0"/>
              <w:marTop w:val="0"/>
              <w:marBottom w:val="0"/>
              <w:divBdr>
                <w:top w:val="none" w:sz="0" w:space="0" w:color="auto"/>
                <w:left w:val="none" w:sz="0" w:space="0" w:color="auto"/>
                <w:bottom w:val="none" w:sz="0" w:space="0" w:color="auto"/>
                <w:right w:val="none" w:sz="0" w:space="0" w:color="auto"/>
              </w:divBdr>
            </w:div>
            <w:div w:id="532108953">
              <w:marLeft w:val="0"/>
              <w:marRight w:val="0"/>
              <w:marTop w:val="0"/>
              <w:marBottom w:val="0"/>
              <w:divBdr>
                <w:top w:val="none" w:sz="0" w:space="0" w:color="auto"/>
                <w:left w:val="none" w:sz="0" w:space="0" w:color="auto"/>
                <w:bottom w:val="none" w:sz="0" w:space="0" w:color="auto"/>
                <w:right w:val="none" w:sz="0" w:space="0" w:color="auto"/>
              </w:divBdr>
            </w:div>
            <w:div w:id="1344360522">
              <w:marLeft w:val="0"/>
              <w:marRight w:val="0"/>
              <w:marTop w:val="0"/>
              <w:marBottom w:val="0"/>
              <w:divBdr>
                <w:top w:val="none" w:sz="0" w:space="0" w:color="auto"/>
                <w:left w:val="none" w:sz="0" w:space="0" w:color="auto"/>
                <w:bottom w:val="none" w:sz="0" w:space="0" w:color="auto"/>
                <w:right w:val="none" w:sz="0" w:space="0" w:color="auto"/>
              </w:divBdr>
            </w:div>
            <w:div w:id="969365724">
              <w:marLeft w:val="0"/>
              <w:marRight w:val="0"/>
              <w:marTop w:val="0"/>
              <w:marBottom w:val="0"/>
              <w:divBdr>
                <w:top w:val="none" w:sz="0" w:space="0" w:color="auto"/>
                <w:left w:val="none" w:sz="0" w:space="0" w:color="auto"/>
                <w:bottom w:val="none" w:sz="0" w:space="0" w:color="auto"/>
                <w:right w:val="none" w:sz="0" w:space="0" w:color="auto"/>
              </w:divBdr>
            </w:div>
            <w:div w:id="289211099">
              <w:marLeft w:val="0"/>
              <w:marRight w:val="0"/>
              <w:marTop w:val="0"/>
              <w:marBottom w:val="0"/>
              <w:divBdr>
                <w:top w:val="none" w:sz="0" w:space="0" w:color="auto"/>
                <w:left w:val="none" w:sz="0" w:space="0" w:color="auto"/>
                <w:bottom w:val="none" w:sz="0" w:space="0" w:color="auto"/>
                <w:right w:val="none" w:sz="0" w:space="0" w:color="auto"/>
              </w:divBdr>
            </w:div>
            <w:div w:id="630094977">
              <w:marLeft w:val="0"/>
              <w:marRight w:val="0"/>
              <w:marTop w:val="0"/>
              <w:marBottom w:val="0"/>
              <w:divBdr>
                <w:top w:val="none" w:sz="0" w:space="0" w:color="auto"/>
                <w:left w:val="none" w:sz="0" w:space="0" w:color="auto"/>
                <w:bottom w:val="none" w:sz="0" w:space="0" w:color="auto"/>
                <w:right w:val="none" w:sz="0" w:space="0" w:color="auto"/>
              </w:divBdr>
            </w:div>
            <w:div w:id="200436761">
              <w:marLeft w:val="0"/>
              <w:marRight w:val="0"/>
              <w:marTop w:val="0"/>
              <w:marBottom w:val="0"/>
              <w:divBdr>
                <w:top w:val="none" w:sz="0" w:space="0" w:color="auto"/>
                <w:left w:val="none" w:sz="0" w:space="0" w:color="auto"/>
                <w:bottom w:val="none" w:sz="0" w:space="0" w:color="auto"/>
                <w:right w:val="none" w:sz="0" w:space="0" w:color="auto"/>
              </w:divBdr>
            </w:div>
            <w:div w:id="688291251">
              <w:marLeft w:val="0"/>
              <w:marRight w:val="0"/>
              <w:marTop w:val="0"/>
              <w:marBottom w:val="0"/>
              <w:divBdr>
                <w:top w:val="none" w:sz="0" w:space="0" w:color="auto"/>
                <w:left w:val="none" w:sz="0" w:space="0" w:color="auto"/>
                <w:bottom w:val="none" w:sz="0" w:space="0" w:color="auto"/>
                <w:right w:val="none" w:sz="0" w:space="0" w:color="auto"/>
              </w:divBdr>
            </w:div>
            <w:div w:id="1955866259">
              <w:marLeft w:val="0"/>
              <w:marRight w:val="0"/>
              <w:marTop w:val="0"/>
              <w:marBottom w:val="0"/>
              <w:divBdr>
                <w:top w:val="none" w:sz="0" w:space="0" w:color="auto"/>
                <w:left w:val="none" w:sz="0" w:space="0" w:color="auto"/>
                <w:bottom w:val="none" w:sz="0" w:space="0" w:color="auto"/>
                <w:right w:val="none" w:sz="0" w:space="0" w:color="auto"/>
              </w:divBdr>
            </w:div>
            <w:div w:id="1837189458">
              <w:marLeft w:val="0"/>
              <w:marRight w:val="0"/>
              <w:marTop w:val="0"/>
              <w:marBottom w:val="0"/>
              <w:divBdr>
                <w:top w:val="none" w:sz="0" w:space="0" w:color="auto"/>
                <w:left w:val="none" w:sz="0" w:space="0" w:color="auto"/>
                <w:bottom w:val="none" w:sz="0" w:space="0" w:color="auto"/>
                <w:right w:val="none" w:sz="0" w:space="0" w:color="auto"/>
              </w:divBdr>
            </w:div>
            <w:div w:id="1673755852">
              <w:marLeft w:val="0"/>
              <w:marRight w:val="0"/>
              <w:marTop w:val="0"/>
              <w:marBottom w:val="0"/>
              <w:divBdr>
                <w:top w:val="none" w:sz="0" w:space="0" w:color="auto"/>
                <w:left w:val="none" w:sz="0" w:space="0" w:color="auto"/>
                <w:bottom w:val="none" w:sz="0" w:space="0" w:color="auto"/>
                <w:right w:val="none" w:sz="0" w:space="0" w:color="auto"/>
              </w:divBdr>
            </w:div>
            <w:div w:id="1291135176">
              <w:marLeft w:val="0"/>
              <w:marRight w:val="0"/>
              <w:marTop w:val="0"/>
              <w:marBottom w:val="0"/>
              <w:divBdr>
                <w:top w:val="none" w:sz="0" w:space="0" w:color="auto"/>
                <w:left w:val="none" w:sz="0" w:space="0" w:color="auto"/>
                <w:bottom w:val="none" w:sz="0" w:space="0" w:color="auto"/>
                <w:right w:val="none" w:sz="0" w:space="0" w:color="auto"/>
              </w:divBdr>
            </w:div>
            <w:div w:id="385496263">
              <w:marLeft w:val="0"/>
              <w:marRight w:val="0"/>
              <w:marTop w:val="0"/>
              <w:marBottom w:val="0"/>
              <w:divBdr>
                <w:top w:val="none" w:sz="0" w:space="0" w:color="auto"/>
                <w:left w:val="none" w:sz="0" w:space="0" w:color="auto"/>
                <w:bottom w:val="none" w:sz="0" w:space="0" w:color="auto"/>
                <w:right w:val="none" w:sz="0" w:space="0" w:color="auto"/>
              </w:divBdr>
            </w:div>
            <w:div w:id="1047948549">
              <w:marLeft w:val="0"/>
              <w:marRight w:val="0"/>
              <w:marTop w:val="0"/>
              <w:marBottom w:val="0"/>
              <w:divBdr>
                <w:top w:val="none" w:sz="0" w:space="0" w:color="auto"/>
                <w:left w:val="none" w:sz="0" w:space="0" w:color="auto"/>
                <w:bottom w:val="none" w:sz="0" w:space="0" w:color="auto"/>
                <w:right w:val="none" w:sz="0" w:space="0" w:color="auto"/>
              </w:divBdr>
            </w:div>
            <w:div w:id="1873032926">
              <w:marLeft w:val="0"/>
              <w:marRight w:val="0"/>
              <w:marTop w:val="0"/>
              <w:marBottom w:val="0"/>
              <w:divBdr>
                <w:top w:val="none" w:sz="0" w:space="0" w:color="auto"/>
                <w:left w:val="none" w:sz="0" w:space="0" w:color="auto"/>
                <w:bottom w:val="none" w:sz="0" w:space="0" w:color="auto"/>
                <w:right w:val="none" w:sz="0" w:space="0" w:color="auto"/>
              </w:divBdr>
            </w:div>
            <w:div w:id="1863980014">
              <w:marLeft w:val="0"/>
              <w:marRight w:val="0"/>
              <w:marTop w:val="0"/>
              <w:marBottom w:val="0"/>
              <w:divBdr>
                <w:top w:val="none" w:sz="0" w:space="0" w:color="auto"/>
                <w:left w:val="none" w:sz="0" w:space="0" w:color="auto"/>
                <w:bottom w:val="none" w:sz="0" w:space="0" w:color="auto"/>
                <w:right w:val="none" w:sz="0" w:space="0" w:color="auto"/>
              </w:divBdr>
            </w:div>
            <w:div w:id="269554446">
              <w:marLeft w:val="0"/>
              <w:marRight w:val="0"/>
              <w:marTop w:val="0"/>
              <w:marBottom w:val="0"/>
              <w:divBdr>
                <w:top w:val="none" w:sz="0" w:space="0" w:color="auto"/>
                <w:left w:val="none" w:sz="0" w:space="0" w:color="auto"/>
                <w:bottom w:val="none" w:sz="0" w:space="0" w:color="auto"/>
                <w:right w:val="none" w:sz="0" w:space="0" w:color="auto"/>
              </w:divBdr>
            </w:div>
            <w:div w:id="493037049">
              <w:marLeft w:val="0"/>
              <w:marRight w:val="0"/>
              <w:marTop w:val="0"/>
              <w:marBottom w:val="0"/>
              <w:divBdr>
                <w:top w:val="none" w:sz="0" w:space="0" w:color="auto"/>
                <w:left w:val="none" w:sz="0" w:space="0" w:color="auto"/>
                <w:bottom w:val="none" w:sz="0" w:space="0" w:color="auto"/>
                <w:right w:val="none" w:sz="0" w:space="0" w:color="auto"/>
              </w:divBdr>
            </w:div>
            <w:div w:id="1688362021">
              <w:marLeft w:val="0"/>
              <w:marRight w:val="0"/>
              <w:marTop w:val="0"/>
              <w:marBottom w:val="0"/>
              <w:divBdr>
                <w:top w:val="none" w:sz="0" w:space="0" w:color="auto"/>
                <w:left w:val="none" w:sz="0" w:space="0" w:color="auto"/>
                <w:bottom w:val="none" w:sz="0" w:space="0" w:color="auto"/>
                <w:right w:val="none" w:sz="0" w:space="0" w:color="auto"/>
              </w:divBdr>
            </w:div>
            <w:div w:id="517503465">
              <w:marLeft w:val="0"/>
              <w:marRight w:val="0"/>
              <w:marTop w:val="0"/>
              <w:marBottom w:val="0"/>
              <w:divBdr>
                <w:top w:val="none" w:sz="0" w:space="0" w:color="auto"/>
                <w:left w:val="none" w:sz="0" w:space="0" w:color="auto"/>
                <w:bottom w:val="none" w:sz="0" w:space="0" w:color="auto"/>
                <w:right w:val="none" w:sz="0" w:space="0" w:color="auto"/>
              </w:divBdr>
            </w:div>
            <w:div w:id="2108844888">
              <w:marLeft w:val="0"/>
              <w:marRight w:val="0"/>
              <w:marTop w:val="0"/>
              <w:marBottom w:val="0"/>
              <w:divBdr>
                <w:top w:val="none" w:sz="0" w:space="0" w:color="auto"/>
                <w:left w:val="none" w:sz="0" w:space="0" w:color="auto"/>
                <w:bottom w:val="none" w:sz="0" w:space="0" w:color="auto"/>
                <w:right w:val="none" w:sz="0" w:space="0" w:color="auto"/>
              </w:divBdr>
            </w:div>
            <w:div w:id="969436358">
              <w:marLeft w:val="0"/>
              <w:marRight w:val="0"/>
              <w:marTop w:val="0"/>
              <w:marBottom w:val="0"/>
              <w:divBdr>
                <w:top w:val="none" w:sz="0" w:space="0" w:color="auto"/>
                <w:left w:val="none" w:sz="0" w:space="0" w:color="auto"/>
                <w:bottom w:val="none" w:sz="0" w:space="0" w:color="auto"/>
                <w:right w:val="none" w:sz="0" w:space="0" w:color="auto"/>
              </w:divBdr>
            </w:div>
            <w:div w:id="435715869">
              <w:marLeft w:val="0"/>
              <w:marRight w:val="0"/>
              <w:marTop w:val="0"/>
              <w:marBottom w:val="0"/>
              <w:divBdr>
                <w:top w:val="none" w:sz="0" w:space="0" w:color="auto"/>
                <w:left w:val="none" w:sz="0" w:space="0" w:color="auto"/>
                <w:bottom w:val="none" w:sz="0" w:space="0" w:color="auto"/>
                <w:right w:val="none" w:sz="0" w:space="0" w:color="auto"/>
              </w:divBdr>
            </w:div>
            <w:div w:id="760372067">
              <w:marLeft w:val="0"/>
              <w:marRight w:val="0"/>
              <w:marTop w:val="0"/>
              <w:marBottom w:val="0"/>
              <w:divBdr>
                <w:top w:val="none" w:sz="0" w:space="0" w:color="auto"/>
                <w:left w:val="none" w:sz="0" w:space="0" w:color="auto"/>
                <w:bottom w:val="none" w:sz="0" w:space="0" w:color="auto"/>
                <w:right w:val="none" w:sz="0" w:space="0" w:color="auto"/>
              </w:divBdr>
            </w:div>
            <w:div w:id="396901092">
              <w:marLeft w:val="0"/>
              <w:marRight w:val="0"/>
              <w:marTop w:val="0"/>
              <w:marBottom w:val="0"/>
              <w:divBdr>
                <w:top w:val="none" w:sz="0" w:space="0" w:color="auto"/>
                <w:left w:val="none" w:sz="0" w:space="0" w:color="auto"/>
                <w:bottom w:val="none" w:sz="0" w:space="0" w:color="auto"/>
                <w:right w:val="none" w:sz="0" w:space="0" w:color="auto"/>
              </w:divBdr>
            </w:div>
            <w:div w:id="1437673848">
              <w:marLeft w:val="0"/>
              <w:marRight w:val="0"/>
              <w:marTop w:val="0"/>
              <w:marBottom w:val="0"/>
              <w:divBdr>
                <w:top w:val="none" w:sz="0" w:space="0" w:color="auto"/>
                <w:left w:val="none" w:sz="0" w:space="0" w:color="auto"/>
                <w:bottom w:val="none" w:sz="0" w:space="0" w:color="auto"/>
                <w:right w:val="none" w:sz="0" w:space="0" w:color="auto"/>
              </w:divBdr>
            </w:div>
            <w:div w:id="110520841">
              <w:marLeft w:val="0"/>
              <w:marRight w:val="0"/>
              <w:marTop w:val="0"/>
              <w:marBottom w:val="0"/>
              <w:divBdr>
                <w:top w:val="none" w:sz="0" w:space="0" w:color="auto"/>
                <w:left w:val="none" w:sz="0" w:space="0" w:color="auto"/>
                <w:bottom w:val="none" w:sz="0" w:space="0" w:color="auto"/>
                <w:right w:val="none" w:sz="0" w:space="0" w:color="auto"/>
              </w:divBdr>
            </w:div>
            <w:div w:id="1980647549">
              <w:marLeft w:val="0"/>
              <w:marRight w:val="0"/>
              <w:marTop w:val="0"/>
              <w:marBottom w:val="0"/>
              <w:divBdr>
                <w:top w:val="none" w:sz="0" w:space="0" w:color="auto"/>
                <w:left w:val="none" w:sz="0" w:space="0" w:color="auto"/>
                <w:bottom w:val="none" w:sz="0" w:space="0" w:color="auto"/>
                <w:right w:val="none" w:sz="0" w:space="0" w:color="auto"/>
              </w:divBdr>
            </w:div>
            <w:div w:id="2063794436">
              <w:marLeft w:val="0"/>
              <w:marRight w:val="0"/>
              <w:marTop w:val="0"/>
              <w:marBottom w:val="0"/>
              <w:divBdr>
                <w:top w:val="none" w:sz="0" w:space="0" w:color="auto"/>
                <w:left w:val="none" w:sz="0" w:space="0" w:color="auto"/>
                <w:bottom w:val="none" w:sz="0" w:space="0" w:color="auto"/>
                <w:right w:val="none" w:sz="0" w:space="0" w:color="auto"/>
              </w:divBdr>
            </w:div>
            <w:div w:id="44574949">
              <w:marLeft w:val="0"/>
              <w:marRight w:val="0"/>
              <w:marTop w:val="0"/>
              <w:marBottom w:val="0"/>
              <w:divBdr>
                <w:top w:val="none" w:sz="0" w:space="0" w:color="auto"/>
                <w:left w:val="none" w:sz="0" w:space="0" w:color="auto"/>
                <w:bottom w:val="none" w:sz="0" w:space="0" w:color="auto"/>
                <w:right w:val="none" w:sz="0" w:space="0" w:color="auto"/>
              </w:divBdr>
            </w:div>
            <w:div w:id="1869639843">
              <w:marLeft w:val="0"/>
              <w:marRight w:val="0"/>
              <w:marTop w:val="0"/>
              <w:marBottom w:val="0"/>
              <w:divBdr>
                <w:top w:val="none" w:sz="0" w:space="0" w:color="auto"/>
                <w:left w:val="none" w:sz="0" w:space="0" w:color="auto"/>
                <w:bottom w:val="none" w:sz="0" w:space="0" w:color="auto"/>
                <w:right w:val="none" w:sz="0" w:space="0" w:color="auto"/>
              </w:divBdr>
            </w:div>
            <w:div w:id="1236629243">
              <w:marLeft w:val="0"/>
              <w:marRight w:val="0"/>
              <w:marTop w:val="0"/>
              <w:marBottom w:val="0"/>
              <w:divBdr>
                <w:top w:val="none" w:sz="0" w:space="0" w:color="auto"/>
                <w:left w:val="none" w:sz="0" w:space="0" w:color="auto"/>
                <w:bottom w:val="none" w:sz="0" w:space="0" w:color="auto"/>
                <w:right w:val="none" w:sz="0" w:space="0" w:color="auto"/>
              </w:divBdr>
            </w:div>
            <w:div w:id="734469627">
              <w:marLeft w:val="0"/>
              <w:marRight w:val="0"/>
              <w:marTop w:val="0"/>
              <w:marBottom w:val="0"/>
              <w:divBdr>
                <w:top w:val="none" w:sz="0" w:space="0" w:color="auto"/>
                <w:left w:val="none" w:sz="0" w:space="0" w:color="auto"/>
                <w:bottom w:val="none" w:sz="0" w:space="0" w:color="auto"/>
                <w:right w:val="none" w:sz="0" w:space="0" w:color="auto"/>
              </w:divBdr>
            </w:div>
            <w:div w:id="1146430240">
              <w:marLeft w:val="0"/>
              <w:marRight w:val="0"/>
              <w:marTop w:val="0"/>
              <w:marBottom w:val="0"/>
              <w:divBdr>
                <w:top w:val="none" w:sz="0" w:space="0" w:color="auto"/>
                <w:left w:val="none" w:sz="0" w:space="0" w:color="auto"/>
                <w:bottom w:val="none" w:sz="0" w:space="0" w:color="auto"/>
                <w:right w:val="none" w:sz="0" w:space="0" w:color="auto"/>
              </w:divBdr>
            </w:div>
            <w:div w:id="163279230">
              <w:marLeft w:val="0"/>
              <w:marRight w:val="0"/>
              <w:marTop w:val="0"/>
              <w:marBottom w:val="0"/>
              <w:divBdr>
                <w:top w:val="none" w:sz="0" w:space="0" w:color="auto"/>
                <w:left w:val="none" w:sz="0" w:space="0" w:color="auto"/>
                <w:bottom w:val="none" w:sz="0" w:space="0" w:color="auto"/>
                <w:right w:val="none" w:sz="0" w:space="0" w:color="auto"/>
              </w:divBdr>
            </w:div>
            <w:div w:id="423649208">
              <w:marLeft w:val="0"/>
              <w:marRight w:val="0"/>
              <w:marTop w:val="0"/>
              <w:marBottom w:val="0"/>
              <w:divBdr>
                <w:top w:val="none" w:sz="0" w:space="0" w:color="auto"/>
                <w:left w:val="none" w:sz="0" w:space="0" w:color="auto"/>
                <w:bottom w:val="none" w:sz="0" w:space="0" w:color="auto"/>
                <w:right w:val="none" w:sz="0" w:space="0" w:color="auto"/>
              </w:divBdr>
            </w:div>
            <w:div w:id="1260678787">
              <w:marLeft w:val="0"/>
              <w:marRight w:val="0"/>
              <w:marTop w:val="0"/>
              <w:marBottom w:val="0"/>
              <w:divBdr>
                <w:top w:val="none" w:sz="0" w:space="0" w:color="auto"/>
                <w:left w:val="none" w:sz="0" w:space="0" w:color="auto"/>
                <w:bottom w:val="none" w:sz="0" w:space="0" w:color="auto"/>
                <w:right w:val="none" w:sz="0" w:space="0" w:color="auto"/>
              </w:divBdr>
            </w:div>
            <w:div w:id="941956320">
              <w:marLeft w:val="0"/>
              <w:marRight w:val="0"/>
              <w:marTop w:val="0"/>
              <w:marBottom w:val="0"/>
              <w:divBdr>
                <w:top w:val="none" w:sz="0" w:space="0" w:color="auto"/>
                <w:left w:val="none" w:sz="0" w:space="0" w:color="auto"/>
                <w:bottom w:val="none" w:sz="0" w:space="0" w:color="auto"/>
                <w:right w:val="none" w:sz="0" w:space="0" w:color="auto"/>
              </w:divBdr>
            </w:div>
            <w:div w:id="1286305737">
              <w:marLeft w:val="0"/>
              <w:marRight w:val="0"/>
              <w:marTop w:val="0"/>
              <w:marBottom w:val="0"/>
              <w:divBdr>
                <w:top w:val="none" w:sz="0" w:space="0" w:color="auto"/>
                <w:left w:val="none" w:sz="0" w:space="0" w:color="auto"/>
                <w:bottom w:val="none" w:sz="0" w:space="0" w:color="auto"/>
                <w:right w:val="none" w:sz="0" w:space="0" w:color="auto"/>
              </w:divBdr>
            </w:div>
            <w:div w:id="148984631">
              <w:marLeft w:val="0"/>
              <w:marRight w:val="0"/>
              <w:marTop w:val="0"/>
              <w:marBottom w:val="0"/>
              <w:divBdr>
                <w:top w:val="none" w:sz="0" w:space="0" w:color="auto"/>
                <w:left w:val="none" w:sz="0" w:space="0" w:color="auto"/>
                <w:bottom w:val="none" w:sz="0" w:space="0" w:color="auto"/>
                <w:right w:val="none" w:sz="0" w:space="0" w:color="auto"/>
              </w:divBdr>
            </w:div>
            <w:div w:id="2062167007">
              <w:marLeft w:val="0"/>
              <w:marRight w:val="0"/>
              <w:marTop w:val="0"/>
              <w:marBottom w:val="0"/>
              <w:divBdr>
                <w:top w:val="none" w:sz="0" w:space="0" w:color="auto"/>
                <w:left w:val="none" w:sz="0" w:space="0" w:color="auto"/>
                <w:bottom w:val="none" w:sz="0" w:space="0" w:color="auto"/>
                <w:right w:val="none" w:sz="0" w:space="0" w:color="auto"/>
              </w:divBdr>
            </w:div>
            <w:div w:id="770198326">
              <w:marLeft w:val="0"/>
              <w:marRight w:val="0"/>
              <w:marTop w:val="0"/>
              <w:marBottom w:val="0"/>
              <w:divBdr>
                <w:top w:val="none" w:sz="0" w:space="0" w:color="auto"/>
                <w:left w:val="none" w:sz="0" w:space="0" w:color="auto"/>
                <w:bottom w:val="none" w:sz="0" w:space="0" w:color="auto"/>
                <w:right w:val="none" w:sz="0" w:space="0" w:color="auto"/>
              </w:divBdr>
            </w:div>
            <w:div w:id="2138714563">
              <w:marLeft w:val="0"/>
              <w:marRight w:val="0"/>
              <w:marTop w:val="0"/>
              <w:marBottom w:val="0"/>
              <w:divBdr>
                <w:top w:val="none" w:sz="0" w:space="0" w:color="auto"/>
                <w:left w:val="none" w:sz="0" w:space="0" w:color="auto"/>
                <w:bottom w:val="none" w:sz="0" w:space="0" w:color="auto"/>
                <w:right w:val="none" w:sz="0" w:space="0" w:color="auto"/>
              </w:divBdr>
            </w:div>
            <w:div w:id="723791691">
              <w:marLeft w:val="0"/>
              <w:marRight w:val="0"/>
              <w:marTop w:val="0"/>
              <w:marBottom w:val="0"/>
              <w:divBdr>
                <w:top w:val="none" w:sz="0" w:space="0" w:color="auto"/>
                <w:left w:val="none" w:sz="0" w:space="0" w:color="auto"/>
                <w:bottom w:val="none" w:sz="0" w:space="0" w:color="auto"/>
                <w:right w:val="none" w:sz="0" w:space="0" w:color="auto"/>
              </w:divBdr>
            </w:div>
            <w:div w:id="1397171489">
              <w:marLeft w:val="0"/>
              <w:marRight w:val="0"/>
              <w:marTop w:val="0"/>
              <w:marBottom w:val="0"/>
              <w:divBdr>
                <w:top w:val="none" w:sz="0" w:space="0" w:color="auto"/>
                <w:left w:val="none" w:sz="0" w:space="0" w:color="auto"/>
                <w:bottom w:val="none" w:sz="0" w:space="0" w:color="auto"/>
                <w:right w:val="none" w:sz="0" w:space="0" w:color="auto"/>
              </w:divBdr>
            </w:div>
            <w:div w:id="70585888">
              <w:marLeft w:val="0"/>
              <w:marRight w:val="0"/>
              <w:marTop w:val="0"/>
              <w:marBottom w:val="0"/>
              <w:divBdr>
                <w:top w:val="none" w:sz="0" w:space="0" w:color="auto"/>
                <w:left w:val="none" w:sz="0" w:space="0" w:color="auto"/>
                <w:bottom w:val="none" w:sz="0" w:space="0" w:color="auto"/>
                <w:right w:val="none" w:sz="0" w:space="0" w:color="auto"/>
              </w:divBdr>
            </w:div>
            <w:div w:id="1862891628">
              <w:marLeft w:val="0"/>
              <w:marRight w:val="0"/>
              <w:marTop w:val="0"/>
              <w:marBottom w:val="0"/>
              <w:divBdr>
                <w:top w:val="none" w:sz="0" w:space="0" w:color="auto"/>
                <w:left w:val="none" w:sz="0" w:space="0" w:color="auto"/>
                <w:bottom w:val="none" w:sz="0" w:space="0" w:color="auto"/>
                <w:right w:val="none" w:sz="0" w:space="0" w:color="auto"/>
              </w:divBdr>
            </w:div>
            <w:div w:id="1860854189">
              <w:marLeft w:val="0"/>
              <w:marRight w:val="0"/>
              <w:marTop w:val="0"/>
              <w:marBottom w:val="0"/>
              <w:divBdr>
                <w:top w:val="none" w:sz="0" w:space="0" w:color="auto"/>
                <w:left w:val="none" w:sz="0" w:space="0" w:color="auto"/>
                <w:bottom w:val="none" w:sz="0" w:space="0" w:color="auto"/>
                <w:right w:val="none" w:sz="0" w:space="0" w:color="auto"/>
              </w:divBdr>
            </w:div>
            <w:div w:id="1225484109">
              <w:marLeft w:val="0"/>
              <w:marRight w:val="0"/>
              <w:marTop w:val="0"/>
              <w:marBottom w:val="0"/>
              <w:divBdr>
                <w:top w:val="none" w:sz="0" w:space="0" w:color="auto"/>
                <w:left w:val="none" w:sz="0" w:space="0" w:color="auto"/>
                <w:bottom w:val="none" w:sz="0" w:space="0" w:color="auto"/>
                <w:right w:val="none" w:sz="0" w:space="0" w:color="auto"/>
              </w:divBdr>
            </w:div>
            <w:div w:id="484858822">
              <w:marLeft w:val="0"/>
              <w:marRight w:val="0"/>
              <w:marTop w:val="0"/>
              <w:marBottom w:val="0"/>
              <w:divBdr>
                <w:top w:val="none" w:sz="0" w:space="0" w:color="auto"/>
                <w:left w:val="none" w:sz="0" w:space="0" w:color="auto"/>
                <w:bottom w:val="none" w:sz="0" w:space="0" w:color="auto"/>
                <w:right w:val="none" w:sz="0" w:space="0" w:color="auto"/>
              </w:divBdr>
            </w:div>
            <w:div w:id="1873612215">
              <w:marLeft w:val="0"/>
              <w:marRight w:val="0"/>
              <w:marTop w:val="0"/>
              <w:marBottom w:val="0"/>
              <w:divBdr>
                <w:top w:val="none" w:sz="0" w:space="0" w:color="auto"/>
                <w:left w:val="none" w:sz="0" w:space="0" w:color="auto"/>
                <w:bottom w:val="none" w:sz="0" w:space="0" w:color="auto"/>
                <w:right w:val="none" w:sz="0" w:space="0" w:color="auto"/>
              </w:divBdr>
            </w:div>
            <w:div w:id="908466722">
              <w:marLeft w:val="0"/>
              <w:marRight w:val="0"/>
              <w:marTop w:val="0"/>
              <w:marBottom w:val="0"/>
              <w:divBdr>
                <w:top w:val="none" w:sz="0" w:space="0" w:color="auto"/>
                <w:left w:val="none" w:sz="0" w:space="0" w:color="auto"/>
                <w:bottom w:val="none" w:sz="0" w:space="0" w:color="auto"/>
                <w:right w:val="none" w:sz="0" w:space="0" w:color="auto"/>
              </w:divBdr>
            </w:div>
            <w:div w:id="422455934">
              <w:marLeft w:val="0"/>
              <w:marRight w:val="0"/>
              <w:marTop w:val="0"/>
              <w:marBottom w:val="0"/>
              <w:divBdr>
                <w:top w:val="none" w:sz="0" w:space="0" w:color="auto"/>
                <w:left w:val="none" w:sz="0" w:space="0" w:color="auto"/>
                <w:bottom w:val="none" w:sz="0" w:space="0" w:color="auto"/>
                <w:right w:val="none" w:sz="0" w:space="0" w:color="auto"/>
              </w:divBdr>
            </w:div>
            <w:div w:id="748038252">
              <w:marLeft w:val="0"/>
              <w:marRight w:val="0"/>
              <w:marTop w:val="0"/>
              <w:marBottom w:val="0"/>
              <w:divBdr>
                <w:top w:val="none" w:sz="0" w:space="0" w:color="auto"/>
                <w:left w:val="none" w:sz="0" w:space="0" w:color="auto"/>
                <w:bottom w:val="none" w:sz="0" w:space="0" w:color="auto"/>
                <w:right w:val="none" w:sz="0" w:space="0" w:color="auto"/>
              </w:divBdr>
            </w:div>
            <w:div w:id="1544950282">
              <w:marLeft w:val="0"/>
              <w:marRight w:val="0"/>
              <w:marTop w:val="0"/>
              <w:marBottom w:val="0"/>
              <w:divBdr>
                <w:top w:val="none" w:sz="0" w:space="0" w:color="auto"/>
                <w:left w:val="none" w:sz="0" w:space="0" w:color="auto"/>
                <w:bottom w:val="none" w:sz="0" w:space="0" w:color="auto"/>
                <w:right w:val="none" w:sz="0" w:space="0" w:color="auto"/>
              </w:divBdr>
            </w:div>
            <w:div w:id="619533253">
              <w:marLeft w:val="0"/>
              <w:marRight w:val="0"/>
              <w:marTop w:val="0"/>
              <w:marBottom w:val="0"/>
              <w:divBdr>
                <w:top w:val="none" w:sz="0" w:space="0" w:color="auto"/>
                <w:left w:val="none" w:sz="0" w:space="0" w:color="auto"/>
                <w:bottom w:val="none" w:sz="0" w:space="0" w:color="auto"/>
                <w:right w:val="none" w:sz="0" w:space="0" w:color="auto"/>
              </w:divBdr>
            </w:div>
            <w:div w:id="1609191415">
              <w:marLeft w:val="0"/>
              <w:marRight w:val="0"/>
              <w:marTop w:val="0"/>
              <w:marBottom w:val="0"/>
              <w:divBdr>
                <w:top w:val="none" w:sz="0" w:space="0" w:color="auto"/>
                <w:left w:val="none" w:sz="0" w:space="0" w:color="auto"/>
                <w:bottom w:val="none" w:sz="0" w:space="0" w:color="auto"/>
                <w:right w:val="none" w:sz="0" w:space="0" w:color="auto"/>
              </w:divBdr>
            </w:div>
            <w:div w:id="1173495647">
              <w:marLeft w:val="0"/>
              <w:marRight w:val="0"/>
              <w:marTop w:val="0"/>
              <w:marBottom w:val="0"/>
              <w:divBdr>
                <w:top w:val="none" w:sz="0" w:space="0" w:color="auto"/>
                <w:left w:val="none" w:sz="0" w:space="0" w:color="auto"/>
                <w:bottom w:val="none" w:sz="0" w:space="0" w:color="auto"/>
                <w:right w:val="none" w:sz="0" w:space="0" w:color="auto"/>
              </w:divBdr>
            </w:div>
            <w:div w:id="2107730918">
              <w:marLeft w:val="0"/>
              <w:marRight w:val="0"/>
              <w:marTop w:val="0"/>
              <w:marBottom w:val="0"/>
              <w:divBdr>
                <w:top w:val="none" w:sz="0" w:space="0" w:color="auto"/>
                <w:left w:val="none" w:sz="0" w:space="0" w:color="auto"/>
                <w:bottom w:val="none" w:sz="0" w:space="0" w:color="auto"/>
                <w:right w:val="none" w:sz="0" w:space="0" w:color="auto"/>
              </w:divBdr>
            </w:div>
            <w:div w:id="144396138">
              <w:marLeft w:val="0"/>
              <w:marRight w:val="0"/>
              <w:marTop w:val="0"/>
              <w:marBottom w:val="0"/>
              <w:divBdr>
                <w:top w:val="none" w:sz="0" w:space="0" w:color="auto"/>
                <w:left w:val="none" w:sz="0" w:space="0" w:color="auto"/>
                <w:bottom w:val="none" w:sz="0" w:space="0" w:color="auto"/>
                <w:right w:val="none" w:sz="0" w:space="0" w:color="auto"/>
              </w:divBdr>
            </w:div>
            <w:div w:id="583298676">
              <w:marLeft w:val="0"/>
              <w:marRight w:val="0"/>
              <w:marTop w:val="0"/>
              <w:marBottom w:val="0"/>
              <w:divBdr>
                <w:top w:val="none" w:sz="0" w:space="0" w:color="auto"/>
                <w:left w:val="none" w:sz="0" w:space="0" w:color="auto"/>
                <w:bottom w:val="none" w:sz="0" w:space="0" w:color="auto"/>
                <w:right w:val="none" w:sz="0" w:space="0" w:color="auto"/>
              </w:divBdr>
            </w:div>
            <w:div w:id="138151731">
              <w:marLeft w:val="0"/>
              <w:marRight w:val="0"/>
              <w:marTop w:val="0"/>
              <w:marBottom w:val="0"/>
              <w:divBdr>
                <w:top w:val="none" w:sz="0" w:space="0" w:color="auto"/>
                <w:left w:val="none" w:sz="0" w:space="0" w:color="auto"/>
                <w:bottom w:val="none" w:sz="0" w:space="0" w:color="auto"/>
                <w:right w:val="none" w:sz="0" w:space="0" w:color="auto"/>
              </w:divBdr>
            </w:div>
            <w:div w:id="1100179382">
              <w:marLeft w:val="0"/>
              <w:marRight w:val="0"/>
              <w:marTop w:val="0"/>
              <w:marBottom w:val="0"/>
              <w:divBdr>
                <w:top w:val="none" w:sz="0" w:space="0" w:color="auto"/>
                <w:left w:val="none" w:sz="0" w:space="0" w:color="auto"/>
                <w:bottom w:val="none" w:sz="0" w:space="0" w:color="auto"/>
                <w:right w:val="none" w:sz="0" w:space="0" w:color="auto"/>
              </w:divBdr>
            </w:div>
            <w:div w:id="1500387443">
              <w:marLeft w:val="0"/>
              <w:marRight w:val="0"/>
              <w:marTop w:val="0"/>
              <w:marBottom w:val="0"/>
              <w:divBdr>
                <w:top w:val="none" w:sz="0" w:space="0" w:color="auto"/>
                <w:left w:val="none" w:sz="0" w:space="0" w:color="auto"/>
                <w:bottom w:val="none" w:sz="0" w:space="0" w:color="auto"/>
                <w:right w:val="none" w:sz="0" w:space="0" w:color="auto"/>
              </w:divBdr>
            </w:div>
            <w:div w:id="77942447">
              <w:marLeft w:val="0"/>
              <w:marRight w:val="0"/>
              <w:marTop w:val="0"/>
              <w:marBottom w:val="0"/>
              <w:divBdr>
                <w:top w:val="none" w:sz="0" w:space="0" w:color="auto"/>
                <w:left w:val="none" w:sz="0" w:space="0" w:color="auto"/>
                <w:bottom w:val="none" w:sz="0" w:space="0" w:color="auto"/>
                <w:right w:val="none" w:sz="0" w:space="0" w:color="auto"/>
              </w:divBdr>
            </w:div>
            <w:div w:id="490878371">
              <w:marLeft w:val="0"/>
              <w:marRight w:val="0"/>
              <w:marTop w:val="0"/>
              <w:marBottom w:val="0"/>
              <w:divBdr>
                <w:top w:val="none" w:sz="0" w:space="0" w:color="auto"/>
                <w:left w:val="none" w:sz="0" w:space="0" w:color="auto"/>
                <w:bottom w:val="none" w:sz="0" w:space="0" w:color="auto"/>
                <w:right w:val="none" w:sz="0" w:space="0" w:color="auto"/>
              </w:divBdr>
            </w:div>
            <w:div w:id="1416972702">
              <w:marLeft w:val="0"/>
              <w:marRight w:val="0"/>
              <w:marTop w:val="0"/>
              <w:marBottom w:val="0"/>
              <w:divBdr>
                <w:top w:val="none" w:sz="0" w:space="0" w:color="auto"/>
                <w:left w:val="none" w:sz="0" w:space="0" w:color="auto"/>
                <w:bottom w:val="none" w:sz="0" w:space="0" w:color="auto"/>
                <w:right w:val="none" w:sz="0" w:space="0" w:color="auto"/>
              </w:divBdr>
            </w:div>
            <w:div w:id="1446576646">
              <w:marLeft w:val="0"/>
              <w:marRight w:val="0"/>
              <w:marTop w:val="0"/>
              <w:marBottom w:val="0"/>
              <w:divBdr>
                <w:top w:val="none" w:sz="0" w:space="0" w:color="auto"/>
                <w:left w:val="none" w:sz="0" w:space="0" w:color="auto"/>
                <w:bottom w:val="none" w:sz="0" w:space="0" w:color="auto"/>
                <w:right w:val="none" w:sz="0" w:space="0" w:color="auto"/>
              </w:divBdr>
            </w:div>
            <w:div w:id="698160689">
              <w:marLeft w:val="0"/>
              <w:marRight w:val="0"/>
              <w:marTop w:val="0"/>
              <w:marBottom w:val="0"/>
              <w:divBdr>
                <w:top w:val="none" w:sz="0" w:space="0" w:color="auto"/>
                <w:left w:val="none" w:sz="0" w:space="0" w:color="auto"/>
                <w:bottom w:val="none" w:sz="0" w:space="0" w:color="auto"/>
                <w:right w:val="none" w:sz="0" w:space="0" w:color="auto"/>
              </w:divBdr>
            </w:div>
            <w:div w:id="1762722081">
              <w:marLeft w:val="0"/>
              <w:marRight w:val="0"/>
              <w:marTop w:val="0"/>
              <w:marBottom w:val="0"/>
              <w:divBdr>
                <w:top w:val="none" w:sz="0" w:space="0" w:color="auto"/>
                <w:left w:val="none" w:sz="0" w:space="0" w:color="auto"/>
                <w:bottom w:val="none" w:sz="0" w:space="0" w:color="auto"/>
                <w:right w:val="none" w:sz="0" w:space="0" w:color="auto"/>
              </w:divBdr>
            </w:div>
            <w:div w:id="1226457480">
              <w:marLeft w:val="0"/>
              <w:marRight w:val="0"/>
              <w:marTop w:val="0"/>
              <w:marBottom w:val="0"/>
              <w:divBdr>
                <w:top w:val="none" w:sz="0" w:space="0" w:color="auto"/>
                <w:left w:val="none" w:sz="0" w:space="0" w:color="auto"/>
                <w:bottom w:val="none" w:sz="0" w:space="0" w:color="auto"/>
                <w:right w:val="none" w:sz="0" w:space="0" w:color="auto"/>
              </w:divBdr>
            </w:div>
            <w:div w:id="590743366">
              <w:marLeft w:val="0"/>
              <w:marRight w:val="0"/>
              <w:marTop w:val="0"/>
              <w:marBottom w:val="0"/>
              <w:divBdr>
                <w:top w:val="none" w:sz="0" w:space="0" w:color="auto"/>
                <w:left w:val="none" w:sz="0" w:space="0" w:color="auto"/>
                <w:bottom w:val="none" w:sz="0" w:space="0" w:color="auto"/>
                <w:right w:val="none" w:sz="0" w:space="0" w:color="auto"/>
              </w:divBdr>
            </w:div>
            <w:div w:id="495850582">
              <w:marLeft w:val="0"/>
              <w:marRight w:val="0"/>
              <w:marTop w:val="0"/>
              <w:marBottom w:val="0"/>
              <w:divBdr>
                <w:top w:val="none" w:sz="0" w:space="0" w:color="auto"/>
                <w:left w:val="none" w:sz="0" w:space="0" w:color="auto"/>
                <w:bottom w:val="none" w:sz="0" w:space="0" w:color="auto"/>
                <w:right w:val="none" w:sz="0" w:space="0" w:color="auto"/>
              </w:divBdr>
            </w:div>
            <w:div w:id="624197200">
              <w:marLeft w:val="0"/>
              <w:marRight w:val="0"/>
              <w:marTop w:val="0"/>
              <w:marBottom w:val="0"/>
              <w:divBdr>
                <w:top w:val="none" w:sz="0" w:space="0" w:color="auto"/>
                <w:left w:val="none" w:sz="0" w:space="0" w:color="auto"/>
                <w:bottom w:val="none" w:sz="0" w:space="0" w:color="auto"/>
                <w:right w:val="none" w:sz="0" w:space="0" w:color="auto"/>
              </w:divBdr>
            </w:div>
            <w:div w:id="1709985384">
              <w:marLeft w:val="0"/>
              <w:marRight w:val="0"/>
              <w:marTop w:val="0"/>
              <w:marBottom w:val="0"/>
              <w:divBdr>
                <w:top w:val="none" w:sz="0" w:space="0" w:color="auto"/>
                <w:left w:val="none" w:sz="0" w:space="0" w:color="auto"/>
                <w:bottom w:val="none" w:sz="0" w:space="0" w:color="auto"/>
                <w:right w:val="none" w:sz="0" w:space="0" w:color="auto"/>
              </w:divBdr>
            </w:div>
            <w:div w:id="324550454">
              <w:marLeft w:val="0"/>
              <w:marRight w:val="0"/>
              <w:marTop w:val="0"/>
              <w:marBottom w:val="0"/>
              <w:divBdr>
                <w:top w:val="none" w:sz="0" w:space="0" w:color="auto"/>
                <w:left w:val="none" w:sz="0" w:space="0" w:color="auto"/>
                <w:bottom w:val="none" w:sz="0" w:space="0" w:color="auto"/>
                <w:right w:val="none" w:sz="0" w:space="0" w:color="auto"/>
              </w:divBdr>
            </w:div>
            <w:div w:id="222835573">
              <w:marLeft w:val="0"/>
              <w:marRight w:val="0"/>
              <w:marTop w:val="0"/>
              <w:marBottom w:val="0"/>
              <w:divBdr>
                <w:top w:val="none" w:sz="0" w:space="0" w:color="auto"/>
                <w:left w:val="none" w:sz="0" w:space="0" w:color="auto"/>
                <w:bottom w:val="none" w:sz="0" w:space="0" w:color="auto"/>
                <w:right w:val="none" w:sz="0" w:space="0" w:color="auto"/>
              </w:divBdr>
            </w:div>
            <w:div w:id="870800845">
              <w:marLeft w:val="0"/>
              <w:marRight w:val="0"/>
              <w:marTop w:val="0"/>
              <w:marBottom w:val="0"/>
              <w:divBdr>
                <w:top w:val="none" w:sz="0" w:space="0" w:color="auto"/>
                <w:left w:val="none" w:sz="0" w:space="0" w:color="auto"/>
                <w:bottom w:val="none" w:sz="0" w:space="0" w:color="auto"/>
                <w:right w:val="none" w:sz="0" w:space="0" w:color="auto"/>
              </w:divBdr>
            </w:div>
            <w:div w:id="857503623">
              <w:marLeft w:val="0"/>
              <w:marRight w:val="0"/>
              <w:marTop w:val="0"/>
              <w:marBottom w:val="0"/>
              <w:divBdr>
                <w:top w:val="none" w:sz="0" w:space="0" w:color="auto"/>
                <w:left w:val="none" w:sz="0" w:space="0" w:color="auto"/>
                <w:bottom w:val="none" w:sz="0" w:space="0" w:color="auto"/>
                <w:right w:val="none" w:sz="0" w:space="0" w:color="auto"/>
              </w:divBdr>
            </w:div>
            <w:div w:id="733770876">
              <w:marLeft w:val="0"/>
              <w:marRight w:val="0"/>
              <w:marTop w:val="0"/>
              <w:marBottom w:val="0"/>
              <w:divBdr>
                <w:top w:val="none" w:sz="0" w:space="0" w:color="auto"/>
                <w:left w:val="none" w:sz="0" w:space="0" w:color="auto"/>
                <w:bottom w:val="none" w:sz="0" w:space="0" w:color="auto"/>
                <w:right w:val="none" w:sz="0" w:space="0" w:color="auto"/>
              </w:divBdr>
            </w:div>
            <w:div w:id="1934900938">
              <w:marLeft w:val="0"/>
              <w:marRight w:val="0"/>
              <w:marTop w:val="0"/>
              <w:marBottom w:val="0"/>
              <w:divBdr>
                <w:top w:val="none" w:sz="0" w:space="0" w:color="auto"/>
                <w:left w:val="none" w:sz="0" w:space="0" w:color="auto"/>
                <w:bottom w:val="none" w:sz="0" w:space="0" w:color="auto"/>
                <w:right w:val="none" w:sz="0" w:space="0" w:color="auto"/>
              </w:divBdr>
            </w:div>
            <w:div w:id="1555388911">
              <w:marLeft w:val="0"/>
              <w:marRight w:val="0"/>
              <w:marTop w:val="0"/>
              <w:marBottom w:val="0"/>
              <w:divBdr>
                <w:top w:val="none" w:sz="0" w:space="0" w:color="auto"/>
                <w:left w:val="none" w:sz="0" w:space="0" w:color="auto"/>
                <w:bottom w:val="none" w:sz="0" w:space="0" w:color="auto"/>
                <w:right w:val="none" w:sz="0" w:space="0" w:color="auto"/>
              </w:divBdr>
            </w:div>
            <w:div w:id="1114708910">
              <w:marLeft w:val="0"/>
              <w:marRight w:val="0"/>
              <w:marTop w:val="0"/>
              <w:marBottom w:val="0"/>
              <w:divBdr>
                <w:top w:val="none" w:sz="0" w:space="0" w:color="auto"/>
                <w:left w:val="none" w:sz="0" w:space="0" w:color="auto"/>
                <w:bottom w:val="none" w:sz="0" w:space="0" w:color="auto"/>
                <w:right w:val="none" w:sz="0" w:space="0" w:color="auto"/>
              </w:divBdr>
            </w:div>
            <w:div w:id="68579590">
              <w:marLeft w:val="0"/>
              <w:marRight w:val="0"/>
              <w:marTop w:val="0"/>
              <w:marBottom w:val="0"/>
              <w:divBdr>
                <w:top w:val="none" w:sz="0" w:space="0" w:color="auto"/>
                <w:left w:val="none" w:sz="0" w:space="0" w:color="auto"/>
                <w:bottom w:val="none" w:sz="0" w:space="0" w:color="auto"/>
                <w:right w:val="none" w:sz="0" w:space="0" w:color="auto"/>
              </w:divBdr>
            </w:div>
            <w:div w:id="760031919">
              <w:marLeft w:val="0"/>
              <w:marRight w:val="0"/>
              <w:marTop w:val="0"/>
              <w:marBottom w:val="0"/>
              <w:divBdr>
                <w:top w:val="none" w:sz="0" w:space="0" w:color="auto"/>
                <w:left w:val="none" w:sz="0" w:space="0" w:color="auto"/>
                <w:bottom w:val="none" w:sz="0" w:space="0" w:color="auto"/>
                <w:right w:val="none" w:sz="0" w:space="0" w:color="auto"/>
              </w:divBdr>
            </w:div>
            <w:div w:id="564337373">
              <w:marLeft w:val="0"/>
              <w:marRight w:val="0"/>
              <w:marTop w:val="0"/>
              <w:marBottom w:val="0"/>
              <w:divBdr>
                <w:top w:val="none" w:sz="0" w:space="0" w:color="auto"/>
                <w:left w:val="none" w:sz="0" w:space="0" w:color="auto"/>
                <w:bottom w:val="none" w:sz="0" w:space="0" w:color="auto"/>
                <w:right w:val="none" w:sz="0" w:space="0" w:color="auto"/>
              </w:divBdr>
            </w:div>
            <w:div w:id="363680135">
              <w:marLeft w:val="0"/>
              <w:marRight w:val="0"/>
              <w:marTop w:val="0"/>
              <w:marBottom w:val="0"/>
              <w:divBdr>
                <w:top w:val="none" w:sz="0" w:space="0" w:color="auto"/>
                <w:left w:val="none" w:sz="0" w:space="0" w:color="auto"/>
                <w:bottom w:val="none" w:sz="0" w:space="0" w:color="auto"/>
                <w:right w:val="none" w:sz="0" w:space="0" w:color="auto"/>
              </w:divBdr>
            </w:div>
            <w:div w:id="1482112123">
              <w:marLeft w:val="0"/>
              <w:marRight w:val="0"/>
              <w:marTop w:val="0"/>
              <w:marBottom w:val="0"/>
              <w:divBdr>
                <w:top w:val="none" w:sz="0" w:space="0" w:color="auto"/>
                <w:left w:val="none" w:sz="0" w:space="0" w:color="auto"/>
                <w:bottom w:val="none" w:sz="0" w:space="0" w:color="auto"/>
                <w:right w:val="none" w:sz="0" w:space="0" w:color="auto"/>
              </w:divBdr>
            </w:div>
            <w:div w:id="1674840253">
              <w:marLeft w:val="0"/>
              <w:marRight w:val="0"/>
              <w:marTop w:val="0"/>
              <w:marBottom w:val="0"/>
              <w:divBdr>
                <w:top w:val="none" w:sz="0" w:space="0" w:color="auto"/>
                <w:left w:val="none" w:sz="0" w:space="0" w:color="auto"/>
                <w:bottom w:val="none" w:sz="0" w:space="0" w:color="auto"/>
                <w:right w:val="none" w:sz="0" w:space="0" w:color="auto"/>
              </w:divBdr>
            </w:div>
            <w:div w:id="1188255911">
              <w:marLeft w:val="0"/>
              <w:marRight w:val="0"/>
              <w:marTop w:val="0"/>
              <w:marBottom w:val="0"/>
              <w:divBdr>
                <w:top w:val="none" w:sz="0" w:space="0" w:color="auto"/>
                <w:left w:val="none" w:sz="0" w:space="0" w:color="auto"/>
                <w:bottom w:val="none" w:sz="0" w:space="0" w:color="auto"/>
                <w:right w:val="none" w:sz="0" w:space="0" w:color="auto"/>
              </w:divBdr>
            </w:div>
            <w:div w:id="787817291">
              <w:marLeft w:val="0"/>
              <w:marRight w:val="0"/>
              <w:marTop w:val="0"/>
              <w:marBottom w:val="0"/>
              <w:divBdr>
                <w:top w:val="none" w:sz="0" w:space="0" w:color="auto"/>
                <w:left w:val="none" w:sz="0" w:space="0" w:color="auto"/>
                <w:bottom w:val="none" w:sz="0" w:space="0" w:color="auto"/>
                <w:right w:val="none" w:sz="0" w:space="0" w:color="auto"/>
              </w:divBdr>
            </w:div>
            <w:div w:id="1938058503">
              <w:marLeft w:val="0"/>
              <w:marRight w:val="0"/>
              <w:marTop w:val="0"/>
              <w:marBottom w:val="0"/>
              <w:divBdr>
                <w:top w:val="none" w:sz="0" w:space="0" w:color="auto"/>
                <w:left w:val="none" w:sz="0" w:space="0" w:color="auto"/>
                <w:bottom w:val="none" w:sz="0" w:space="0" w:color="auto"/>
                <w:right w:val="none" w:sz="0" w:space="0" w:color="auto"/>
              </w:divBdr>
            </w:div>
            <w:div w:id="1566993897">
              <w:marLeft w:val="0"/>
              <w:marRight w:val="0"/>
              <w:marTop w:val="0"/>
              <w:marBottom w:val="0"/>
              <w:divBdr>
                <w:top w:val="none" w:sz="0" w:space="0" w:color="auto"/>
                <w:left w:val="none" w:sz="0" w:space="0" w:color="auto"/>
                <w:bottom w:val="none" w:sz="0" w:space="0" w:color="auto"/>
                <w:right w:val="none" w:sz="0" w:space="0" w:color="auto"/>
              </w:divBdr>
            </w:div>
            <w:div w:id="970598027">
              <w:marLeft w:val="0"/>
              <w:marRight w:val="0"/>
              <w:marTop w:val="0"/>
              <w:marBottom w:val="0"/>
              <w:divBdr>
                <w:top w:val="none" w:sz="0" w:space="0" w:color="auto"/>
                <w:left w:val="none" w:sz="0" w:space="0" w:color="auto"/>
                <w:bottom w:val="none" w:sz="0" w:space="0" w:color="auto"/>
                <w:right w:val="none" w:sz="0" w:space="0" w:color="auto"/>
              </w:divBdr>
            </w:div>
            <w:div w:id="1142652117">
              <w:marLeft w:val="0"/>
              <w:marRight w:val="0"/>
              <w:marTop w:val="0"/>
              <w:marBottom w:val="0"/>
              <w:divBdr>
                <w:top w:val="none" w:sz="0" w:space="0" w:color="auto"/>
                <w:left w:val="none" w:sz="0" w:space="0" w:color="auto"/>
                <w:bottom w:val="none" w:sz="0" w:space="0" w:color="auto"/>
                <w:right w:val="none" w:sz="0" w:space="0" w:color="auto"/>
              </w:divBdr>
            </w:div>
            <w:div w:id="478614140">
              <w:marLeft w:val="0"/>
              <w:marRight w:val="0"/>
              <w:marTop w:val="0"/>
              <w:marBottom w:val="0"/>
              <w:divBdr>
                <w:top w:val="none" w:sz="0" w:space="0" w:color="auto"/>
                <w:left w:val="none" w:sz="0" w:space="0" w:color="auto"/>
                <w:bottom w:val="none" w:sz="0" w:space="0" w:color="auto"/>
                <w:right w:val="none" w:sz="0" w:space="0" w:color="auto"/>
              </w:divBdr>
            </w:div>
            <w:div w:id="1008486660">
              <w:marLeft w:val="0"/>
              <w:marRight w:val="0"/>
              <w:marTop w:val="0"/>
              <w:marBottom w:val="0"/>
              <w:divBdr>
                <w:top w:val="none" w:sz="0" w:space="0" w:color="auto"/>
                <w:left w:val="none" w:sz="0" w:space="0" w:color="auto"/>
                <w:bottom w:val="none" w:sz="0" w:space="0" w:color="auto"/>
                <w:right w:val="none" w:sz="0" w:space="0" w:color="auto"/>
              </w:divBdr>
            </w:div>
            <w:div w:id="1093404733">
              <w:marLeft w:val="0"/>
              <w:marRight w:val="0"/>
              <w:marTop w:val="0"/>
              <w:marBottom w:val="0"/>
              <w:divBdr>
                <w:top w:val="none" w:sz="0" w:space="0" w:color="auto"/>
                <w:left w:val="none" w:sz="0" w:space="0" w:color="auto"/>
                <w:bottom w:val="none" w:sz="0" w:space="0" w:color="auto"/>
                <w:right w:val="none" w:sz="0" w:space="0" w:color="auto"/>
              </w:divBdr>
            </w:div>
            <w:div w:id="226961393">
              <w:marLeft w:val="0"/>
              <w:marRight w:val="0"/>
              <w:marTop w:val="0"/>
              <w:marBottom w:val="0"/>
              <w:divBdr>
                <w:top w:val="none" w:sz="0" w:space="0" w:color="auto"/>
                <w:left w:val="none" w:sz="0" w:space="0" w:color="auto"/>
                <w:bottom w:val="none" w:sz="0" w:space="0" w:color="auto"/>
                <w:right w:val="none" w:sz="0" w:space="0" w:color="auto"/>
              </w:divBdr>
            </w:div>
            <w:div w:id="1696157145">
              <w:marLeft w:val="0"/>
              <w:marRight w:val="0"/>
              <w:marTop w:val="0"/>
              <w:marBottom w:val="0"/>
              <w:divBdr>
                <w:top w:val="none" w:sz="0" w:space="0" w:color="auto"/>
                <w:left w:val="none" w:sz="0" w:space="0" w:color="auto"/>
                <w:bottom w:val="none" w:sz="0" w:space="0" w:color="auto"/>
                <w:right w:val="none" w:sz="0" w:space="0" w:color="auto"/>
              </w:divBdr>
            </w:div>
            <w:div w:id="694231086">
              <w:marLeft w:val="0"/>
              <w:marRight w:val="0"/>
              <w:marTop w:val="0"/>
              <w:marBottom w:val="0"/>
              <w:divBdr>
                <w:top w:val="none" w:sz="0" w:space="0" w:color="auto"/>
                <w:left w:val="none" w:sz="0" w:space="0" w:color="auto"/>
                <w:bottom w:val="none" w:sz="0" w:space="0" w:color="auto"/>
                <w:right w:val="none" w:sz="0" w:space="0" w:color="auto"/>
              </w:divBdr>
            </w:div>
            <w:div w:id="101607758">
              <w:marLeft w:val="0"/>
              <w:marRight w:val="0"/>
              <w:marTop w:val="0"/>
              <w:marBottom w:val="0"/>
              <w:divBdr>
                <w:top w:val="none" w:sz="0" w:space="0" w:color="auto"/>
                <w:left w:val="none" w:sz="0" w:space="0" w:color="auto"/>
                <w:bottom w:val="none" w:sz="0" w:space="0" w:color="auto"/>
                <w:right w:val="none" w:sz="0" w:space="0" w:color="auto"/>
              </w:divBdr>
            </w:div>
            <w:div w:id="21589598">
              <w:marLeft w:val="0"/>
              <w:marRight w:val="0"/>
              <w:marTop w:val="0"/>
              <w:marBottom w:val="0"/>
              <w:divBdr>
                <w:top w:val="none" w:sz="0" w:space="0" w:color="auto"/>
                <w:left w:val="none" w:sz="0" w:space="0" w:color="auto"/>
                <w:bottom w:val="none" w:sz="0" w:space="0" w:color="auto"/>
                <w:right w:val="none" w:sz="0" w:space="0" w:color="auto"/>
              </w:divBdr>
            </w:div>
            <w:div w:id="1186137362">
              <w:marLeft w:val="0"/>
              <w:marRight w:val="0"/>
              <w:marTop w:val="0"/>
              <w:marBottom w:val="0"/>
              <w:divBdr>
                <w:top w:val="none" w:sz="0" w:space="0" w:color="auto"/>
                <w:left w:val="none" w:sz="0" w:space="0" w:color="auto"/>
                <w:bottom w:val="none" w:sz="0" w:space="0" w:color="auto"/>
                <w:right w:val="none" w:sz="0" w:space="0" w:color="auto"/>
              </w:divBdr>
            </w:div>
            <w:div w:id="38625430">
              <w:marLeft w:val="0"/>
              <w:marRight w:val="0"/>
              <w:marTop w:val="0"/>
              <w:marBottom w:val="0"/>
              <w:divBdr>
                <w:top w:val="none" w:sz="0" w:space="0" w:color="auto"/>
                <w:left w:val="none" w:sz="0" w:space="0" w:color="auto"/>
                <w:bottom w:val="none" w:sz="0" w:space="0" w:color="auto"/>
                <w:right w:val="none" w:sz="0" w:space="0" w:color="auto"/>
              </w:divBdr>
            </w:div>
            <w:div w:id="194972029">
              <w:marLeft w:val="0"/>
              <w:marRight w:val="0"/>
              <w:marTop w:val="0"/>
              <w:marBottom w:val="0"/>
              <w:divBdr>
                <w:top w:val="none" w:sz="0" w:space="0" w:color="auto"/>
                <w:left w:val="none" w:sz="0" w:space="0" w:color="auto"/>
                <w:bottom w:val="none" w:sz="0" w:space="0" w:color="auto"/>
                <w:right w:val="none" w:sz="0" w:space="0" w:color="auto"/>
              </w:divBdr>
            </w:div>
            <w:div w:id="213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827">
      <w:bodyDiv w:val="1"/>
      <w:marLeft w:val="0"/>
      <w:marRight w:val="0"/>
      <w:marTop w:val="0"/>
      <w:marBottom w:val="0"/>
      <w:divBdr>
        <w:top w:val="none" w:sz="0" w:space="0" w:color="auto"/>
        <w:left w:val="none" w:sz="0" w:space="0" w:color="auto"/>
        <w:bottom w:val="none" w:sz="0" w:space="0" w:color="auto"/>
        <w:right w:val="none" w:sz="0" w:space="0" w:color="auto"/>
      </w:divBdr>
    </w:div>
    <w:div w:id="1737626462">
      <w:bodyDiv w:val="1"/>
      <w:marLeft w:val="0"/>
      <w:marRight w:val="0"/>
      <w:marTop w:val="0"/>
      <w:marBottom w:val="0"/>
      <w:divBdr>
        <w:top w:val="none" w:sz="0" w:space="0" w:color="auto"/>
        <w:left w:val="none" w:sz="0" w:space="0" w:color="auto"/>
        <w:bottom w:val="none" w:sz="0" w:space="0" w:color="auto"/>
        <w:right w:val="none" w:sz="0" w:space="0" w:color="auto"/>
      </w:divBdr>
    </w:div>
    <w:div w:id="1879318407">
      <w:bodyDiv w:val="1"/>
      <w:marLeft w:val="0"/>
      <w:marRight w:val="0"/>
      <w:marTop w:val="0"/>
      <w:marBottom w:val="0"/>
      <w:divBdr>
        <w:top w:val="none" w:sz="0" w:space="0" w:color="auto"/>
        <w:left w:val="none" w:sz="0" w:space="0" w:color="auto"/>
        <w:bottom w:val="none" w:sz="0" w:space="0" w:color="auto"/>
        <w:right w:val="none" w:sz="0" w:space="0" w:color="auto"/>
      </w:divBdr>
    </w:div>
    <w:div w:id="2043361146">
      <w:bodyDiv w:val="1"/>
      <w:marLeft w:val="0"/>
      <w:marRight w:val="0"/>
      <w:marTop w:val="0"/>
      <w:marBottom w:val="0"/>
      <w:divBdr>
        <w:top w:val="none" w:sz="0" w:space="0" w:color="auto"/>
        <w:left w:val="none" w:sz="0" w:space="0" w:color="auto"/>
        <w:bottom w:val="none" w:sz="0" w:space="0" w:color="auto"/>
        <w:right w:val="none" w:sz="0" w:space="0" w:color="auto"/>
      </w:divBdr>
      <w:divsChild>
        <w:div w:id="866911075">
          <w:marLeft w:val="0"/>
          <w:marRight w:val="0"/>
          <w:marTop w:val="0"/>
          <w:marBottom w:val="0"/>
          <w:divBdr>
            <w:top w:val="none" w:sz="0" w:space="0" w:color="auto"/>
            <w:left w:val="none" w:sz="0" w:space="0" w:color="auto"/>
            <w:bottom w:val="none" w:sz="0" w:space="0" w:color="auto"/>
            <w:right w:val="none" w:sz="0" w:space="0" w:color="auto"/>
          </w:divBdr>
          <w:divsChild>
            <w:div w:id="1219707179">
              <w:marLeft w:val="0"/>
              <w:marRight w:val="0"/>
              <w:marTop w:val="0"/>
              <w:marBottom w:val="0"/>
              <w:divBdr>
                <w:top w:val="none" w:sz="0" w:space="0" w:color="auto"/>
                <w:left w:val="none" w:sz="0" w:space="0" w:color="auto"/>
                <w:bottom w:val="none" w:sz="0" w:space="0" w:color="auto"/>
                <w:right w:val="none" w:sz="0" w:space="0" w:color="auto"/>
              </w:divBdr>
            </w:div>
            <w:div w:id="756630376">
              <w:marLeft w:val="0"/>
              <w:marRight w:val="0"/>
              <w:marTop w:val="0"/>
              <w:marBottom w:val="0"/>
              <w:divBdr>
                <w:top w:val="none" w:sz="0" w:space="0" w:color="auto"/>
                <w:left w:val="none" w:sz="0" w:space="0" w:color="auto"/>
                <w:bottom w:val="none" w:sz="0" w:space="0" w:color="auto"/>
                <w:right w:val="none" w:sz="0" w:space="0" w:color="auto"/>
              </w:divBdr>
            </w:div>
            <w:div w:id="1994289822">
              <w:marLeft w:val="0"/>
              <w:marRight w:val="0"/>
              <w:marTop w:val="0"/>
              <w:marBottom w:val="0"/>
              <w:divBdr>
                <w:top w:val="none" w:sz="0" w:space="0" w:color="auto"/>
                <w:left w:val="none" w:sz="0" w:space="0" w:color="auto"/>
                <w:bottom w:val="none" w:sz="0" w:space="0" w:color="auto"/>
                <w:right w:val="none" w:sz="0" w:space="0" w:color="auto"/>
              </w:divBdr>
            </w:div>
            <w:div w:id="1074625413">
              <w:marLeft w:val="0"/>
              <w:marRight w:val="0"/>
              <w:marTop w:val="0"/>
              <w:marBottom w:val="0"/>
              <w:divBdr>
                <w:top w:val="none" w:sz="0" w:space="0" w:color="auto"/>
                <w:left w:val="none" w:sz="0" w:space="0" w:color="auto"/>
                <w:bottom w:val="none" w:sz="0" w:space="0" w:color="auto"/>
                <w:right w:val="none" w:sz="0" w:space="0" w:color="auto"/>
              </w:divBdr>
            </w:div>
            <w:div w:id="1196192338">
              <w:marLeft w:val="0"/>
              <w:marRight w:val="0"/>
              <w:marTop w:val="0"/>
              <w:marBottom w:val="0"/>
              <w:divBdr>
                <w:top w:val="none" w:sz="0" w:space="0" w:color="auto"/>
                <w:left w:val="none" w:sz="0" w:space="0" w:color="auto"/>
                <w:bottom w:val="none" w:sz="0" w:space="0" w:color="auto"/>
                <w:right w:val="none" w:sz="0" w:space="0" w:color="auto"/>
              </w:divBdr>
            </w:div>
            <w:div w:id="1261179975">
              <w:marLeft w:val="0"/>
              <w:marRight w:val="0"/>
              <w:marTop w:val="0"/>
              <w:marBottom w:val="0"/>
              <w:divBdr>
                <w:top w:val="none" w:sz="0" w:space="0" w:color="auto"/>
                <w:left w:val="none" w:sz="0" w:space="0" w:color="auto"/>
                <w:bottom w:val="none" w:sz="0" w:space="0" w:color="auto"/>
                <w:right w:val="none" w:sz="0" w:space="0" w:color="auto"/>
              </w:divBdr>
            </w:div>
            <w:div w:id="1813862468">
              <w:marLeft w:val="0"/>
              <w:marRight w:val="0"/>
              <w:marTop w:val="0"/>
              <w:marBottom w:val="0"/>
              <w:divBdr>
                <w:top w:val="none" w:sz="0" w:space="0" w:color="auto"/>
                <w:left w:val="none" w:sz="0" w:space="0" w:color="auto"/>
                <w:bottom w:val="none" w:sz="0" w:space="0" w:color="auto"/>
                <w:right w:val="none" w:sz="0" w:space="0" w:color="auto"/>
              </w:divBdr>
            </w:div>
            <w:div w:id="1441954465">
              <w:marLeft w:val="0"/>
              <w:marRight w:val="0"/>
              <w:marTop w:val="0"/>
              <w:marBottom w:val="0"/>
              <w:divBdr>
                <w:top w:val="none" w:sz="0" w:space="0" w:color="auto"/>
                <w:left w:val="none" w:sz="0" w:space="0" w:color="auto"/>
                <w:bottom w:val="none" w:sz="0" w:space="0" w:color="auto"/>
                <w:right w:val="none" w:sz="0" w:space="0" w:color="auto"/>
              </w:divBdr>
            </w:div>
            <w:div w:id="718358731">
              <w:marLeft w:val="0"/>
              <w:marRight w:val="0"/>
              <w:marTop w:val="0"/>
              <w:marBottom w:val="0"/>
              <w:divBdr>
                <w:top w:val="none" w:sz="0" w:space="0" w:color="auto"/>
                <w:left w:val="none" w:sz="0" w:space="0" w:color="auto"/>
                <w:bottom w:val="none" w:sz="0" w:space="0" w:color="auto"/>
                <w:right w:val="none" w:sz="0" w:space="0" w:color="auto"/>
              </w:divBdr>
            </w:div>
            <w:div w:id="538443955">
              <w:marLeft w:val="0"/>
              <w:marRight w:val="0"/>
              <w:marTop w:val="0"/>
              <w:marBottom w:val="0"/>
              <w:divBdr>
                <w:top w:val="none" w:sz="0" w:space="0" w:color="auto"/>
                <w:left w:val="none" w:sz="0" w:space="0" w:color="auto"/>
                <w:bottom w:val="none" w:sz="0" w:space="0" w:color="auto"/>
                <w:right w:val="none" w:sz="0" w:space="0" w:color="auto"/>
              </w:divBdr>
            </w:div>
            <w:div w:id="1758477493">
              <w:marLeft w:val="0"/>
              <w:marRight w:val="0"/>
              <w:marTop w:val="0"/>
              <w:marBottom w:val="0"/>
              <w:divBdr>
                <w:top w:val="none" w:sz="0" w:space="0" w:color="auto"/>
                <w:left w:val="none" w:sz="0" w:space="0" w:color="auto"/>
                <w:bottom w:val="none" w:sz="0" w:space="0" w:color="auto"/>
                <w:right w:val="none" w:sz="0" w:space="0" w:color="auto"/>
              </w:divBdr>
            </w:div>
            <w:div w:id="1975714341">
              <w:marLeft w:val="0"/>
              <w:marRight w:val="0"/>
              <w:marTop w:val="0"/>
              <w:marBottom w:val="0"/>
              <w:divBdr>
                <w:top w:val="none" w:sz="0" w:space="0" w:color="auto"/>
                <w:left w:val="none" w:sz="0" w:space="0" w:color="auto"/>
                <w:bottom w:val="none" w:sz="0" w:space="0" w:color="auto"/>
                <w:right w:val="none" w:sz="0" w:space="0" w:color="auto"/>
              </w:divBdr>
            </w:div>
            <w:div w:id="1036082203">
              <w:marLeft w:val="0"/>
              <w:marRight w:val="0"/>
              <w:marTop w:val="0"/>
              <w:marBottom w:val="0"/>
              <w:divBdr>
                <w:top w:val="none" w:sz="0" w:space="0" w:color="auto"/>
                <w:left w:val="none" w:sz="0" w:space="0" w:color="auto"/>
                <w:bottom w:val="none" w:sz="0" w:space="0" w:color="auto"/>
                <w:right w:val="none" w:sz="0" w:space="0" w:color="auto"/>
              </w:divBdr>
            </w:div>
            <w:div w:id="581716656">
              <w:marLeft w:val="0"/>
              <w:marRight w:val="0"/>
              <w:marTop w:val="0"/>
              <w:marBottom w:val="0"/>
              <w:divBdr>
                <w:top w:val="none" w:sz="0" w:space="0" w:color="auto"/>
                <w:left w:val="none" w:sz="0" w:space="0" w:color="auto"/>
                <w:bottom w:val="none" w:sz="0" w:space="0" w:color="auto"/>
                <w:right w:val="none" w:sz="0" w:space="0" w:color="auto"/>
              </w:divBdr>
            </w:div>
            <w:div w:id="1545293066">
              <w:marLeft w:val="0"/>
              <w:marRight w:val="0"/>
              <w:marTop w:val="0"/>
              <w:marBottom w:val="0"/>
              <w:divBdr>
                <w:top w:val="none" w:sz="0" w:space="0" w:color="auto"/>
                <w:left w:val="none" w:sz="0" w:space="0" w:color="auto"/>
                <w:bottom w:val="none" w:sz="0" w:space="0" w:color="auto"/>
                <w:right w:val="none" w:sz="0" w:space="0" w:color="auto"/>
              </w:divBdr>
            </w:div>
            <w:div w:id="134109544">
              <w:marLeft w:val="0"/>
              <w:marRight w:val="0"/>
              <w:marTop w:val="0"/>
              <w:marBottom w:val="0"/>
              <w:divBdr>
                <w:top w:val="none" w:sz="0" w:space="0" w:color="auto"/>
                <w:left w:val="none" w:sz="0" w:space="0" w:color="auto"/>
                <w:bottom w:val="none" w:sz="0" w:space="0" w:color="auto"/>
                <w:right w:val="none" w:sz="0" w:space="0" w:color="auto"/>
              </w:divBdr>
            </w:div>
            <w:div w:id="299575619">
              <w:marLeft w:val="0"/>
              <w:marRight w:val="0"/>
              <w:marTop w:val="0"/>
              <w:marBottom w:val="0"/>
              <w:divBdr>
                <w:top w:val="none" w:sz="0" w:space="0" w:color="auto"/>
                <w:left w:val="none" w:sz="0" w:space="0" w:color="auto"/>
                <w:bottom w:val="none" w:sz="0" w:space="0" w:color="auto"/>
                <w:right w:val="none" w:sz="0" w:space="0" w:color="auto"/>
              </w:divBdr>
            </w:div>
            <w:div w:id="1948543282">
              <w:marLeft w:val="0"/>
              <w:marRight w:val="0"/>
              <w:marTop w:val="0"/>
              <w:marBottom w:val="0"/>
              <w:divBdr>
                <w:top w:val="none" w:sz="0" w:space="0" w:color="auto"/>
                <w:left w:val="none" w:sz="0" w:space="0" w:color="auto"/>
                <w:bottom w:val="none" w:sz="0" w:space="0" w:color="auto"/>
                <w:right w:val="none" w:sz="0" w:space="0" w:color="auto"/>
              </w:divBdr>
            </w:div>
            <w:div w:id="1461920152">
              <w:marLeft w:val="0"/>
              <w:marRight w:val="0"/>
              <w:marTop w:val="0"/>
              <w:marBottom w:val="0"/>
              <w:divBdr>
                <w:top w:val="none" w:sz="0" w:space="0" w:color="auto"/>
                <w:left w:val="none" w:sz="0" w:space="0" w:color="auto"/>
                <w:bottom w:val="none" w:sz="0" w:space="0" w:color="auto"/>
                <w:right w:val="none" w:sz="0" w:space="0" w:color="auto"/>
              </w:divBdr>
            </w:div>
            <w:div w:id="1756517487">
              <w:marLeft w:val="0"/>
              <w:marRight w:val="0"/>
              <w:marTop w:val="0"/>
              <w:marBottom w:val="0"/>
              <w:divBdr>
                <w:top w:val="none" w:sz="0" w:space="0" w:color="auto"/>
                <w:left w:val="none" w:sz="0" w:space="0" w:color="auto"/>
                <w:bottom w:val="none" w:sz="0" w:space="0" w:color="auto"/>
                <w:right w:val="none" w:sz="0" w:space="0" w:color="auto"/>
              </w:divBdr>
            </w:div>
            <w:div w:id="1061055003">
              <w:marLeft w:val="0"/>
              <w:marRight w:val="0"/>
              <w:marTop w:val="0"/>
              <w:marBottom w:val="0"/>
              <w:divBdr>
                <w:top w:val="none" w:sz="0" w:space="0" w:color="auto"/>
                <w:left w:val="none" w:sz="0" w:space="0" w:color="auto"/>
                <w:bottom w:val="none" w:sz="0" w:space="0" w:color="auto"/>
                <w:right w:val="none" w:sz="0" w:space="0" w:color="auto"/>
              </w:divBdr>
            </w:div>
            <w:div w:id="1005716742">
              <w:marLeft w:val="0"/>
              <w:marRight w:val="0"/>
              <w:marTop w:val="0"/>
              <w:marBottom w:val="0"/>
              <w:divBdr>
                <w:top w:val="none" w:sz="0" w:space="0" w:color="auto"/>
                <w:left w:val="none" w:sz="0" w:space="0" w:color="auto"/>
                <w:bottom w:val="none" w:sz="0" w:space="0" w:color="auto"/>
                <w:right w:val="none" w:sz="0" w:space="0" w:color="auto"/>
              </w:divBdr>
            </w:div>
            <w:div w:id="1168903021">
              <w:marLeft w:val="0"/>
              <w:marRight w:val="0"/>
              <w:marTop w:val="0"/>
              <w:marBottom w:val="0"/>
              <w:divBdr>
                <w:top w:val="none" w:sz="0" w:space="0" w:color="auto"/>
                <w:left w:val="none" w:sz="0" w:space="0" w:color="auto"/>
                <w:bottom w:val="none" w:sz="0" w:space="0" w:color="auto"/>
                <w:right w:val="none" w:sz="0" w:space="0" w:color="auto"/>
              </w:divBdr>
            </w:div>
            <w:div w:id="1916819674">
              <w:marLeft w:val="0"/>
              <w:marRight w:val="0"/>
              <w:marTop w:val="0"/>
              <w:marBottom w:val="0"/>
              <w:divBdr>
                <w:top w:val="none" w:sz="0" w:space="0" w:color="auto"/>
                <w:left w:val="none" w:sz="0" w:space="0" w:color="auto"/>
                <w:bottom w:val="none" w:sz="0" w:space="0" w:color="auto"/>
                <w:right w:val="none" w:sz="0" w:space="0" w:color="auto"/>
              </w:divBdr>
            </w:div>
            <w:div w:id="1446995682">
              <w:marLeft w:val="0"/>
              <w:marRight w:val="0"/>
              <w:marTop w:val="0"/>
              <w:marBottom w:val="0"/>
              <w:divBdr>
                <w:top w:val="none" w:sz="0" w:space="0" w:color="auto"/>
                <w:left w:val="none" w:sz="0" w:space="0" w:color="auto"/>
                <w:bottom w:val="none" w:sz="0" w:space="0" w:color="auto"/>
                <w:right w:val="none" w:sz="0" w:space="0" w:color="auto"/>
              </w:divBdr>
            </w:div>
            <w:div w:id="631793831">
              <w:marLeft w:val="0"/>
              <w:marRight w:val="0"/>
              <w:marTop w:val="0"/>
              <w:marBottom w:val="0"/>
              <w:divBdr>
                <w:top w:val="none" w:sz="0" w:space="0" w:color="auto"/>
                <w:left w:val="none" w:sz="0" w:space="0" w:color="auto"/>
                <w:bottom w:val="none" w:sz="0" w:space="0" w:color="auto"/>
                <w:right w:val="none" w:sz="0" w:space="0" w:color="auto"/>
              </w:divBdr>
            </w:div>
            <w:div w:id="1725518380">
              <w:marLeft w:val="0"/>
              <w:marRight w:val="0"/>
              <w:marTop w:val="0"/>
              <w:marBottom w:val="0"/>
              <w:divBdr>
                <w:top w:val="none" w:sz="0" w:space="0" w:color="auto"/>
                <w:left w:val="none" w:sz="0" w:space="0" w:color="auto"/>
                <w:bottom w:val="none" w:sz="0" w:space="0" w:color="auto"/>
                <w:right w:val="none" w:sz="0" w:space="0" w:color="auto"/>
              </w:divBdr>
            </w:div>
            <w:div w:id="6098523">
              <w:marLeft w:val="0"/>
              <w:marRight w:val="0"/>
              <w:marTop w:val="0"/>
              <w:marBottom w:val="0"/>
              <w:divBdr>
                <w:top w:val="none" w:sz="0" w:space="0" w:color="auto"/>
                <w:left w:val="none" w:sz="0" w:space="0" w:color="auto"/>
                <w:bottom w:val="none" w:sz="0" w:space="0" w:color="auto"/>
                <w:right w:val="none" w:sz="0" w:space="0" w:color="auto"/>
              </w:divBdr>
            </w:div>
            <w:div w:id="868298160">
              <w:marLeft w:val="0"/>
              <w:marRight w:val="0"/>
              <w:marTop w:val="0"/>
              <w:marBottom w:val="0"/>
              <w:divBdr>
                <w:top w:val="none" w:sz="0" w:space="0" w:color="auto"/>
                <w:left w:val="none" w:sz="0" w:space="0" w:color="auto"/>
                <w:bottom w:val="none" w:sz="0" w:space="0" w:color="auto"/>
                <w:right w:val="none" w:sz="0" w:space="0" w:color="auto"/>
              </w:divBdr>
            </w:div>
            <w:div w:id="1196623956">
              <w:marLeft w:val="0"/>
              <w:marRight w:val="0"/>
              <w:marTop w:val="0"/>
              <w:marBottom w:val="0"/>
              <w:divBdr>
                <w:top w:val="none" w:sz="0" w:space="0" w:color="auto"/>
                <w:left w:val="none" w:sz="0" w:space="0" w:color="auto"/>
                <w:bottom w:val="none" w:sz="0" w:space="0" w:color="auto"/>
                <w:right w:val="none" w:sz="0" w:space="0" w:color="auto"/>
              </w:divBdr>
            </w:div>
            <w:div w:id="209809780">
              <w:marLeft w:val="0"/>
              <w:marRight w:val="0"/>
              <w:marTop w:val="0"/>
              <w:marBottom w:val="0"/>
              <w:divBdr>
                <w:top w:val="none" w:sz="0" w:space="0" w:color="auto"/>
                <w:left w:val="none" w:sz="0" w:space="0" w:color="auto"/>
                <w:bottom w:val="none" w:sz="0" w:space="0" w:color="auto"/>
                <w:right w:val="none" w:sz="0" w:space="0" w:color="auto"/>
              </w:divBdr>
            </w:div>
            <w:div w:id="188565461">
              <w:marLeft w:val="0"/>
              <w:marRight w:val="0"/>
              <w:marTop w:val="0"/>
              <w:marBottom w:val="0"/>
              <w:divBdr>
                <w:top w:val="none" w:sz="0" w:space="0" w:color="auto"/>
                <w:left w:val="none" w:sz="0" w:space="0" w:color="auto"/>
                <w:bottom w:val="none" w:sz="0" w:space="0" w:color="auto"/>
                <w:right w:val="none" w:sz="0" w:space="0" w:color="auto"/>
              </w:divBdr>
            </w:div>
            <w:div w:id="1198081573">
              <w:marLeft w:val="0"/>
              <w:marRight w:val="0"/>
              <w:marTop w:val="0"/>
              <w:marBottom w:val="0"/>
              <w:divBdr>
                <w:top w:val="none" w:sz="0" w:space="0" w:color="auto"/>
                <w:left w:val="none" w:sz="0" w:space="0" w:color="auto"/>
                <w:bottom w:val="none" w:sz="0" w:space="0" w:color="auto"/>
                <w:right w:val="none" w:sz="0" w:space="0" w:color="auto"/>
              </w:divBdr>
            </w:div>
            <w:div w:id="214122062">
              <w:marLeft w:val="0"/>
              <w:marRight w:val="0"/>
              <w:marTop w:val="0"/>
              <w:marBottom w:val="0"/>
              <w:divBdr>
                <w:top w:val="none" w:sz="0" w:space="0" w:color="auto"/>
                <w:left w:val="none" w:sz="0" w:space="0" w:color="auto"/>
                <w:bottom w:val="none" w:sz="0" w:space="0" w:color="auto"/>
                <w:right w:val="none" w:sz="0" w:space="0" w:color="auto"/>
              </w:divBdr>
            </w:div>
            <w:div w:id="1419519952">
              <w:marLeft w:val="0"/>
              <w:marRight w:val="0"/>
              <w:marTop w:val="0"/>
              <w:marBottom w:val="0"/>
              <w:divBdr>
                <w:top w:val="none" w:sz="0" w:space="0" w:color="auto"/>
                <w:left w:val="none" w:sz="0" w:space="0" w:color="auto"/>
                <w:bottom w:val="none" w:sz="0" w:space="0" w:color="auto"/>
                <w:right w:val="none" w:sz="0" w:space="0" w:color="auto"/>
              </w:divBdr>
            </w:div>
            <w:div w:id="1898391126">
              <w:marLeft w:val="0"/>
              <w:marRight w:val="0"/>
              <w:marTop w:val="0"/>
              <w:marBottom w:val="0"/>
              <w:divBdr>
                <w:top w:val="none" w:sz="0" w:space="0" w:color="auto"/>
                <w:left w:val="none" w:sz="0" w:space="0" w:color="auto"/>
                <w:bottom w:val="none" w:sz="0" w:space="0" w:color="auto"/>
                <w:right w:val="none" w:sz="0" w:space="0" w:color="auto"/>
              </w:divBdr>
            </w:div>
            <w:div w:id="919800374">
              <w:marLeft w:val="0"/>
              <w:marRight w:val="0"/>
              <w:marTop w:val="0"/>
              <w:marBottom w:val="0"/>
              <w:divBdr>
                <w:top w:val="none" w:sz="0" w:space="0" w:color="auto"/>
                <w:left w:val="none" w:sz="0" w:space="0" w:color="auto"/>
                <w:bottom w:val="none" w:sz="0" w:space="0" w:color="auto"/>
                <w:right w:val="none" w:sz="0" w:space="0" w:color="auto"/>
              </w:divBdr>
            </w:div>
            <w:div w:id="1363046453">
              <w:marLeft w:val="0"/>
              <w:marRight w:val="0"/>
              <w:marTop w:val="0"/>
              <w:marBottom w:val="0"/>
              <w:divBdr>
                <w:top w:val="none" w:sz="0" w:space="0" w:color="auto"/>
                <w:left w:val="none" w:sz="0" w:space="0" w:color="auto"/>
                <w:bottom w:val="none" w:sz="0" w:space="0" w:color="auto"/>
                <w:right w:val="none" w:sz="0" w:space="0" w:color="auto"/>
              </w:divBdr>
            </w:div>
            <w:div w:id="1158183323">
              <w:marLeft w:val="0"/>
              <w:marRight w:val="0"/>
              <w:marTop w:val="0"/>
              <w:marBottom w:val="0"/>
              <w:divBdr>
                <w:top w:val="none" w:sz="0" w:space="0" w:color="auto"/>
                <w:left w:val="none" w:sz="0" w:space="0" w:color="auto"/>
                <w:bottom w:val="none" w:sz="0" w:space="0" w:color="auto"/>
                <w:right w:val="none" w:sz="0" w:space="0" w:color="auto"/>
              </w:divBdr>
            </w:div>
            <w:div w:id="1595436544">
              <w:marLeft w:val="0"/>
              <w:marRight w:val="0"/>
              <w:marTop w:val="0"/>
              <w:marBottom w:val="0"/>
              <w:divBdr>
                <w:top w:val="none" w:sz="0" w:space="0" w:color="auto"/>
                <w:left w:val="none" w:sz="0" w:space="0" w:color="auto"/>
                <w:bottom w:val="none" w:sz="0" w:space="0" w:color="auto"/>
                <w:right w:val="none" w:sz="0" w:space="0" w:color="auto"/>
              </w:divBdr>
            </w:div>
            <w:div w:id="717509525">
              <w:marLeft w:val="0"/>
              <w:marRight w:val="0"/>
              <w:marTop w:val="0"/>
              <w:marBottom w:val="0"/>
              <w:divBdr>
                <w:top w:val="none" w:sz="0" w:space="0" w:color="auto"/>
                <w:left w:val="none" w:sz="0" w:space="0" w:color="auto"/>
                <w:bottom w:val="none" w:sz="0" w:space="0" w:color="auto"/>
                <w:right w:val="none" w:sz="0" w:space="0" w:color="auto"/>
              </w:divBdr>
            </w:div>
            <w:div w:id="347486640">
              <w:marLeft w:val="0"/>
              <w:marRight w:val="0"/>
              <w:marTop w:val="0"/>
              <w:marBottom w:val="0"/>
              <w:divBdr>
                <w:top w:val="none" w:sz="0" w:space="0" w:color="auto"/>
                <w:left w:val="none" w:sz="0" w:space="0" w:color="auto"/>
                <w:bottom w:val="none" w:sz="0" w:space="0" w:color="auto"/>
                <w:right w:val="none" w:sz="0" w:space="0" w:color="auto"/>
              </w:divBdr>
            </w:div>
            <w:div w:id="669255396">
              <w:marLeft w:val="0"/>
              <w:marRight w:val="0"/>
              <w:marTop w:val="0"/>
              <w:marBottom w:val="0"/>
              <w:divBdr>
                <w:top w:val="none" w:sz="0" w:space="0" w:color="auto"/>
                <w:left w:val="none" w:sz="0" w:space="0" w:color="auto"/>
                <w:bottom w:val="none" w:sz="0" w:space="0" w:color="auto"/>
                <w:right w:val="none" w:sz="0" w:space="0" w:color="auto"/>
              </w:divBdr>
            </w:div>
            <w:div w:id="1613172070">
              <w:marLeft w:val="0"/>
              <w:marRight w:val="0"/>
              <w:marTop w:val="0"/>
              <w:marBottom w:val="0"/>
              <w:divBdr>
                <w:top w:val="none" w:sz="0" w:space="0" w:color="auto"/>
                <w:left w:val="none" w:sz="0" w:space="0" w:color="auto"/>
                <w:bottom w:val="none" w:sz="0" w:space="0" w:color="auto"/>
                <w:right w:val="none" w:sz="0" w:space="0" w:color="auto"/>
              </w:divBdr>
            </w:div>
            <w:div w:id="421800673">
              <w:marLeft w:val="0"/>
              <w:marRight w:val="0"/>
              <w:marTop w:val="0"/>
              <w:marBottom w:val="0"/>
              <w:divBdr>
                <w:top w:val="none" w:sz="0" w:space="0" w:color="auto"/>
                <w:left w:val="none" w:sz="0" w:space="0" w:color="auto"/>
                <w:bottom w:val="none" w:sz="0" w:space="0" w:color="auto"/>
                <w:right w:val="none" w:sz="0" w:space="0" w:color="auto"/>
              </w:divBdr>
            </w:div>
            <w:div w:id="280889506">
              <w:marLeft w:val="0"/>
              <w:marRight w:val="0"/>
              <w:marTop w:val="0"/>
              <w:marBottom w:val="0"/>
              <w:divBdr>
                <w:top w:val="none" w:sz="0" w:space="0" w:color="auto"/>
                <w:left w:val="none" w:sz="0" w:space="0" w:color="auto"/>
                <w:bottom w:val="none" w:sz="0" w:space="0" w:color="auto"/>
                <w:right w:val="none" w:sz="0" w:space="0" w:color="auto"/>
              </w:divBdr>
            </w:div>
            <w:div w:id="740637171">
              <w:marLeft w:val="0"/>
              <w:marRight w:val="0"/>
              <w:marTop w:val="0"/>
              <w:marBottom w:val="0"/>
              <w:divBdr>
                <w:top w:val="none" w:sz="0" w:space="0" w:color="auto"/>
                <w:left w:val="none" w:sz="0" w:space="0" w:color="auto"/>
                <w:bottom w:val="none" w:sz="0" w:space="0" w:color="auto"/>
                <w:right w:val="none" w:sz="0" w:space="0" w:color="auto"/>
              </w:divBdr>
            </w:div>
            <w:div w:id="1020278043">
              <w:marLeft w:val="0"/>
              <w:marRight w:val="0"/>
              <w:marTop w:val="0"/>
              <w:marBottom w:val="0"/>
              <w:divBdr>
                <w:top w:val="none" w:sz="0" w:space="0" w:color="auto"/>
                <w:left w:val="none" w:sz="0" w:space="0" w:color="auto"/>
                <w:bottom w:val="none" w:sz="0" w:space="0" w:color="auto"/>
                <w:right w:val="none" w:sz="0" w:space="0" w:color="auto"/>
              </w:divBdr>
            </w:div>
            <w:div w:id="1712219358">
              <w:marLeft w:val="0"/>
              <w:marRight w:val="0"/>
              <w:marTop w:val="0"/>
              <w:marBottom w:val="0"/>
              <w:divBdr>
                <w:top w:val="none" w:sz="0" w:space="0" w:color="auto"/>
                <w:left w:val="none" w:sz="0" w:space="0" w:color="auto"/>
                <w:bottom w:val="none" w:sz="0" w:space="0" w:color="auto"/>
                <w:right w:val="none" w:sz="0" w:space="0" w:color="auto"/>
              </w:divBdr>
            </w:div>
            <w:div w:id="761294056">
              <w:marLeft w:val="0"/>
              <w:marRight w:val="0"/>
              <w:marTop w:val="0"/>
              <w:marBottom w:val="0"/>
              <w:divBdr>
                <w:top w:val="none" w:sz="0" w:space="0" w:color="auto"/>
                <w:left w:val="none" w:sz="0" w:space="0" w:color="auto"/>
                <w:bottom w:val="none" w:sz="0" w:space="0" w:color="auto"/>
                <w:right w:val="none" w:sz="0" w:space="0" w:color="auto"/>
              </w:divBdr>
            </w:div>
            <w:div w:id="545677602">
              <w:marLeft w:val="0"/>
              <w:marRight w:val="0"/>
              <w:marTop w:val="0"/>
              <w:marBottom w:val="0"/>
              <w:divBdr>
                <w:top w:val="none" w:sz="0" w:space="0" w:color="auto"/>
                <w:left w:val="none" w:sz="0" w:space="0" w:color="auto"/>
                <w:bottom w:val="none" w:sz="0" w:space="0" w:color="auto"/>
                <w:right w:val="none" w:sz="0" w:space="0" w:color="auto"/>
              </w:divBdr>
            </w:div>
            <w:div w:id="1793789925">
              <w:marLeft w:val="0"/>
              <w:marRight w:val="0"/>
              <w:marTop w:val="0"/>
              <w:marBottom w:val="0"/>
              <w:divBdr>
                <w:top w:val="none" w:sz="0" w:space="0" w:color="auto"/>
                <w:left w:val="none" w:sz="0" w:space="0" w:color="auto"/>
                <w:bottom w:val="none" w:sz="0" w:space="0" w:color="auto"/>
                <w:right w:val="none" w:sz="0" w:space="0" w:color="auto"/>
              </w:divBdr>
            </w:div>
            <w:div w:id="1507479077">
              <w:marLeft w:val="0"/>
              <w:marRight w:val="0"/>
              <w:marTop w:val="0"/>
              <w:marBottom w:val="0"/>
              <w:divBdr>
                <w:top w:val="none" w:sz="0" w:space="0" w:color="auto"/>
                <w:left w:val="none" w:sz="0" w:space="0" w:color="auto"/>
                <w:bottom w:val="none" w:sz="0" w:space="0" w:color="auto"/>
                <w:right w:val="none" w:sz="0" w:space="0" w:color="auto"/>
              </w:divBdr>
            </w:div>
            <w:div w:id="228393316">
              <w:marLeft w:val="0"/>
              <w:marRight w:val="0"/>
              <w:marTop w:val="0"/>
              <w:marBottom w:val="0"/>
              <w:divBdr>
                <w:top w:val="none" w:sz="0" w:space="0" w:color="auto"/>
                <w:left w:val="none" w:sz="0" w:space="0" w:color="auto"/>
                <w:bottom w:val="none" w:sz="0" w:space="0" w:color="auto"/>
                <w:right w:val="none" w:sz="0" w:space="0" w:color="auto"/>
              </w:divBdr>
            </w:div>
            <w:div w:id="1857231140">
              <w:marLeft w:val="0"/>
              <w:marRight w:val="0"/>
              <w:marTop w:val="0"/>
              <w:marBottom w:val="0"/>
              <w:divBdr>
                <w:top w:val="none" w:sz="0" w:space="0" w:color="auto"/>
                <w:left w:val="none" w:sz="0" w:space="0" w:color="auto"/>
                <w:bottom w:val="none" w:sz="0" w:space="0" w:color="auto"/>
                <w:right w:val="none" w:sz="0" w:space="0" w:color="auto"/>
              </w:divBdr>
            </w:div>
            <w:div w:id="79495761">
              <w:marLeft w:val="0"/>
              <w:marRight w:val="0"/>
              <w:marTop w:val="0"/>
              <w:marBottom w:val="0"/>
              <w:divBdr>
                <w:top w:val="none" w:sz="0" w:space="0" w:color="auto"/>
                <w:left w:val="none" w:sz="0" w:space="0" w:color="auto"/>
                <w:bottom w:val="none" w:sz="0" w:space="0" w:color="auto"/>
                <w:right w:val="none" w:sz="0" w:space="0" w:color="auto"/>
              </w:divBdr>
            </w:div>
            <w:div w:id="1810318560">
              <w:marLeft w:val="0"/>
              <w:marRight w:val="0"/>
              <w:marTop w:val="0"/>
              <w:marBottom w:val="0"/>
              <w:divBdr>
                <w:top w:val="none" w:sz="0" w:space="0" w:color="auto"/>
                <w:left w:val="none" w:sz="0" w:space="0" w:color="auto"/>
                <w:bottom w:val="none" w:sz="0" w:space="0" w:color="auto"/>
                <w:right w:val="none" w:sz="0" w:space="0" w:color="auto"/>
              </w:divBdr>
            </w:div>
            <w:div w:id="1341929712">
              <w:marLeft w:val="0"/>
              <w:marRight w:val="0"/>
              <w:marTop w:val="0"/>
              <w:marBottom w:val="0"/>
              <w:divBdr>
                <w:top w:val="none" w:sz="0" w:space="0" w:color="auto"/>
                <w:left w:val="none" w:sz="0" w:space="0" w:color="auto"/>
                <w:bottom w:val="none" w:sz="0" w:space="0" w:color="auto"/>
                <w:right w:val="none" w:sz="0" w:space="0" w:color="auto"/>
              </w:divBdr>
            </w:div>
            <w:div w:id="1658265565">
              <w:marLeft w:val="0"/>
              <w:marRight w:val="0"/>
              <w:marTop w:val="0"/>
              <w:marBottom w:val="0"/>
              <w:divBdr>
                <w:top w:val="none" w:sz="0" w:space="0" w:color="auto"/>
                <w:left w:val="none" w:sz="0" w:space="0" w:color="auto"/>
                <w:bottom w:val="none" w:sz="0" w:space="0" w:color="auto"/>
                <w:right w:val="none" w:sz="0" w:space="0" w:color="auto"/>
              </w:divBdr>
            </w:div>
            <w:div w:id="1678384171">
              <w:marLeft w:val="0"/>
              <w:marRight w:val="0"/>
              <w:marTop w:val="0"/>
              <w:marBottom w:val="0"/>
              <w:divBdr>
                <w:top w:val="none" w:sz="0" w:space="0" w:color="auto"/>
                <w:left w:val="none" w:sz="0" w:space="0" w:color="auto"/>
                <w:bottom w:val="none" w:sz="0" w:space="0" w:color="auto"/>
                <w:right w:val="none" w:sz="0" w:space="0" w:color="auto"/>
              </w:divBdr>
            </w:div>
            <w:div w:id="955520595">
              <w:marLeft w:val="0"/>
              <w:marRight w:val="0"/>
              <w:marTop w:val="0"/>
              <w:marBottom w:val="0"/>
              <w:divBdr>
                <w:top w:val="none" w:sz="0" w:space="0" w:color="auto"/>
                <w:left w:val="none" w:sz="0" w:space="0" w:color="auto"/>
                <w:bottom w:val="none" w:sz="0" w:space="0" w:color="auto"/>
                <w:right w:val="none" w:sz="0" w:space="0" w:color="auto"/>
              </w:divBdr>
            </w:div>
            <w:div w:id="156268881">
              <w:marLeft w:val="0"/>
              <w:marRight w:val="0"/>
              <w:marTop w:val="0"/>
              <w:marBottom w:val="0"/>
              <w:divBdr>
                <w:top w:val="none" w:sz="0" w:space="0" w:color="auto"/>
                <w:left w:val="none" w:sz="0" w:space="0" w:color="auto"/>
                <w:bottom w:val="none" w:sz="0" w:space="0" w:color="auto"/>
                <w:right w:val="none" w:sz="0" w:space="0" w:color="auto"/>
              </w:divBdr>
            </w:div>
            <w:div w:id="1034816195">
              <w:marLeft w:val="0"/>
              <w:marRight w:val="0"/>
              <w:marTop w:val="0"/>
              <w:marBottom w:val="0"/>
              <w:divBdr>
                <w:top w:val="none" w:sz="0" w:space="0" w:color="auto"/>
                <w:left w:val="none" w:sz="0" w:space="0" w:color="auto"/>
                <w:bottom w:val="none" w:sz="0" w:space="0" w:color="auto"/>
                <w:right w:val="none" w:sz="0" w:space="0" w:color="auto"/>
              </w:divBdr>
            </w:div>
            <w:div w:id="1975482546">
              <w:marLeft w:val="0"/>
              <w:marRight w:val="0"/>
              <w:marTop w:val="0"/>
              <w:marBottom w:val="0"/>
              <w:divBdr>
                <w:top w:val="none" w:sz="0" w:space="0" w:color="auto"/>
                <w:left w:val="none" w:sz="0" w:space="0" w:color="auto"/>
                <w:bottom w:val="none" w:sz="0" w:space="0" w:color="auto"/>
                <w:right w:val="none" w:sz="0" w:space="0" w:color="auto"/>
              </w:divBdr>
            </w:div>
            <w:div w:id="1245525">
              <w:marLeft w:val="0"/>
              <w:marRight w:val="0"/>
              <w:marTop w:val="0"/>
              <w:marBottom w:val="0"/>
              <w:divBdr>
                <w:top w:val="none" w:sz="0" w:space="0" w:color="auto"/>
                <w:left w:val="none" w:sz="0" w:space="0" w:color="auto"/>
                <w:bottom w:val="none" w:sz="0" w:space="0" w:color="auto"/>
                <w:right w:val="none" w:sz="0" w:space="0" w:color="auto"/>
              </w:divBdr>
            </w:div>
            <w:div w:id="640889758">
              <w:marLeft w:val="0"/>
              <w:marRight w:val="0"/>
              <w:marTop w:val="0"/>
              <w:marBottom w:val="0"/>
              <w:divBdr>
                <w:top w:val="none" w:sz="0" w:space="0" w:color="auto"/>
                <w:left w:val="none" w:sz="0" w:space="0" w:color="auto"/>
                <w:bottom w:val="none" w:sz="0" w:space="0" w:color="auto"/>
                <w:right w:val="none" w:sz="0" w:space="0" w:color="auto"/>
              </w:divBdr>
            </w:div>
            <w:div w:id="1048601834">
              <w:marLeft w:val="0"/>
              <w:marRight w:val="0"/>
              <w:marTop w:val="0"/>
              <w:marBottom w:val="0"/>
              <w:divBdr>
                <w:top w:val="none" w:sz="0" w:space="0" w:color="auto"/>
                <w:left w:val="none" w:sz="0" w:space="0" w:color="auto"/>
                <w:bottom w:val="none" w:sz="0" w:space="0" w:color="auto"/>
                <w:right w:val="none" w:sz="0" w:space="0" w:color="auto"/>
              </w:divBdr>
            </w:div>
            <w:div w:id="2064985538">
              <w:marLeft w:val="0"/>
              <w:marRight w:val="0"/>
              <w:marTop w:val="0"/>
              <w:marBottom w:val="0"/>
              <w:divBdr>
                <w:top w:val="none" w:sz="0" w:space="0" w:color="auto"/>
                <w:left w:val="none" w:sz="0" w:space="0" w:color="auto"/>
                <w:bottom w:val="none" w:sz="0" w:space="0" w:color="auto"/>
                <w:right w:val="none" w:sz="0" w:space="0" w:color="auto"/>
              </w:divBdr>
            </w:div>
            <w:div w:id="2007828110">
              <w:marLeft w:val="0"/>
              <w:marRight w:val="0"/>
              <w:marTop w:val="0"/>
              <w:marBottom w:val="0"/>
              <w:divBdr>
                <w:top w:val="none" w:sz="0" w:space="0" w:color="auto"/>
                <w:left w:val="none" w:sz="0" w:space="0" w:color="auto"/>
                <w:bottom w:val="none" w:sz="0" w:space="0" w:color="auto"/>
                <w:right w:val="none" w:sz="0" w:space="0" w:color="auto"/>
              </w:divBdr>
            </w:div>
            <w:div w:id="1978104644">
              <w:marLeft w:val="0"/>
              <w:marRight w:val="0"/>
              <w:marTop w:val="0"/>
              <w:marBottom w:val="0"/>
              <w:divBdr>
                <w:top w:val="none" w:sz="0" w:space="0" w:color="auto"/>
                <w:left w:val="none" w:sz="0" w:space="0" w:color="auto"/>
                <w:bottom w:val="none" w:sz="0" w:space="0" w:color="auto"/>
                <w:right w:val="none" w:sz="0" w:space="0" w:color="auto"/>
              </w:divBdr>
            </w:div>
            <w:div w:id="161050005">
              <w:marLeft w:val="0"/>
              <w:marRight w:val="0"/>
              <w:marTop w:val="0"/>
              <w:marBottom w:val="0"/>
              <w:divBdr>
                <w:top w:val="none" w:sz="0" w:space="0" w:color="auto"/>
                <w:left w:val="none" w:sz="0" w:space="0" w:color="auto"/>
                <w:bottom w:val="none" w:sz="0" w:space="0" w:color="auto"/>
                <w:right w:val="none" w:sz="0" w:space="0" w:color="auto"/>
              </w:divBdr>
            </w:div>
            <w:div w:id="68700560">
              <w:marLeft w:val="0"/>
              <w:marRight w:val="0"/>
              <w:marTop w:val="0"/>
              <w:marBottom w:val="0"/>
              <w:divBdr>
                <w:top w:val="none" w:sz="0" w:space="0" w:color="auto"/>
                <w:left w:val="none" w:sz="0" w:space="0" w:color="auto"/>
                <w:bottom w:val="none" w:sz="0" w:space="0" w:color="auto"/>
                <w:right w:val="none" w:sz="0" w:space="0" w:color="auto"/>
              </w:divBdr>
            </w:div>
            <w:div w:id="948707655">
              <w:marLeft w:val="0"/>
              <w:marRight w:val="0"/>
              <w:marTop w:val="0"/>
              <w:marBottom w:val="0"/>
              <w:divBdr>
                <w:top w:val="none" w:sz="0" w:space="0" w:color="auto"/>
                <w:left w:val="none" w:sz="0" w:space="0" w:color="auto"/>
                <w:bottom w:val="none" w:sz="0" w:space="0" w:color="auto"/>
                <w:right w:val="none" w:sz="0" w:space="0" w:color="auto"/>
              </w:divBdr>
            </w:div>
            <w:div w:id="930509767">
              <w:marLeft w:val="0"/>
              <w:marRight w:val="0"/>
              <w:marTop w:val="0"/>
              <w:marBottom w:val="0"/>
              <w:divBdr>
                <w:top w:val="none" w:sz="0" w:space="0" w:color="auto"/>
                <w:left w:val="none" w:sz="0" w:space="0" w:color="auto"/>
                <w:bottom w:val="none" w:sz="0" w:space="0" w:color="auto"/>
                <w:right w:val="none" w:sz="0" w:space="0" w:color="auto"/>
              </w:divBdr>
            </w:div>
            <w:div w:id="843665179">
              <w:marLeft w:val="0"/>
              <w:marRight w:val="0"/>
              <w:marTop w:val="0"/>
              <w:marBottom w:val="0"/>
              <w:divBdr>
                <w:top w:val="none" w:sz="0" w:space="0" w:color="auto"/>
                <w:left w:val="none" w:sz="0" w:space="0" w:color="auto"/>
                <w:bottom w:val="none" w:sz="0" w:space="0" w:color="auto"/>
                <w:right w:val="none" w:sz="0" w:space="0" w:color="auto"/>
              </w:divBdr>
            </w:div>
            <w:div w:id="1307509825">
              <w:marLeft w:val="0"/>
              <w:marRight w:val="0"/>
              <w:marTop w:val="0"/>
              <w:marBottom w:val="0"/>
              <w:divBdr>
                <w:top w:val="none" w:sz="0" w:space="0" w:color="auto"/>
                <w:left w:val="none" w:sz="0" w:space="0" w:color="auto"/>
                <w:bottom w:val="none" w:sz="0" w:space="0" w:color="auto"/>
                <w:right w:val="none" w:sz="0" w:space="0" w:color="auto"/>
              </w:divBdr>
            </w:div>
            <w:div w:id="1150906036">
              <w:marLeft w:val="0"/>
              <w:marRight w:val="0"/>
              <w:marTop w:val="0"/>
              <w:marBottom w:val="0"/>
              <w:divBdr>
                <w:top w:val="none" w:sz="0" w:space="0" w:color="auto"/>
                <w:left w:val="none" w:sz="0" w:space="0" w:color="auto"/>
                <w:bottom w:val="none" w:sz="0" w:space="0" w:color="auto"/>
                <w:right w:val="none" w:sz="0" w:space="0" w:color="auto"/>
              </w:divBdr>
            </w:div>
            <w:div w:id="442505641">
              <w:marLeft w:val="0"/>
              <w:marRight w:val="0"/>
              <w:marTop w:val="0"/>
              <w:marBottom w:val="0"/>
              <w:divBdr>
                <w:top w:val="none" w:sz="0" w:space="0" w:color="auto"/>
                <w:left w:val="none" w:sz="0" w:space="0" w:color="auto"/>
                <w:bottom w:val="none" w:sz="0" w:space="0" w:color="auto"/>
                <w:right w:val="none" w:sz="0" w:space="0" w:color="auto"/>
              </w:divBdr>
            </w:div>
            <w:div w:id="74476603">
              <w:marLeft w:val="0"/>
              <w:marRight w:val="0"/>
              <w:marTop w:val="0"/>
              <w:marBottom w:val="0"/>
              <w:divBdr>
                <w:top w:val="none" w:sz="0" w:space="0" w:color="auto"/>
                <w:left w:val="none" w:sz="0" w:space="0" w:color="auto"/>
                <w:bottom w:val="none" w:sz="0" w:space="0" w:color="auto"/>
                <w:right w:val="none" w:sz="0" w:space="0" w:color="auto"/>
              </w:divBdr>
            </w:div>
            <w:div w:id="1045712323">
              <w:marLeft w:val="0"/>
              <w:marRight w:val="0"/>
              <w:marTop w:val="0"/>
              <w:marBottom w:val="0"/>
              <w:divBdr>
                <w:top w:val="none" w:sz="0" w:space="0" w:color="auto"/>
                <w:left w:val="none" w:sz="0" w:space="0" w:color="auto"/>
                <w:bottom w:val="none" w:sz="0" w:space="0" w:color="auto"/>
                <w:right w:val="none" w:sz="0" w:space="0" w:color="auto"/>
              </w:divBdr>
            </w:div>
            <w:div w:id="1194921474">
              <w:marLeft w:val="0"/>
              <w:marRight w:val="0"/>
              <w:marTop w:val="0"/>
              <w:marBottom w:val="0"/>
              <w:divBdr>
                <w:top w:val="none" w:sz="0" w:space="0" w:color="auto"/>
                <w:left w:val="none" w:sz="0" w:space="0" w:color="auto"/>
                <w:bottom w:val="none" w:sz="0" w:space="0" w:color="auto"/>
                <w:right w:val="none" w:sz="0" w:space="0" w:color="auto"/>
              </w:divBdr>
            </w:div>
            <w:div w:id="1686130020">
              <w:marLeft w:val="0"/>
              <w:marRight w:val="0"/>
              <w:marTop w:val="0"/>
              <w:marBottom w:val="0"/>
              <w:divBdr>
                <w:top w:val="none" w:sz="0" w:space="0" w:color="auto"/>
                <w:left w:val="none" w:sz="0" w:space="0" w:color="auto"/>
                <w:bottom w:val="none" w:sz="0" w:space="0" w:color="auto"/>
                <w:right w:val="none" w:sz="0" w:space="0" w:color="auto"/>
              </w:divBdr>
            </w:div>
            <w:div w:id="114713969">
              <w:marLeft w:val="0"/>
              <w:marRight w:val="0"/>
              <w:marTop w:val="0"/>
              <w:marBottom w:val="0"/>
              <w:divBdr>
                <w:top w:val="none" w:sz="0" w:space="0" w:color="auto"/>
                <w:left w:val="none" w:sz="0" w:space="0" w:color="auto"/>
                <w:bottom w:val="none" w:sz="0" w:space="0" w:color="auto"/>
                <w:right w:val="none" w:sz="0" w:space="0" w:color="auto"/>
              </w:divBdr>
            </w:div>
            <w:div w:id="904877175">
              <w:marLeft w:val="0"/>
              <w:marRight w:val="0"/>
              <w:marTop w:val="0"/>
              <w:marBottom w:val="0"/>
              <w:divBdr>
                <w:top w:val="none" w:sz="0" w:space="0" w:color="auto"/>
                <w:left w:val="none" w:sz="0" w:space="0" w:color="auto"/>
                <w:bottom w:val="none" w:sz="0" w:space="0" w:color="auto"/>
                <w:right w:val="none" w:sz="0" w:space="0" w:color="auto"/>
              </w:divBdr>
            </w:div>
            <w:div w:id="2078549773">
              <w:marLeft w:val="0"/>
              <w:marRight w:val="0"/>
              <w:marTop w:val="0"/>
              <w:marBottom w:val="0"/>
              <w:divBdr>
                <w:top w:val="none" w:sz="0" w:space="0" w:color="auto"/>
                <w:left w:val="none" w:sz="0" w:space="0" w:color="auto"/>
                <w:bottom w:val="none" w:sz="0" w:space="0" w:color="auto"/>
                <w:right w:val="none" w:sz="0" w:space="0" w:color="auto"/>
              </w:divBdr>
            </w:div>
            <w:div w:id="786242175">
              <w:marLeft w:val="0"/>
              <w:marRight w:val="0"/>
              <w:marTop w:val="0"/>
              <w:marBottom w:val="0"/>
              <w:divBdr>
                <w:top w:val="none" w:sz="0" w:space="0" w:color="auto"/>
                <w:left w:val="none" w:sz="0" w:space="0" w:color="auto"/>
                <w:bottom w:val="none" w:sz="0" w:space="0" w:color="auto"/>
                <w:right w:val="none" w:sz="0" w:space="0" w:color="auto"/>
              </w:divBdr>
            </w:div>
            <w:div w:id="208224518">
              <w:marLeft w:val="0"/>
              <w:marRight w:val="0"/>
              <w:marTop w:val="0"/>
              <w:marBottom w:val="0"/>
              <w:divBdr>
                <w:top w:val="none" w:sz="0" w:space="0" w:color="auto"/>
                <w:left w:val="none" w:sz="0" w:space="0" w:color="auto"/>
                <w:bottom w:val="none" w:sz="0" w:space="0" w:color="auto"/>
                <w:right w:val="none" w:sz="0" w:space="0" w:color="auto"/>
              </w:divBdr>
            </w:div>
            <w:div w:id="701633260">
              <w:marLeft w:val="0"/>
              <w:marRight w:val="0"/>
              <w:marTop w:val="0"/>
              <w:marBottom w:val="0"/>
              <w:divBdr>
                <w:top w:val="none" w:sz="0" w:space="0" w:color="auto"/>
                <w:left w:val="none" w:sz="0" w:space="0" w:color="auto"/>
                <w:bottom w:val="none" w:sz="0" w:space="0" w:color="auto"/>
                <w:right w:val="none" w:sz="0" w:space="0" w:color="auto"/>
              </w:divBdr>
            </w:div>
            <w:div w:id="136069800">
              <w:marLeft w:val="0"/>
              <w:marRight w:val="0"/>
              <w:marTop w:val="0"/>
              <w:marBottom w:val="0"/>
              <w:divBdr>
                <w:top w:val="none" w:sz="0" w:space="0" w:color="auto"/>
                <w:left w:val="none" w:sz="0" w:space="0" w:color="auto"/>
                <w:bottom w:val="none" w:sz="0" w:space="0" w:color="auto"/>
                <w:right w:val="none" w:sz="0" w:space="0" w:color="auto"/>
              </w:divBdr>
            </w:div>
            <w:div w:id="1093744968">
              <w:marLeft w:val="0"/>
              <w:marRight w:val="0"/>
              <w:marTop w:val="0"/>
              <w:marBottom w:val="0"/>
              <w:divBdr>
                <w:top w:val="none" w:sz="0" w:space="0" w:color="auto"/>
                <w:left w:val="none" w:sz="0" w:space="0" w:color="auto"/>
                <w:bottom w:val="none" w:sz="0" w:space="0" w:color="auto"/>
                <w:right w:val="none" w:sz="0" w:space="0" w:color="auto"/>
              </w:divBdr>
            </w:div>
            <w:div w:id="134566452">
              <w:marLeft w:val="0"/>
              <w:marRight w:val="0"/>
              <w:marTop w:val="0"/>
              <w:marBottom w:val="0"/>
              <w:divBdr>
                <w:top w:val="none" w:sz="0" w:space="0" w:color="auto"/>
                <w:left w:val="none" w:sz="0" w:space="0" w:color="auto"/>
                <w:bottom w:val="none" w:sz="0" w:space="0" w:color="auto"/>
                <w:right w:val="none" w:sz="0" w:space="0" w:color="auto"/>
              </w:divBdr>
            </w:div>
            <w:div w:id="905411324">
              <w:marLeft w:val="0"/>
              <w:marRight w:val="0"/>
              <w:marTop w:val="0"/>
              <w:marBottom w:val="0"/>
              <w:divBdr>
                <w:top w:val="none" w:sz="0" w:space="0" w:color="auto"/>
                <w:left w:val="none" w:sz="0" w:space="0" w:color="auto"/>
                <w:bottom w:val="none" w:sz="0" w:space="0" w:color="auto"/>
                <w:right w:val="none" w:sz="0" w:space="0" w:color="auto"/>
              </w:divBdr>
            </w:div>
            <w:div w:id="1236281192">
              <w:marLeft w:val="0"/>
              <w:marRight w:val="0"/>
              <w:marTop w:val="0"/>
              <w:marBottom w:val="0"/>
              <w:divBdr>
                <w:top w:val="none" w:sz="0" w:space="0" w:color="auto"/>
                <w:left w:val="none" w:sz="0" w:space="0" w:color="auto"/>
                <w:bottom w:val="none" w:sz="0" w:space="0" w:color="auto"/>
                <w:right w:val="none" w:sz="0" w:space="0" w:color="auto"/>
              </w:divBdr>
            </w:div>
            <w:div w:id="1715540436">
              <w:marLeft w:val="0"/>
              <w:marRight w:val="0"/>
              <w:marTop w:val="0"/>
              <w:marBottom w:val="0"/>
              <w:divBdr>
                <w:top w:val="none" w:sz="0" w:space="0" w:color="auto"/>
                <w:left w:val="none" w:sz="0" w:space="0" w:color="auto"/>
                <w:bottom w:val="none" w:sz="0" w:space="0" w:color="auto"/>
                <w:right w:val="none" w:sz="0" w:space="0" w:color="auto"/>
              </w:divBdr>
            </w:div>
            <w:div w:id="1942178549">
              <w:marLeft w:val="0"/>
              <w:marRight w:val="0"/>
              <w:marTop w:val="0"/>
              <w:marBottom w:val="0"/>
              <w:divBdr>
                <w:top w:val="none" w:sz="0" w:space="0" w:color="auto"/>
                <w:left w:val="none" w:sz="0" w:space="0" w:color="auto"/>
                <w:bottom w:val="none" w:sz="0" w:space="0" w:color="auto"/>
                <w:right w:val="none" w:sz="0" w:space="0" w:color="auto"/>
              </w:divBdr>
            </w:div>
            <w:div w:id="759375496">
              <w:marLeft w:val="0"/>
              <w:marRight w:val="0"/>
              <w:marTop w:val="0"/>
              <w:marBottom w:val="0"/>
              <w:divBdr>
                <w:top w:val="none" w:sz="0" w:space="0" w:color="auto"/>
                <w:left w:val="none" w:sz="0" w:space="0" w:color="auto"/>
                <w:bottom w:val="none" w:sz="0" w:space="0" w:color="auto"/>
                <w:right w:val="none" w:sz="0" w:space="0" w:color="auto"/>
              </w:divBdr>
            </w:div>
            <w:div w:id="806899152">
              <w:marLeft w:val="0"/>
              <w:marRight w:val="0"/>
              <w:marTop w:val="0"/>
              <w:marBottom w:val="0"/>
              <w:divBdr>
                <w:top w:val="none" w:sz="0" w:space="0" w:color="auto"/>
                <w:left w:val="none" w:sz="0" w:space="0" w:color="auto"/>
                <w:bottom w:val="none" w:sz="0" w:space="0" w:color="auto"/>
                <w:right w:val="none" w:sz="0" w:space="0" w:color="auto"/>
              </w:divBdr>
            </w:div>
            <w:div w:id="1204750160">
              <w:marLeft w:val="0"/>
              <w:marRight w:val="0"/>
              <w:marTop w:val="0"/>
              <w:marBottom w:val="0"/>
              <w:divBdr>
                <w:top w:val="none" w:sz="0" w:space="0" w:color="auto"/>
                <w:left w:val="none" w:sz="0" w:space="0" w:color="auto"/>
                <w:bottom w:val="none" w:sz="0" w:space="0" w:color="auto"/>
                <w:right w:val="none" w:sz="0" w:space="0" w:color="auto"/>
              </w:divBdr>
            </w:div>
            <w:div w:id="403840983">
              <w:marLeft w:val="0"/>
              <w:marRight w:val="0"/>
              <w:marTop w:val="0"/>
              <w:marBottom w:val="0"/>
              <w:divBdr>
                <w:top w:val="none" w:sz="0" w:space="0" w:color="auto"/>
                <w:left w:val="none" w:sz="0" w:space="0" w:color="auto"/>
                <w:bottom w:val="none" w:sz="0" w:space="0" w:color="auto"/>
                <w:right w:val="none" w:sz="0" w:space="0" w:color="auto"/>
              </w:divBdr>
            </w:div>
            <w:div w:id="417139540">
              <w:marLeft w:val="0"/>
              <w:marRight w:val="0"/>
              <w:marTop w:val="0"/>
              <w:marBottom w:val="0"/>
              <w:divBdr>
                <w:top w:val="none" w:sz="0" w:space="0" w:color="auto"/>
                <w:left w:val="none" w:sz="0" w:space="0" w:color="auto"/>
                <w:bottom w:val="none" w:sz="0" w:space="0" w:color="auto"/>
                <w:right w:val="none" w:sz="0" w:space="0" w:color="auto"/>
              </w:divBdr>
            </w:div>
            <w:div w:id="382796518">
              <w:marLeft w:val="0"/>
              <w:marRight w:val="0"/>
              <w:marTop w:val="0"/>
              <w:marBottom w:val="0"/>
              <w:divBdr>
                <w:top w:val="none" w:sz="0" w:space="0" w:color="auto"/>
                <w:left w:val="none" w:sz="0" w:space="0" w:color="auto"/>
                <w:bottom w:val="none" w:sz="0" w:space="0" w:color="auto"/>
                <w:right w:val="none" w:sz="0" w:space="0" w:color="auto"/>
              </w:divBdr>
            </w:div>
            <w:div w:id="672414390">
              <w:marLeft w:val="0"/>
              <w:marRight w:val="0"/>
              <w:marTop w:val="0"/>
              <w:marBottom w:val="0"/>
              <w:divBdr>
                <w:top w:val="none" w:sz="0" w:space="0" w:color="auto"/>
                <w:left w:val="none" w:sz="0" w:space="0" w:color="auto"/>
                <w:bottom w:val="none" w:sz="0" w:space="0" w:color="auto"/>
                <w:right w:val="none" w:sz="0" w:space="0" w:color="auto"/>
              </w:divBdr>
            </w:div>
            <w:div w:id="1801877087">
              <w:marLeft w:val="0"/>
              <w:marRight w:val="0"/>
              <w:marTop w:val="0"/>
              <w:marBottom w:val="0"/>
              <w:divBdr>
                <w:top w:val="none" w:sz="0" w:space="0" w:color="auto"/>
                <w:left w:val="none" w:sz="0" w:space="0" w:color="auto"/>
                <w:bottom w:val="none" w:sz="0" w:space="0" w:color="auto"/>
                <w:right w:val="none" w:sz="0" w:space="0" w:color="auto"/>
              </w:divBdr>
            </w:div>
            <w:div w:id="1018316472">
              <w:marLeft w:val="0"/>
              <w:marRight w:val="0"/>
              <w:marTop w:val="0"/>
              <w:marBottom w:val="0"/>
              <w:divBdr>
                <w:top w:val="none" w:sz="0" w:space="0" w:color="auto"/>
                <w:left w:val="none" w:sz="0" w:space="0" w:color="auto"/>
                <w:bottom w:val="none" w:sz="0" w:space="0" w:color="auto"/>
                <w:right w:val="none" w:sz="0" w:space="0" w:color="auto"/>
              </w:divBdr>
            </w:div>
            <w:div w:id="565147953">
              <w:marLeft w:val="0"/>
              <w:marRight w:val="0"/>
              <w:marTop w:val="0"/>
              <w:marBottom w:val="0"/>
              <w:divBdr>
                <w:top w:val="none" w:sz="0" w:space="0" w:color="auto"/>
                <w:left w:val="none" w:sz="0" w:space="0" w:color="auto"/>
                <w:bottom w:val="none" w:sz="0" w:space="0" w:color="auto"/>
                <w:right w:val="none" w:sz="0" w:space="0" w:color="auto"/>
              </w:divBdr>
            </w:div>
            <w:div w:id="2085032274">
              <w:marLeft w:val="0"/>
              <w:marRight w:val="0"/>
              <w:marTop w:val="0"/>
              <w:marBottom w:val="0"/>
              <w:divBdr>
                <w:top w:val="none" w:sz="0" w:space="0" w:color="auto"/>
                <w:left w:val="none" w:sz="0" w:space="0" w:color="auto"/>
                <w:bottom w:val="none" w:sz="0" w:space="0" w:color="auto"/>
                <w:right w:val="none" w:sz="0" w:space="0" w:color="auto"/>
              </w:divBdr>
            </w:div>
            <w:div w:id="33891553">
              <w:marLeft w:val="0"/>
              <w:marRight w:val="0"/>
              <w:marTop w:val="0"/>
              <w:marBottom w:val="0"/>
              <w:divBdr>
                <w:top w:val="none" w:sz="0" w:space="0" w:color="auto"/>
                <w:left w:val="none" w:sz="0" w:space="0" w:color="auto"/>
                <w:bottom w:val="none" w:sz="0" w:space="0" w:color="auto"/>
                <w:right w:val="none" w:sz="0" w:space="0" w:color="auto"/>
              </w:divBdr>
            </w:div>
            <w:div w:id="1836141740">
              <w:marLeft w:val="0"/>
              <w:marRight w:val="0"/>
              <w:marTop w:val="0"/>
              <w:marBottom w:val="0"/>
              <w:divBdr>
                <w:top w:val="none" w:sz="0" w:space="0" w:color="auto"/>
                <w:left w:val="none" w:sz="0" w:space="0" w:color="auto"/>
                <w:bottom w:val="none" w:sz="0" w:space="0" w:color="auto"/>
                <w:right w:val="none" w:sz="0" w:space="0" w:color="auto"/>
              </w:divBdr>
            </w:div>
            <w:div w:id="95366519">
              <w:marLeft w:val="0"/>
              <w:marRight w:val="0"/>
              <w:marTop w:val="0"/>
              <w:marBottom w:val="0"/>
              <w:divBdr>
                <w:top w:val="none" w:sz="0" w:space="0" w:color="auto"/>
                <w:left w:val="none" w:sz="0" w:space="0" w:color="auto"/>
                <w:bottom w:val="none" w:sz="0" w:space="0" w:color="auto"/>
                <w:right w:val="none" w:sz="0" w:space="0" w:color="auto"/>
              </w:divBdr>
            </w:div>
            <w:div w:id="1444302546">
              <w:marLeft w:val="0"/>
              <w:marRight w:val="0"/>
              <w:marTop w:val="0"/>
              <w:marBottom w:val="0"/>
              <w:divBdr>
                <w:top w:val="none" w:sz="0" w:space="0" w:color="auto"/>
                <w:left w:val="none" w:sz="0" w:space="0" w:color="auto"/>
                <w:bottom w:val="none" w:sz="0" w:space="0" w:color="auto"/>
                <w:right w:val="none" w:sz="0" w:space="0" w:color="auto"/>
              </w:divBdr>
            </w:div>
            <w:div w:id="1877042685">
              <w:marLeft w:val="0"/>
              <w:marRight w:val="0"/>
              <w:marTop w:val="0"/>
              <w:marBottom w:val="0"/>
              <w:divBdr>
                <w:top w:val="none" w:sz="0" w:space="0" w:color="auto"/>
                <w:left w:val="none" w:sz="0" w:space="0" w:color="auto"/>
                <w:bottom w:val="none" w:sz="0" w:space="0" w:color="auto"/>
                <w:right w:val="none" w:sz="0" w:space="0" w:color="auto"/>
              </w:divBdr>
            </w:div>
            <w:div w:id="1168055944">
              <w:marLeft w:val="0"/>
              <w:marRight w:val="0"/>
              <w:marTop w:val="0"/>
              <w:marBottom w:val="0"/>
              <w:divBdr>
                <w:top w:val="none" w:sz="0" w:space="0" w:color="auto"/>
                <w:left w:val="none" w:sz="0" w:space="0" w:color="auto"/>
                <w:bottom w:val="none" w:sz="0" w:space="0" w:color="auto"/>
                <w:right w:val="none" w:sz="0" w:space="0" w:color="auto"/>
              </w:divBdr>
            </w:div>
            <w:div w:id="1790509553">
              <w:marLeft w:val="0"/>
              <w:marRight w:val="0"/>
              <w:marTop w:val="0"/>
              <w:marBottom w:val="0"/>
              <w:divBdr>
                <w:top w:val="none" w:sz="0" w:space="0" w:color="auto"/>
                <w:left w:val="none" w:sz="0" w:space="0" w:color="auto"/>
                <w:bottom w:val="none" w:sz="0" w:space="0" w:color="auto"/>
                <w:right w:val="none" w:sz="0" w:space="0" w:color="auto"/>
              </w:divBdr>
            </w:div>
            <w:div w:id="163858302">
              <w:marLeft w:val="0"/>
              <w:marRight w:val="0"/>
              <w:marTop w:val="0"/>
              <w:marBottom w:val="0"/>
              <w:divBdr>
                <w:top w:val="none" w:sz="0" w:space="0" w:color="auto"/>
                <w:left w:val="none" w:sz="0" w:space="0" w:color="auto"/>
                <w:bottom w:val="none" w:sz="0" w:space="0" w:color="auto"/>
                <w:right w:val="none" w:sz="0" w:space="0" w:color="auto"/>
              </w:divBdr>
            </w:div>
            <w:div w:id="1210147502">
              <w:marLeft w:val="0"/>
              <w:marRight w:val="0"/>
              <w:marTop w:val="0"/>
              <w:marBottom w:val="0"/>
              <w:divBdr>
                <w:top w:val="none" w:sz="0" w:space="0" w:color="auto"/>
                <w:left w:val="none" w:sz="0" w:space="0" w:color="auto"/>
                <w:bottom w:val="none" w:sz="0" w:space="0" w:color="auto"/>
                <w:right w:val="none" w:sz="0" w:space="0" w:color="auto"/>
              </w:divBdr>
            </w:div>
            <w:div w:id="1178425924">
              <w:marLeft w:val="0"/>
              <w:marRight w:val="0"/>
              <w:marTop w:val="0"/>
              <w:marBottom w:val="0"/>
              <w:divBdr>
                <w:top w:val="none" w:sz="0" w:space="0" w:color="auto"/>
                <w:left w:val="none" w:sz="0" w:space="0" w:color="auto"/>
                <w:bottom w:val="none" w:sz="0" w:space="0" w:color="auto"/>
                <w:right w:val="none" w:sz="0" w:space="0" w:color="auto"/>
              </w:divBdr>
            </w:div>
            <w:div w:id="140193773">
              <w:marLeft w:val="0"/>
              <w:marRight w:val="0"/>
              <w:marTop w:val="0"/>
              <w:marBottom w:val="0"/>
              <w:divBdr>
                <w:top w:val="none" w:sz="0" w:space="0" w:color="auto"/>
                <w:left w:val="none" w:sz="0" w:space="0" w:color="auto"/>
                <w:bottom w:val="none" w:sz="0" w:space="0" w:color="auto"/>
                <w:right w:val="none" w:sz="0" w:space="0" w:color="auto"/>
              </w:divBdr>
            </w:div>
            <w:div w:id="966743964">
              <w:marLeft w:val="0"/>
              <w:marRight w:val="0"/>
              <w:marTop w:val="0"/>
              <w:marBottom w:val="0"/>
              <w:divBdr>
                <w:top w:val="none" w:sz="0" w:space="0" w:color="auto"/>
                <w:left w:val="none" w:sz="0" w:space="0" w:color="auto"/>
                <w:bottom w:val="none" w:sz="0" w:space="0" w:color="auto"/>
                <w:right w:val="none" w:sz="0" w:space="0" w:color="auto"/>
              </w:divBdr>
            </w:div>
            <w:div w:id="753403928">
              <w:marLeft w:val="0"/>
              <w:marRight w:val="0"/>
              <w:marTop w:val="0"/>
              <w:marBottom w:val="0"/>
              <w:divBdr>
                <w:top w:val="none" w:sz="0" w:space="0" w:color="auto"/>
                <w:left w:val="none" w:sz="0" w:space="0" w:color="auto"/>
                <w:bottom w:val="none" w:sz="0" w:space="0" w:color="auto"/>
                <w:right w:val="none" w:sz="0" w:space="0" w:color="auto"/>
              </w:divBdr>
            </w:div>
            <w:div w:id="174149257">
              <w:marLeft w:val="0"/>
              <w:marRight w:val="0"/>
              <w:marTop w:val="0"/>
              <w:marBottom w:val="0"/>
              <w:divBdr>
                <w:top w:val="none" w:sz="0" w:space="0" w:color="auto"/>
                <w:left w:val="none" w:sz="0" w:space="0" w:color="auto"/>
                <w:bottom w:val="none" w:sz="0" w:space="0" w:color="auto"/>
                <w:right w:val="none" w:sz="0" w:space="0" w:color="auto"/>
              </w:divBdr>
            </w:div>
            <w:div w:id="2025671267">
              <w:marLeft w:val="0"/>
              <w:marRight w:val="0"/>
              <w:marTop w:val="0"/>
              <w:marBottom w:val="0"/>
              <w:divBdr>
                <w:top w:val="none" w:sz="0" w:space="0" w:color="auto"/>
                <w:left w:val="none" w:sz="0" w:space="0" w:color="auto"/>
                <w:bottom w:val="none" w:sz="0" w:space="0" w:color="auto"/>
                <w:right w:val="none" w:sz="0" w:space="0" w:color="auto"/>
              </w:divBdr>
            </w:div>
            <w:div w:id="1485391512">
              <w:marLeft w:val="0"/>
              <w:marRight w:val="0"/>
              <w:marTop w:val="0"/>
              <w:marBottom w:val="0"/>
              <w:divBdr>
                <w:top w:val="none" w:sz="0" w:space="0" w:color="auto"/>
                <w:left w:val="none" w:sz="0" w:space="0" w:color="auto"/>
                <w:bottom w:val="none" w:sz="0" w:space="0" w:color="auto"/>
                <w:right w:val="none" w:sz="0" w:space="0" w:color="auto"/>
              </w:divBdr>
            </w:div>
            <w:div w:id="1225721885">
              <w:marLeft w:val="0"/>
              <w:marRight w:val="0"/>
              <w:marTop w:val="0"/>
              <w:marBottom w:val="0"/>
              <w:divBdr>
                <w:top w:val="none" w:sz="0" w:space="0" w:color="auto"/>
                <w:left w:val="none" w:sz="0" w:space="0" w:color="auto"/>
                <w:bottom w:val="none" w:sz="0" w:space="0" w:color="auto"/>
                <w:right w:val="none" w:sz="0" w:space="0" w:color="auto"/>
              </w:divBdr>
            </w:div>
            <w:div w:id="1358238629">
              <w:marLeft w:val="0"/>
              <w:marRight w:val="0"/>
              <w:marTop w:val="0"/>
              <w:marBottom w:val="0"/>
              <w:divBdr>
                <w:top w:val="none" w:sz="0" w:space="0" w:color="auto"/>
                <w:left w:val="none" w:sz="0" w:space="0" w:color="auto"/>
                <w:bottom w:val="none" w:sz="0" w:space="0" w:color="auto"/>
                <w:right w:val="none" w:sz="0" w:space="0" w:color="auto"/>
              </w:divBdr>
            </w:div>
            <w:div w:id="565721753">
              <w:marLeft w:val="0"/>
              <w:marRight w:val="0"/>
              <w:marTop w:val="0"/>
              <w:marBottom w:val="0"/>
              <w:divBdr>
                <w:top w:val="none" w:sz="0" w:space="0" w:color="auto"/>
                <w:left w:val="none" w:sz="0" w:space="0" w:color="auto"/>
                <w:bottom w:val="none" w:sz="0" w:space="0" w:color="auto"/>
                <w:right w:val="none" w:sz="0" w:space="0" w:color="auto"/>
              </w:divBdr>
            </w:div>
            <w:div w:id="576090328">
              <w:marLeft w:val="0"/>
              <w:marRight w:val="0"/>
              <w:marTop w:val="0"/>
              <w:marBottom w:val="0"/>
              <w:divBdr>
                <w:top w:val="none" w:sz="0" w:space="0" w:color="auto"/>
                <w:left w:val="none" w:sz="0" w:space="0" w:color="auto"/>
                <w:bottom w:val="none" w:sz="0" w:space="0" w:color="auto"/>
                <w:right w:val="none" w:sz="0" w:space="0" w:color="auto"/>
              </w:divBdr>
            </w:div>
            <w:div w:id="1240673481">
              <w:marLeft w:val="0"/>
              <w:marRight w:val="0"/>
              <w:marTop w:val="0"/>
              <w:marBottom w:val="0"/>
              <w:divBdr>
                <w:top w:val="none" w:sz="0" w:space="0" w:color="auto"/>
                <w:left w:val="none" w:sz="0" w:space="0" w:color="auto"/>
                <w:bottom w:val="none" w:sz="0" w:space="0" w:color="auto"/>
                <w:right w:val="none" w:sz="0" w:space="0" w:color="auto"/>
              </w:divBdr>
            </w:div>
            <w:div w:id="649597171">
              <w:marLeft w:val="0"/>
              <w:marRight w:val="0"/>
              <w:marTop w:val="0"/>
              <w:marBottom w:val="0"/>
              <w:divBdr>
                <w:top w:val="none" w:sz="0" w:space="0" w:color="auto"/>
                <w:left w:val="none" w:sz="0" w:space="0" w:color="auto"/>
                <w:bottom w:val="none" w:sz="0" w:space="0" w:color="auto"/>
                <w:right w:val="none" w:sz="0" w:space="0" w:color="auto"/>
              </w:divBdr>
            </w:div>
            <w:div w:id="1239901387">
              <w:marLeft w:val="0"/>
              <w:marRight w:val="0"/>
              <w:marTop w:val="0"/>
              <w:marBottom w:val="0"/>
              <w:divBdr>
                <w:top w:val="none" w:sz="0" w:space="0" w:color="auto"/>
                <w:left w:val="none" w:sz="0" w:space="0" w:color="auto"/>
                <w:bottom w:val="none" w:sz="0" w:space="0" w:color="auto"/>
                <w:right w:val="none" w:sz="0" w:space="0" w:color="auto"/>
              </w:divBdr>
            </w:div>
            <w:div w:id="1540900799">
              <w:marLeft w:val="0"/>
              <w:marRight w:val="0"/>
              <w:marTop w:val="0"/>
              <w:marBottom w:val="0"/>
              <w:divBdr>
                <w:top w:val="none" w:sz="0" w:space="0" w:color="auto"/>
                <w:left w:val="none" w:sz="0" w:space="0" w:color="auto"/>
                <w:bottom w:val="none" w:sz="0" w:space="0" w:color="auto"/>
                <w:right w:val="none" w:sz="0" w:space="0" w:color="auto"/>
              </w:divBdr>
            </w:div>
            <w:div w:id="1966085567">
              <w:marLeft w:val="0"/>
              <w:marRight w:val="0"/>
              <w:marTop w:val="0"/>
              <w:marBottom w:val="0"/>
              <w:divBdr>
                <w:top w:val="none" w:sz="0" w:space="0" w:color="auto"/>
                <w:left w:val="none" w:sz="0" w:space="0" w:color="auto"/>
                <w:bottom w:val="none" w:sz="0" w:space="0" w:color="auto"/>
                <w:right w:val="none" w:sz="0" w:space="0" w:color="auto"/>
              </w:divBdr>
            </w:div>
            <w:div w:id="1294288786">
              <w:marLeft w:val="0"/>
              <w:marRight w:val="0"/>
              <w:marTop w:val="0"/>
              <w:marBottom w:val="0"/>
              <w:divBdr>
                <w:top w:val="none" w:sz="0" w:space="0" w:color="auto"/>
                <w:left w:val="none" w:sz="0" w:space="0" w:color="auto"/>
                <w:bottom w:val="none" w:sz="0" w:space="0" w:color="auto"/>
                <w:right w:val="none" w:sz="0" w:space="0" w:color="auto"/>
              </w:divBdr>
            </w:div>
            <w:div w:id="1177578748">
              <w:marLeft w:val="0"/>
              <w:marRight w:val="0"/>
              <w:marTop w:val="0"/>
              <w:marBottom w:val="0"/>
              <w:divBdr>
                <w:top w:val="none" w:sz="0" w:space="0" w:color="auto"/>
                <w:left w:val="none" w:sz="0" w:space="0" w:color="auto"/>
                <w:bottom w:val="none" w:sz="0" w:space="0" w:color="auto"/>
                <w:right w:val="none" w:sz="0" w:space="0" w:color="auto"/>
              </w:divBdr>
            </w:div>
            <w:div w:id="797529752">
              <w:marLeft w:val="0"/>
              <w:marRight w:val="0"/>
              <w:marTop w:val="0"/>
              <w:marBottom w:val="0"/>
              <w:divBdr>
                <w:top w:val="none" w:sz="0" w:space="0" w:color="auto"/>
                <w:left w:val="none" w:sz="0" w:space="0" w:color="auto"/>
                <w:bottom w:val="none" w:sz="0" w:space="0" w:color="auto"/>
                <w:right w:val="none" w:sz="0" w:space="0" w:color="auto"/>
              </w:divBdr>
            </w:div>
            <w:div w:id="575944813">
              <w:marLeft w:val="0"/>
              <w:marRight w:val="0"/>
              <w:marTop w:val="0"/>
              <w:marBottom w:val="0"/>
              <w:divBdr>
                <w:top w:val="none" w:sz="0" w:space="0" w:color="auto"/>
                <w:left w:val="none" w:sz="0" w:space="0" w:color="auto"/>
                <w:bottom w:val="none" w:sz="0" w:space="0" w:color="auto"/>
                <w:right w:val="none" w:sz="0" w:space="0" w:color="auto"/>
              </w:divBdr>
            </w:div>
            <w:div w:id="1456946443">
              <w:marLeft w:val="0"/>
              <w:marRight w:val="0"/>
              <w:marTop w:val="0"/>
              <w:marBottom w:val="0"/>
              <w:divBdr>
                <w:top w:val="none" w:sz="0" w:space="0" w:color="auto"/>
                <w:left w:val="none" w:sz="0" w:space="0" w:color="auto"/>
                <w:bottom w:val="none" w:sz="0" w:space="0" w:color="auto"/>
                <w:right w:val="none" w:sz="0" w:space="0" w:color="auto"/>
              </w:divBdr>
            </w:div>
            <w:div w:id="1922248656">
              <w:marLeft w:val="0"/>
              <w:marRight w:val="0"/>
              <w:marTop w:val="0"/>
              <w:marBottom w:val="0"/>
              <w:divBdr>
                <w:top w:val="none" w:sz="0" w:space="0" w:color="auto"/>
                <w:left w:val="none" w:sz="0" w:space="0" w:color="auto"/>
                <w:bottom w:val="none" w:sz="0" w:space="0" w:color="auto"/>
                <w:right w:val="none" w:sz="0" w:space="0" w:color="auto"/>
              </w:divBdr>
            </w:div>
            <w:div w:id="1535145972">
              <w:marLeft w:val="0"/>
              <w:marRight w:val="0"/>
              <w:marTop w:val="0"/>
              <w:marBottom w:val="0"/>
              <w:divBdr>
                <w:top w:val="none" w:sz="0" w:space="0" w:color="auto"/>
                <w:left w:val="none" w:sz="0" w:space="0" w:color="auto"/>
                <w:bottom w:val="none" w:sz="0" w:space="0" w:color="auto"/>
                <w:right w:val="none" w:sz="0" w:space="0" w:color="auto"/>
              </w:divBdr>
            </w:div>
            <w:div w:id="1751346726">
              <w:marLeft w:val="0"/>
              <w:marRight w:val="0"/>
              <w:marTop w:val="0"/>
              <w:marBottom w:val="0"/>
              <w:divBdr>
                <w:top w:val="none" w:sz="0" w:space="0" w:color="auto"/>
                <w:left w:val="none" w:sz="0" w:space="0" w:color="auto"/>
                <w:bottom w:val="none" w:sz="0" w:space="0" w:color="auto"/>
                <w:right w:val="none" w:sz="0" w:space="0" w:color="auto"/>
              </w:divBdr>
            </w:div>
            <w:div w:id="1373068038">
              <w:marLeft w:val="0"/>
              <w:marRight w:val="0"/>
              <w:marTop w:val="0"/>
              <w:marBottom w:val="0"/>
              <w:divBdr>
                <w:top w:val="none" w:sz="0" w:space="0" w:color="auto"/>
                <w:left w:val="none" w:sz="0" w:space="0" w:color="auto"/>
                <w:bottom w:val="none" w:sz="0" w:space="0" w:color="auto"/>
                <w:right w:val="none" w:sz="0" w:space="0" w:color="auto"/>
              </w:divBdr>
            </w:div>
            <w:div w:id="182868304">
              <w:marLeft w:val="0"/>
              <w:marRight w:val="0"/>
              <w:marTop w:val="0"/>
              <w:marBottom w:val="0"/>
              <w:divBdr>
                <w:top w:val="none" w:sz="0" w:space="0" w:color="auto"/>
                <w:left w:val="none" w:sz="0" w:space="0" w:color="auto"/>
                <w:bottom w:val="none" w:sz="0" w:space="0" w:color="auto"/>
                <w:right w:val="none" w:sz="0" w:space="0" w:color="auto"/>
              </w:divBdr>
            </w:div>
            <w:div w:id="1875580365">
              <w:marLeft w:val="0"/>
              <w:marRight w:val="0"/>
              <w:marTop w:val="0"/>
              <w:marBottom w:val="0"/>
              <w:divBdr>
                <w:top w:val="none" w:sz="0" w:space="0" w:color="auto"/>
                <w:left w:val="none" w:sz="0" w:space="0" w:color="auto"/>
                <w:bottom w:val="none" w:sz="0" w:space="0" w:color="auto"/>
                <w:right w:val="none" w:sz="0" w:space="0" w:color="auto"/>
              </w:divBdr>
            </w:div>
            <w:div w:id="1797523022">
              <w:marLeft w:val="0"/>
              <w:marRight w:val="0"/>
              <w:marTop w:val="0"/>
              <w:marBottom w:val="0"/>
              <w:divBdr>
                <w:top w:val="none" w:sz="0" w:space="0" w:color="auto"/>
                <w:left w:val="none" w:sz="0" w:space="0" w:color="auto"/>
                <w:bottom w:val="none" w:sz="0" w:space="0" w:color="auto"/>
                <w:right w:val="none" w:sz="0" w:space="0" w:color="auto"/>
              </w:divBdr>
            </w:div>
            <w:div w:id="1515920220">
              <w:marLeft w:val="0"/>
              <w:marRight w:val="0"/>
              <w:marTop w:val="0"/>
              <w:marBottom w:val="0"/>
              <w:divBdr>
                <w:top w:val="none" w:sz="0" w:space="0" w:color="auto"/>
                <w:left w:val="none" w:sz="0" w:space="0" w:color="auto"/>
                <w:bottom w:val="none" w:sz="0" w:space="0" w:color="auto"/>
                <w:right w:val="none" w:sz="0" w:space="0" w:color="auto"/>
              </w:divBdr>
            </w:div>
            <w:div w:id="846676751">
              <w:marLeft w:val="0"/>
              <w:marRight w:val="0"/>
              <w:marTop w:val="0"/>
              <w:marBottom w:val="0"/>
              <w:divBdr>
                <w:top w:val="none" w:sz="0" w:space="0" w:color="auto"/>
                <w:left w:val="none" w:sz="0" w:space="0" w:color="auto"/>
                <w:bottom w:val="none" w:sz="0" w:space="0" w:color="auto"/>
                <w:right w:val="none" w:sz="0" w:space="0" w:color="auto"/>
              </w:divBdr>
            </w:div>
            <w:div w:id="724330838">
              <w:marLeft w:val="0"/>
              <w:marRight w:val="0"/>
              <w:marTop w:val="0"/>
              <w:marBottom w:val="0"/>
              <w:divBdr>
                <w:top w:val="none" w:sz="0" w:space="0" w:color="auto"/>
                <w:left w:val="none" w:sz="0" w:space="0" w:color="auto"/>
                <w:bottom w:val="none" w:sz="0" w:space="0" w:color="auto"/>
                <w:right w:val="none" w:sz="0" w:space="0" w:color="auto"/>
              </w:divBdr>
            </w:div>
            <w:div w:id="705985973">
              <w:marLeft w:val="0"/>
              <w:marRight w:val="0"/>
              <w:marTop w:val="0"/>
              <w:marBottom w:val="0"/>
              <w:divBdr>
                <w:top w:val="none" w:sz="0" w:space="0" w:color="auto"/>
                <w:left w:val="none" w:sz="0" w:space="0" w:color="auto"/>
                <w:bottom w:val="none" w:sz="0" w:space="0" w:color="auto"/>
                <w:right w:val="none" w:sz="0" w:space="0" w:color="auto"/>
              </w:divBdr>
            </w:div>
            <w:div w:id="798037214">
              <w:marLeft w:val="0"/>
              <w:marRight w:val="0"/>
              <w:marTop w:val="0"/>
              <w:marBottom w:val="0"/>
              <w:divBdr>
                <w:top w:val="none" w:sz="0" w:space="0" w:color="auto"/>
                <w:left w:val="none" w:sz="0" w:space="0" w:color="auto"/>
                <w:bottom w:val="none" w:sz="0" w:space="0" w:color="auto"/>
                <w:right w:val="none" w:sz="0" w:space="0" w:color="auto"/>
              </w:divBdr>
            </w:div>
            <w:div w:id="377095737">
              <w:marLeft w:val="0"/>
              <w:marRight w:val="0"/>
              <w:marTop w:val="0"/>
              <w:marBottom w:val="0"/>
              <w:divBdr>
                <w:top w:val="none" w:sz="0" w:space="0" w:color="auto"/>
                <w:left w:val="none" w:sz="0" w:space="0" w:color="auto"/>
                <w:bottom w:val="none" w:sz="0" w:space="0" w:color="auto"/>
                <w:right w:val="none" w:sz="0" w:space="0" w:color="auto"/>
              </w:divBdr>
            </w:div>
            <w:div w:id="1131090006">
              <w:marLeft w:val="0"/>
              <w:marRight w:val="0"/>
              <w:marTop w:val="0"/>
              <w:marBottom w:val="0"/>
              <w:divBdr>
                <w:top w:val="none" w:sz="0" w:space="0" w:color="auto"/>
                <w:left w:val="none" w:sz="0" w:space="0" w:color="auto"/>
                <w:bottom w:val="none" w:sz="0" w:space="0" w:color="auto"/>
                <w:right w:val="none" w:sz="0" w:space="0" w:color="auto"/>
              </w:divBdr>
            </w:div>
            <w:div w:id="903489068">
              <w:marLeft w:val="0"/>
              <w:marRight w:val="0"/>
              <w:marTop w:val="0"/>
              <w:marBottom w:val="0"/>
              <w:divBdr>
                <w:top w:val="none" w:sz="0" w:space="0" w:color="auto"/>
                <w:left w:val="none" w:sz="0" w:space="0" w:color="auto"/>
                <w:bottom w:val="none" w:sz="0" w:space="0" w:color="auto"/>
                <w:right w:val="none" w:sz="0" w:space="0" w:color="auto"/>
              </w:divBdr>
            </w:div>
            <w:div w:id="1778140317">
              <w:marLeft w:val="0"/>
              <w:marRight w:val="0"/>
              <w:marTop w:val="0"/>
              <w:marBottom w:val="0"/>
              <w:divBdr>
                <w:top w:val="none" w:sz="0" w:space="0" w:color="auto"/>
                <w:left w:val="none" w:sz="0" w:space="0" w:color="auto"/>
                <w:bottom w:val="none" w:sz="0" w:space="0" w:color="auto"/>
                <w:right w:val="none" w:sz="0" w:space="0" w:color="auto"/>
              </w:divBdr>
            </w:div>
            <w:div w:id="1547912679">
              <w:marLeft w:val="0"/>
              <w:marRight w:val="0"/>
              <w:marTop w:val="0"/>
              <w:marBottom w:val="0"/>
              <w:divBdr>
                <w:top w:val="none" w:sz="0" w:space="0" w:color="auto"/>
                <w:left w:val="none" w:sz="0" w:space="0" w:color="auto"/>
                <w:bottom w:val="none" w:sz="0" w:space="0" w:color="auto"/>
                <w:right w:val="none" w:sz="0" w:space="0" w:color="auto"/>
              </w:divBdr>
            </w:div>
            <w:div w:id="968588752">
              <w:marLeft w:val="0"/>
              <w:marRight w:val="0"/>
              <w:marTop w:val="0"/>
              <w:marBottom w:val="0"/>
              <w:divBdr>
                <w:top w:val="none" w:sz="0" w:space="0" w:color="auto"/>
                <w:left w:val="none" w:sz="0" w:space="0" w:color="auto"/>
                <w:bottom w:val="none" w:sz="0" w:space="0" w:color="auto"/>
                <w:right w:val="none" w:sz="0" w:space="0" w:color="auto"/>
              </w:divBdr>
            </w:div>
            <w:div w:id="1222522578">
              <w:marLeft w:val="0"/>
              <w:marRight w:val="0"/>
              <w:marTop w:val="0"/>
              <w:marBottom w:val="0"/>
              <w:divBdr>
                <w:top w:val="none" w:sz="0" w:space="0" w:color="auto"/>
                <w:left w:val="none" w:sz="0" w:space="0" w:color="auto"/>
                <w:bottom w:val="none" w:sz="0" w:space="0" w:color="auto"/>
                <w:right w:val="none" w:sz="0" w:space="0" w:color="auto"/>
              </w:divBdr>
            </w:div>
            <w:div w:id="543761653">
              <w:marLeft w:val="0"/>
              <w:marRight w:val="0"/>
              <w:marTop w:val="0"/>
              <w:marBottom w:val="0"/>
              <w:divBdr>
                <w:top w:val="none" w:sz="0" w:space="0" w:color="auto"/>
                <w:left w:val="none" w:sz="0" w:space="0" w:color="auto"/>
                <w:bottom w:val="none" w:sz="0" w:space="0" w:color="auto"/>
                <w:right w:val="none" w:sz="0" w:space="0" w:color="auto"/>
              </w:divBdr>
            </w:div>
            <w:div w:id="1803963238">
              <w:marLeft w:val="0"/>
              <w:marRight w:val="0"/>
              <w:marTop w:val="0"/>
              <w:marBottom w:val="0"/>
              <w:divBdr>
                <w:top w:val="none" w:sz="0" w:space="0" w:color="auto"/>
                <w:left w:val="none" w:sz="0" w:space="0" w:color="auto"/>
                <w:bottom w:val="none" w:sz="0" w:space="0" w:color="auto"/>
                <w:right w:val="none" w:sz="0" w:space="0" w:color="auto"/>
              </w:divBdr>
            </w:div>
            <w:div w:id="823812762">
              <w:marLeft w:val="0"/>
              <w:marRight w:val="0"/>
              <w:marTop w:val="0"/>
              <w:marBottom w:val="0"/>
              <w:divBdr>
                <w:top w:val="none" w:sz="0" w:space="0" w:color="auto"/>
                <w:left w:val="none" w:sz="0" w:space="0" w:color="auto"/>
                <w:bottom w:val="none" w:sz="0" w:space="0" w:color="auto"/>
                <w:right w:val="none" w:sz="0" w:space="0" w:color="auto"/>
              </w:divBdr>
            </w:div>
            <w:div w:id="1174495753">
              <w:marLeft w:val="0"/>
              <w:marRight w:val="0"/>
              <w:marTop w:val="0"/>
              <w:marBottom w:val="0"/>
              <w:divBdr>
                <w:top w:val="none" w:sz="0" w:space="0" w:color="auto"/>
                <w:left w:val="none" w:sz="0" w:space="0" w:color="auto"/>
                <w:bottom w:val="none" w:sz="0" w:space="0" w:color="auto"/>
                <w:right w:val="none" w:sz="0" w:space="0" w:color="auto"/>
              </w:divBdr>
            </w:div>
            <w:div w:id="689262663">
              <w:marLeft w:val="0"/>
              <w:marRight w:val="0"/>
              <w:marTop w:val="0"/>
              <w:marBottom w:val="0"/>
              <w:divBdr>
                <w:top w:val="none" w:sz="0" w:space="0" w:color="auto"/>
                <w:left w:val="none" w:sz="0" w:space="0" w:color="auto"/>
                <w:bottom w:val="none" w:sz="0" w:space="0" w:color="auto"/>
                <w:right w:val="none" w:sz="0" w:space="0" w:color="auto"/>
              </w:divBdr>
            </w:div>
            <w:div w:id="1259950051">
              <w:marLeft w:val="0"/>
              <w:marRight w:val="0"/>
              <w:marTop w:val="0"/>
              <w:marBottom w:val="0"/>
              <w:divBdr>
                <w:top w:val="none" w:sz="0" w:space="0" w:color="auto"/>
                <w:left w:val="none" w:sz="0" w:space="0" w:color="auto"/>
                <w:bottom w:val="none" w:sz="0" w:space="0" w:color="auto"/>
                <w:right w:val="none" w:sz="0" w:space="0" w:color="auto"/>
              </w:divBdr>
            </w:div>
            <w:div w:id="1467316141">
              <w:marLeft w:val="0"/>
              <w:marRight w:val="0"/>
              <w:marTop w:val="0"/>
              <w:marBottom w:val="0"/>
              <w:divBdr>
                <w:top w:val="none" w:sz="0" w:space="0" w:color="auto"/>
                <w:left w:val="none" w:sz="0" w:space="0" w:color="auto"/>
                <w:bottom w:val="none" w:sz="0" w:space="0" w:color="auto"/>
                <w:right w:val="none" w:sz="0" w:space="0" w:color="auto"/>
              </w:divBdr>
            </w:div>
            <w:div w:id="1224563791">
              <w:marLeft w:val="0"/>
              <w:marRight w:val="0"/>
              <w:marTop w:val="0"/>
              <w:marBottom w:val="0"/>
              <w:divBdr>
                <w:top w:val="none" w:sz="0" w:space="0" w:color="auto"/>
                <w:left w:val="none" w:sz="0" w:space="0" w:color="auto"/>
                <w:bottom w:val="none" w:sz="0" w:space="0" w:color="auto"/>
                <w:right w:val="none" w:sz="0" w:space="0" w:color="auto"/>
              </w:divBdr>
            </w:div>
            <w:div w:id="1512522094">
              <w:marLeft w:val="0"/>
              <w:marRight w:val="0"/>
              <w:marTop w:val="0"/>
              <w:marBottom w:val="0"/>
              <w:divBdr>
                <w:top w:val="none" w:sz="0" w:space="0" w:color="auto"/>
                <w:left w:val="none" w:sz="0" w:space="0" w:color="auto"/>
                <w:bottom w:val="none" w:sz="0" w:space="0" w:color="auto"/>
                <w:right w:val="none" w:sz="0" w:space="0" w:color="auto"/>
              </w:divBdr>
            </w:div>
            <w:div w:id="1104425208">
              <w:marLeft w:val="0"/>
              <w:marRight w:val="0"/>
              <w:marTop w:val="0"/>
              <w:marBottom w:val="0"/>
              <w:divBdr>
                <w:top w:val="none" w:sz="0" w:space="0" w:color="auto"/>
                <w:left w:val="none" w:sz="0" w:space="0" w:color="auto"/>
                <w:bottom w:val="none" w:sz="0" w:space="0" w:color="auto"/>
                <w:right w:val="none" w:sz="0" w:space="0" w:color="auto"/>
              </w:divBdr>
            </w:div>
            <w:div w:id="606734043">
              <w:marLeft w:val="0"/>
              <w:marRight w:val="0"/>
              <w:marTop w:val="0"/>
              <w:marBottom w:val="0"/>
              <w:divBdr>
                <w:top w:val="none" w:sz="0" w:space="0" w:color="auto"/>
                <w:left w:val="none" w:sz="0" w:space="0" w:color="auto"/>
                <w:bottom w:val="none" w:sz="0" w:space="0" w:color="auto"/>
                <w:right w:val="none" w:sz="0" w:space="0" w:color="auto"/>
              </w:divBdr>
            </w:div>
            <w:div w:id="333806154">
              <w:marLeft w:val="0"/>
              <w:marRight w:val="0"/>
              <w:marTop w:val="0"/>
              <w:marBottom w:val="0"/>
              <w:divBdr>
                <w:top w:val="none" w:sz="0" w:space="0" w:color="auto"/>
                <w:left w:val="none" w:sz="0" w:space="0" w:color="auto"/>
                <w:bottom w:val="none" w:sz="0" w:space="0" w:color="auto"/>
                <w:right w:val="none" w:sz="0" w:space="0" w:color="auto"/>
              </w:divBdr>
            </w:div>
            <w:div w:id="366564444">
              <w:marLeft w:val="0"/>
              <w:marRight w:val="0"/>
              <w:marTop w:val="0"/>
              <w:marBottom w:val="0"/>
              <w:divBdr>
                <w:top w:val="none" w:sz="0" w:space="0" w:color="auto"/>
                <w:left w:val="none" w:sz="0" w:space="0" w:color="auto"/>
                <w:bottom w:val="none" w:sz="0" w:space="0" w:color="auto"/>
                <w:right w:val="none" w:sz="0" w:space="0" w:color="auto"/>
              </w:divBdr>
            </w:div>
            <w:div w:id="1557811665">
              <w:marLeft w:val="0"/>
              <w:marRight w:val="0"/>
              <w:marTop w:val="0"/>
              <w:marBottom w:val="0"/>
              <w:divBdr>
                <w:top w:val="none" w:sz="0" w:space="0" w:color="auto"/>
                <w:left w:val="none" w:sz="0" w:space="0" w:color="auto"/>
                <w:bottom w:val="none" w:sz="0" w:space="0" w:color="auto"/>
                <w:right w:val="none" w:sz="0" w:space="0" w:color="auto"/>
              </w:divBdr>
            </w:div>
            <w:div w:id="1608345261">
              <w:marLeft w:val="0"/>
              <w:marRight w:val="0"/>
              <w:marTop w:val="0"/>
              <w:marBottom w:val="0"/>
              <w:divBdr>
                <w:top w:val="none" w:sz="0" w:space="0" w:color="auto"/>
                <w:left w:val="none" w:sz="0" w:space="0" w:color="auto"/>
                <w:bottom w:val="none" w:sz="0" w:space="0" w:color="auto"/>
                <w:right w:val="none" w:sz="0" w:space="0" w:color="auto"/>
              </w:divBdr>
            </w:div>
            <w:div w:id="694307192">
              <w:marLeft w:val="0"/>
              <w:marRight w:val="0"/>
              <w:marTop w:val="0"/>
              <w:marBottom w:val="0"/>
              <w:divBdr>
                <w:top w:val="none" w:sz="0" w:space="0" w:color="auto"/>
                <w:left w:val="none" w:sz="0" w:space="0" w:color="auto"/>
                <w:bottom w:val="none" w:sz="0" w:space="0" w:color="auto"/>
                <w:right w:val="none" w:sz="0" w:space="0" w:color="auto"/>
              </w:divBdr>
            </w:div>
            <w:div w:id="342631608">
              <w:marLeft w:val="0"/>
              <w:marRight w:val="0"/>
              <w:marTop w:val="0"/>
              <w:marBottom w:val="0"/>
              <w:divBdr>
                <w:top w:val="none" w:sz="0" w:space="0" w:color="auto"/>
                <w:left w:val="none" w:sz="0" w:space="0" w:color="auto"/>
                <w:bottom w:val="none" w:sz="0" w:space="0" w:color="auto"/>
                <w:right w:val="none" w:sz="0" w:space="0" w:color="auto"/>
              </w:divBdr>
            </w:div>
            <w:div w:id="683287394">
              <w:marLeft w:val="0"/>
              <w:marRight w:val="0"/>
              <w:marTop w:val="0"/>
              <w:marBottom w:val="0"/>
              <w:divBdr>
                <w:top w:val="none" w:sz="0" w:space="0" w:color="auto"/>
                <w:left w:val="none" w:sz="0" w:space="0" w:color="auto"/>
                <w:bottom w:val="none" w:sz="0" w:space="0" w:color="auto"/>
                <w:right w:val="none" w:sz="0" w:space="0" w:color="auto"/>
              </w:divBdr>
            </w:div>
            <w:div w:id="2079741261">
              <w:marLeft w:val="0"/>
              <w:marRight w:val="0"/>
              <w:marTop w:val="0"/>
              <w:marBottom w:val="0"/>
              <w:divBdr>
                <w:top w:val="none" w:sz="0" w:space="0" w:color="auto"/>
                <w:left w:val="none" w:sz="0" w:space="0" w:color="auto"/>
                <w:bottom w:val="none" w:sz="0" w:space="0" w:color="auto"/>
                <w:right w:val="none" w:sz="0" w:space="0" w:color="auto"/>
              </w:divBdr>
            </w:div>
            <w:div w:id="228927992">
              <w:marLeft w:val="0"/>
              <w:marRight w:val="0"/>
              <w:marTop w:val="0"/>
              <w:marBottom w:val="0"/>
              <w:divBdr>
                <w:top w:val="none" w:sz="0" w:space="0" w:color="auto"/>
                <w:left w:val="none" w:sz="0" w:space="0" w:color="auto"/>
                <w:bottom w:val="none" w:sz="0" w:space="0" w:color="auto"/>
                <w:right w:val="none" w:sz="0" w:space="0" w:color="auto"/>
              </w:divBdr>
            </w:div>
            <w:div w:id="344946781">
              <w:marLeft w:val="0"/>
              <w:marRight w:val="0"/>
              <w:marTop w:val="0"/>
              <w:marBottom w:val="0"/>
              <w:divBdr>
                <w:top w:val="none" w:sz="0" w:space="0" w:color="auto"/>
                <w:left w:val="none" w:sz="0" w:space="0" w:color="auto"/>
                <w:bottom w:val="none" w:sz="0" w:space="0" w:color="auto"/>
                <w:right w:val="none" w:sz="0" w:space="0" w:color="auto"/>
              </w:divBdr>
            </w:div>
            <w:div w:id="1074815832">
              <w:marLeft w:val="0"/>
              <w:marRight w:val="0"/>
              <w:marTop w:val="0"/>
              <w:marBottom w:val="0"/>
              <w:divBdr>
                <w:top w:val="none" w:sz="0" w:space="0" w:color="auto"/>
                <w:left w:val="none" w:sz="0" w:space="0" w:color="auto"/>
                <w:bottom w:val="none" w:sz="0" w:space="0" w:color="auto"/>
                <w:right w:val="none" w:sz="0" w:space="0" w:color="auto"/>
              </w:divBdr>
            </w:div>
            <w:div w:id="1213662454">
              <w:marLeft w:val="0"/>
              <w:marRight w:val="0"/>
              <w:marTop w:val="0"/>
              <w:marBottom w:val="0"/>
              <w:divBdr>
                <w:top w:val="none" w:sz="0" w:space="0" w:color="auto"/>
                <w:left w:val="none" w:sz="0" w:space="0" w:color="auto"/>
                <w:bottom w:val="none" w:sz="0" w:space="0" w:color="auto"/>
                <w:right w:val="none" w:sz="0" w:space="0" w:color="auto"/>
              </w:divBdr>
            </w:div>
            <w:div w:id="1525631514">
              <w:marLeft w:val="0"/>
              <w:marRight w:val="0"/>
              <w:marTop w:val="0"/>
              <w:marBottom w:val="0"/>
              <w:divBdr>
                <w:top w:val="none" w:sz="0" w:space="0" w:color="auto"/>
                <w:left w:val="none" w:sz="0" w:space="0" w:color="auto"/>
                <w:bottom w:val="none" w:sz="0" w:space="0" w:color="auto"/>
                <w:right w:val="none" w:sz="0" w:space="0" w:color="auto"/>
              </w:divBdr>
            </w:div>
            <w:div w:id="1686662971">
              <w:marLeft w:val="0"/>
              <w:marRight w:val="0"/>
              <w:marTop w:val="0"/>
              <w:marBottom w:val="0"/>
              <w:divBdr>
                <w:top w:val="none" w:sz="0" w:space="0" w:color="auto"/>
                <w:left w:val="none" w:sz="0" w:space="0" w:color="auto"/>
                <w:bottom w:val="none" w:sz="0" w:space="0" w:color="auto"/>
                <w:right w:val="none" w:sz="0" w:space="0" w:color="auto"/>
              </w:divBdr>
            </w:div>
            <w:div w:id="1558123862">
              <w:marLeft w:val="0"/>
              <w:marRight w:val="0"/>
              <w:marTop w:val="0"/>
              <w:marBottom w:val="0"/>
              <w:divBdr>
                <w:top w:val="none" w:sz="0" w:space="0" w:color="auto"/>
                <w:left w:val="none" w:sz="0" w:space="0" w:color="auto"/>
                <w:bottom w:val="none" w:sz="0" w:space="0" w:color="auto"/>
                <w:right w:val="none" w:sz="0" w:space="0" w:color="auto"/>
              </w:divBdr>
            </w:div>
            <w:div w:id="439375280">
              <w:marLeft w:val="0"/>
              <w:marRight w:val="0"/>
              <w:marTop w:val="0"/>
              <w:marBottom w:val="0"/>
              <w:divBdr>
                <w:top w:val="none" w:sz="0" w:space="0" w:color="auto"/>
                <w:left w:val="none" w:sz="0" w:space="0" w:color="auto"/>
                <w:bottom w:val="none" w:sz="0" w:space="0" w:color="auto"/>
                <w:right w:val="none" w:sz="0" w:space="0" w:color="auto"/>
              </w:divBdr>
            </w:div>
            <w:div w:id="1910069927">
              <w:marLeft w:val="0"/>
              <w:marRight w:val="0"/>
              <w:marTop w:val="0"/>
              <w:marBottom w:val="0"/>
              <w:divBdr>
                <w:top w:val="none" w:sz="0" w:space="0" w:color="auto"/>
                <w:left w:val="none" w:sz="0" w:space="0" w:color="auto"/>
                <w:bottom w:val="none" w:sz="0" w:space="0" w:color="auto"/>
                <w:right w:val="none" w:sz="0" w:space="0" w:color="auto"/>
              </w:divBdr>
            </w:div>
            <w:div w:id="1249316210">
              <w:marLeft w:val="0"/>
              <w:marRight w:val="0"/>
              <w:marTop w:val="0"/>
              <w:marBottom w:val="0"/>
              <w:divBdr>
                <w:top w:val="none" w:sz="0" w:space="0" w:color="auto"/>
                <w:left w:val="none" w:sz="0" w:space="0" w:color="auto"/>
                <w:bottom w:val="none" w:sz="0" w:space="0" w:color="auto"/>
                <w:right w:val="none" w:sz="0" w:space="0" w:color="auto"/>
              </w:divBdr>
            </w:div>
            <w:div w:id="1340736505">
              <w:marLeft w:val="0"/>
              <w:marRight w:val="0"/>
              <w:marTop w:val="0"/>
              <w:marBottom w:val="0"/>
              <w:divBdr>
                <w:top w:val="none" w:sz="0" w:space="0" w:color="auto"/>
                <w:left w:val="none" w:sz="0" w:space="0" w:color="auto"/>
                <w:bottom w:val="none" w:sz="0" w:space="0" w:color="auto"/>
                <w:right w:val="none" w:sz="0" w:space="0" w:color="auto"/>
              </w:divBdr>
            </w:div>
            <w:div w:id="1788652">
              <w:marLeft w:val="0"/>
              <w:marRight w:val="0"/>
              <w:marTop w:val="0"/>
              <w:marBottom w:val="0"/>
              <w:divBdr>
                <w:top w:val="none" w:sz="0" w:space="0" w:color="auto"/>
                <w:left w:val="none" w:sz="0" w:space="0" w:color="auto"/>
                <w:bottom w:val="none" w:sz="0" w:space="0" w:color="auto"/>
                <w:right w:val="none" w:sz="0" w:space="0" w:color="auto"/>
              </w:divBdr>
            </w:div>
            <w:div w:id="1830361717">
              <w:marLeft w:val="0"/>
              <w:marRight w:val="0"/>
              <w:marTop w:val="0"/>
              <w:marBottom w:val="0"/>
              <w:divBdr>
                <w:top w:val="none" w:sz="0" w:space="0" w:color="auto"/>
                <w:left w:val="none" w:sz="0" w:space="0" w:color="auto"/>
                <w:bottom w:val="none" w:sz="0" w:space="0" w:color="auto"/>
                <w:right w:val="none" w:sz="0" w:space="0" w:color="auto"/>
              </w:divBdr>
            </w:div>
            <w:div w:id="479855685">
              <w:marLeft w:val="0"/>
              <w:marRight w:val="0"/>
              <w:marTop w:val="0"/>
              <w:marBottom w:val="0"/>
              <w:divBdr>
                <w:top w:val="none" w:sz="0" w:space="0" w:color="auto"/>
                <w:left w:val="none" w:sz="0" w:space="0" w:color="auto"/>
                <w:bottom w:val="none" w:sz="0" w:space="0" w:color="auto"/>
                <w:right w:val="none" w:sz="0" w:space="0" w:color="auto"/>
              </w:divBdr>
            </w:div>
            <w:div w:id="1430278613">
              <w:marLeft w:val="0"/>
              <w:marRight w:val="0"/>
              <w:marTop w:val="0"/>
              <w:marBottom w:val="0"/>
              <w:divBdr>
                <w:top w:val="none" w:sz="0" w:space="0" w:color="auto"/>
                <w:left w:val="none" w:sz="0" w:space="0" w:color="auto"/>
                <w:bottom w:val="none" w:sz="0" w:space="0" w:color="auto"/>
                <w:right w:val="none" w:sz="0" w:space="0" w:color="auto"/>
              </w:divBdr>
            </w:div>
            <w:div w:id="1870482743">
              <w:marLeft w:val="0"/>
              <w:marRight w:val="0"/>
              <w:marTop w:val="0"/>
              <w:marBottom w:val="0"/>
              <w:divBdr>
                <w:top w:val="none" w:sz="0" w:space="0" w:color="auto"/>
                <w:left w:val="none" w:sz="0" w:space="0" w:color="auto"/>
                <w:bottom w:val="none" w:sz="0" w:space="0" w:color="auto"/>
                <w:right w:val="none" w:sz="0" w:space="0" w:color="auto"/>
              </w:divBdr>
            </w:div>
            <w:div w:id="1719548935">
              <w:marLeft w:val="0"/>
              <w:marRight w:val="0"/>
              <w:marTop w:val="0"/>
              <w:marBottom w:val="0"/>
              <w:divBdr>
                <w:top w:val="none" w:sz="0" w:space="0" w:color="auto"/>
                <w:left w:val="none" w:sz="0" w:space="0" w:color="auto"/>
                <w:bottom w:val="none" w:sz="0" w:space="0" w:color="auto"/>
                <w:right w:val="none" w:sz="0" w:space="0" w:color="auto"/>
              </w:divBdr>
            </w:div>
            <w:div w:id="2026595944">
              <w:marLeft w:val="0"/>
              <w:marRight w:val="0"/>
              <w:marTop w:val="0"/>
              <w:marBottom w:val="0"/>
              <w:divBdr>
                <w:top w:val="none" w:sz="0" w:space="0" w:color="auto"/>
                <w:left w:val="none" w:sz="0" w:space="0" w:color="auto"/>
                <w:bottom w:val="none" w:sz="0" w:space="0" w:color="auto"/>
                <w:right w:val="none" w:sz="0" w:space="0" w:color="auto"/>
              </w:divBdr>
            </w:div>
            <w:div w:id="1273781333">
              <w:marLeft w:val="0"/>
              <w:marRight w:val="0"/>
              <w:marTop w:val="0"/>
              <w:marBottom w:val="0"/>
              <w:divBdr>
                <w:top w:val="none" w:sz="0" w:space="0" w:color="auto"/>
                <w:left w:val="none" w:sz="0" w:space="0" w:color="auto"/>
                <w:bottom w:val="none" w:sz="0" w:space="0" w:color="auto"/>
                <w:right w:val="none" w:sz="0" w:space="0" w:color="auto"/>
              </w:divBdr>
            </w:div>
            <w:div w:id="1241453120">
              <w:marLeft w:val="0"/>
              <w:marRight w:val="0"/>
              <w:marTop w:val="0"/>
              <w:marBottom w:val="0"/>
              <w:divBdr>
                <w:top w:val="none" w:sz="0" w:space="0" w:color="auto"/>
                <w:left w:val="none" w:sz="0" w:space="0" w:color="auto"/>
                <w:bottom w:val="none" w:sz="0" w:space="0" w:color="auto"/>
                <w:right w:val="none" w:sz="0" w:space="0" w:color="auto"/>
              </w:divBdr>
            </w:div>
            <w:div w:id="504824223">
              <w:marLeft w:val="0"/>
              <w:marRight w:val="0"/>
              <w:marTop w:val="0"/>
              <w:marBottom w:val="0"/>
              <w:divBdr>
                <w:top w:val="none" w:sz="0" w:space="0" w:color="auto"/>
                <w:left w:val="none" w:sz="0" w:space="0" w:color="auto"/>
                <w:bottom w:val="none" w:sz="0" w:space="0" w:color="auto"/>
                <w:right w:val="none" w:sz="0" w:space="0" w:color="auto"/>
              </w:divBdr>
            </w:div>
            <w:div w:id="834999414">
              <w:marLeft w:val="0"/>
              <w:marRight w:val="0"/>
              <w:marTop w:val="0"/>
              <w:marBottom w:val="0"/>
              <w:divBdr>
                <w:top w:val="none" w:sz="0" w:space="0" w:color="auto"/>
                <w:left w:val="none" w:sz="0" w:space="0" w:color="auto"/>
                <w:bottom w:val="none" w:sz="0" w:space="0" w:color="auto"/>
                <w:right w:val="none" w:sz="0" w:space="0" w:color="auto"/>
              </w:divBdr>
            </w:div>
            <w:div w:id="1947228803">
              <w:marLeft w:val="0"/>
              <w:marRight w:val="0"/>
              <w:marTop w:val="0"/>
              <w:marBottom w:val="0"/>
              <w:divBdr>
                <w:top w:val="none" w:sz="0" w:space="0" w:color="auto"/>
                <w:left w:val="none" w:sz="0" w:space="0" w:color="auto"/>
                <w:bottom w:val="none" w:sz="0" w:space="0" w:color="auto"/>
                <w:right w:val="none" w:sz="0" w:space="0" w:color="auto"/>
              </w:divBdr>
            </w:div>
            <w:div w:id="1775519276">
              <w:marLeft w:val="0"/>
              <w:marRight w:val="0"/>
              <w:marTop w:val="0"/>
              <w:marBottom w:val="0"/>
              <w:divBdr>
                <w:top w:val="none" w:sz="0" w:space="0" w:color="auto"/>
                <w:left w:val="none" w:sz="0" w:space="0" w:color="auto"/>
                <w:bottom w:val="none" w:sz="0" w:space="0" w:color="auto"/>
                <w:right w:val="none" w:sz="0" w:space="0" w:color="auto"/>
              </w:divBdr>
            </w:div>
            <w:div w:id="624969016">
              <w:marLeft w:val="0"/>
              <w:marRight w:val="0"/>
              <w:marTop w:val="0"/>
              <w:marBottom w:val="0"/>
              <w:divBdr>
                <w:top w:val="none" w:sz="0" w:space="0" w:color="auto"/>
                <w:left w:val="none" w:sz="0" w:space="0" w:color="auto"/>
                <w:bottom w:val="none" w:sz="0" w:space="0" w:color="auto"/>
                <w:right w:val="none" w:sz="0" w:space="0" w:color="auto"/>
              </w:divBdr>
            </w:div>
            <w:div w:id="589041876">
              <w:marLeft w:val="0"/>
              <w:marRight w:val="0"/>
              <w:marTop w:val="0"/>
              <w:marBottom w:val="0"/>
              <w:divBdr>
                <w:top w:val="none" w:sz="0" w:space="0" w:color="auto"/>
                <w:left w:val="none" w:sz="0" w:space="0" w:color="auto"/>
                <w:bottom w:val="none" w:sz="0" w:space="0" w:color="auto"/>
                <w:right w:val="none" w:sz="0" w:space="0" w:color="auto"/>
              </w:divBdr>
            </w:div>
            <w:div w:id="357321722">
              <w:marLeft w:val="0"/>
              <w:marRight w:val="0"/>
              <w:marTop w:val="0"/>
              <w:marBottom w:val="0"/>
              <w:divBdr>
                <w:top w:val="none" w:sz="0" w:space="0" w:color="auto"/>
                <w:left w:val="none" w:sz="0" w:space="0" w:color="auto"/>
                <w:bottom w:val="none" w:sz="0" w:space="0" w:color="auto"/>
                <w:right w:val="none" w:sz="0" w:space="0" w:color="auto"/>
              </w:divBdr>
            </w:div>
            <w:div w:id="1430733138">
              <w:marLeft w:val="0"/>
              <w:marRight w:val="0"/>
              <w:marTop w:val="0"/>
              <w:marBottom w:val="0"/>
              <w:divBdr>
                <w:top w:val="none" w:sz="0" w:space="0" w:color="auto"/>
                <w:left w:val="none" w:sz="0" w:space="0" w:color="auto"/>
                <w:bottom w:val="none" w:sz="0" w:space="0" w:color="auto"/>
                <w:right w:val="none" w:sz="0" w:space="0" w:color="auto"/>
              </w:divBdr>
            </w:div>
            <w:div w:id="149323774">
              <w:marLeft w:val="0"/>
              <w:marRight w:val="0"/>
              <w:marTop w:val="0"/>
              <w:marBottom w:val="0"/>
              <w:divBdr>
                <w:top w:val="none" w:sz="0" w:space="0" w:color="auto"/>
                <w:left w:val="none" w:sz="0" w:space="0" w:color="auto"/>
                <w:bottom w:val="none" w:sz="0" w:space="0" w:color="auto"/>
                <w:right w:val="none" w:sz="0" w:space="0" w:color="auto"/>
              </w:divBdr>
            </w:div>
            <w:div w:id="1472944140">
              <w:marLeft w:val="0"/>
              <w:marRight w:val="0"/>
              <w:marTop w:val="0"/>
              <w:marBottom w:val="0"/>
              <w:divBdr>
                <w:top w:val="none" w:sz="0" w:space="0" w:color="auto"/>
                <w:left w:val="none" w:sz="0" w:space="0" w:color="auto"/>
                <w:bottom w:val="none" w:sz="0" w:space="0" w:color="auto"/>
                <w:right w:val="none" w:sz="0" w:space="0" w:color="auto"/>
              </w:divBdr>
            </w:div>
            <w:div w:id="1510410459">
              <w:marLeft w:val="0"/>
              <w:marRight w:val="0"/>
              <w:marTop w:val="0"/>
              <w:marBottom w:val="0"/>
              <w:divBdr>
                <w:top w:val="none" w:sz="0" w:space="0" w:color="auto"/>
                <w:left w:val="none" w:sz="0" w:space="0" w:color="auto"/>
                <w:bottom w:val="none" w:sz="0" w:space="0" w:color="auto"/>
                <w:right w:val="none" w:sz="0" w:space="0" w:color="auto"/>
              </w:divBdr>
            </w:div>
            <w:div w:id="1118991758">
              <w:marLeft w:val="0"/>
              <w:marRight w:val="0"/>
              <w:marTop w:val="0"/>
              <w:marBottom w:val="0"/>
              <w:divBdr>
                <w:top w:val="none" w:sz="0" w:space="0" w:color="auto"/>
                <w:left w:val="none" w:sz="0" w:space="0" w:color="auto"/>
                <w:bottom w:val="none" w:sz="0" w:space="0" w:color="auto"/>
                <w:right w:val="none" w:sz="0" w:space="0" w:color="auto"/>
              </w:divBdr>
            </w:div>
            <w:div w:id="1716659462">
              <w:marLeft w:val="0"/>
              <w:marRight w:val="0"/>
              <w:marTop w:val="0"/>
              <w:marBottom w:val="0"/>
              <w:divBdr>
                <w:top w:val="none" w:sz="0" w:space="0" w:color="auto"/>
                <w:left w:val="none" w:sz="0" w:space="0" w:color="auto"/>
                <w:bottom w:val="none" w:sz="0" w:space="0" w:color="auto"/>
                <w:right w:val="none" w:sz="0" w:space="0" w:color="auto"/>
              </w:divBdr>
            </w:div>
            <w:div w:id="1737433914">
              <w:marLeft w:val="0"/>
              <w:marRight w:val="0"/>
              <w:marTop w:val="0"/>
              <w:marBottom w:val="0"/>
              <w:divBdr>
                <w:top w:val="none" w:sz="0" w:space="0" w:color="auto"/>
                <w:left w:val="none" w:sz="0" w:space="0" w:color="auto"/>
                <w:bottom w:val="none" w:sz="0" w:space="0" w:color="auto"/>
                <w:right w:val="none" w:sz="0" w:space="0" w:color="auto"/>
              </w:divBdr>
            </w:div>
            <w:div w:id="1898852038">
              <w:marLeft w:val="0"/>
              <w:marRight w:val="0"/>
              <w:marTop w:val="0"/>
              <w:marBottom w:val="0"/>
              <w:divBdr>
                <w:top w:val="none" w:sz="0" w:space="0" w:color="auto"/>
                <w:left w:val="none" w:sz="0" w:space="0" w:color="auto"/>
                <w:bottom w:val="none" w:sz="0" w:space="0" w:color="auto"/>
                <w:right w:val="none" w:sz="0" w:space="0" w:color="auto"/>
              </w:divBdr>
            </w:div>
            <w:div w:id="2067223265">
              <w:marLeft w:val="0"/>
              <w:marRight w:val="0"/>
              <w:marTop w:val="0"/>
              <w:marBottom w:val="0"/>
              <w:divBdr>
                <w:top w:val="none" w:sz="0" w:space="0" w:color="auto"/>
                <w:left w:val="none" w:sz="0" w:space="0" w:color="auto"/>
                <w:bottom w:val="none" w:sz="0" w:space="0" w:color="auto"/>
                <w:right w:val="none" w:sz="0" w:space="0" w:color="auto"/>
              </w:divBdr>
            </w:div>
            <w:div w:id="73736230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339234069">
              <w:marLeft w:val="0"/>
              <w:marRight w:val="0"/>
              <w:marTop w:val="0"/>
              <w:marBottom w:val="0"/>
              <w:divBdr>
                <w:top w:val="none" w:sz="0" w:space="0" w:color="auto"/>
                <w:left w:val="none" w:sz="0" w:space="0" w:color="auto"/>
                <w:bottom w:val="none" w:sz="0" w:space="0" w:color="auto"/>
                <w:right w:val="none" w:sz="0" w:space="0" w:color="auto"/>
              </w:divBdr>
            </w:div>
            <w:div w:id="1196117933">
              <w:marLeft w:val="0"/>
              <w:marRight w:val="0"/>
              <w:marTop w:val="0"/>
              <w:marBottom w:val="0"/>
              <w:divBdr>
                <w:top w:val="none" w:sz="0" w:space="0" w:color="auto"/>
                <w:left w:val="none" w:sz="0" w:space="0" w:color="auto"/>
                <w:bottom w:val="none" w:sz="0" w:space="0" w:color="auto"/>
                <w:right w:val="none" w:sz="0" w:space="0" w:color="auto"/>
              </w:divBdr>
            </w:div>
            <w:div w:id="1163475800">
              <w:marLeft w:val="0"/>
              <w:marRight w:val="0"/>
              <w:marTop w:val="0"/>
              <w:marBottom w:val="0"/>
              <w:divBdr>
                <w:top w:val="none" w:sz="0" w:space="0" w:color="auto"/>
                <w:left w:val="none" w:sz="0" w:space="0" w:color="auto"/>
                <w:bottom w:val="none" w:sz="0" w:space="0" w:color="auto"/>
                <w:right w:val="none" w:sz="0" w:space="0" w:color="auto"/>
              </w:divBdr>
            </w:div>
            <w:div w:id="659775739">
              <w:marLeft w:val="0"/>
              <w:marRight w:val="0"/>
              <w:marTop w:val="0"/>
              <w:marBottom w:val="0"/>
              <w:divBdr>
                <w:top w:val="none" w:sz="0" w:space="0" w:color="auto"/>
                <w:left w:val="none" w:sz="0" w:space="0" w:color="auto"/>
                <w:bottom w:val="none" w:sz="0" w:space="0" w:color="auto"/>
                <w:right w:val="none" w:sz="0" w:space="0" w:color="auto"/>
              </w:divBdr>
            </w:div>
            <w:div w:id="761686435">
              <w:marLeft w:val="0"/>
              <w:marRight w:val="0"/>
              <w:marTop w:val="0"/>
              <w:marBottom w:val="0"/>
              <w:divBdr>
                <w:top w:val="none" w:sz="0" w:space="0" w:color="auto"/>
                <w:left w:val="none" w:sz="0" w:space="0" w:color="auto"/>
                <w:bottom w:val="none" w:sz="0" w:space="0" w:color="auto"/>
                <w:right w:val="none" w:sz="0" w:space="0" w:color="auto"/>
              </w:divBdr>
            </w:div>
            <w:div w:id="866716825">
              <w:marLeft w:val="0"/>
              <w:marRight w:val="0"/>
              <w:marTop w:val="0"/>
              <w:marBottom w:val="0"/>
              <w:divBdr>
                <w:top w:val="none" w:sz="0" w:space="0" w:color="auto"/>
                <w:left w:val="none" w:sz="0" w:space="0" w:color="auto"/>
                <w:bottom w:val="none" w:sz="0" w:space="0" w:color="auto"/>
                <w:right w:val="none" w:sz="0" w:space="0" w:color="auto"/>
              </w:divBdr>
            </w:div>
            <w:div w:id="1602642541">
              <w:marLeft w:val="0"/>
              <w:marRight w:val="0"/>
              <w:marTop w:val="0"/>
              <w:marBottom w:val="0"/>
              <w:divBdr>
                <w:top w:val="none" w:sz="0" w:space="0" w:color="auto"/>
                <w:left w:val="none" w:sz="0" w:space="0" w:color="auto"/>
                <w:bottom w:val="none" w:sz="0" w:space="0" w:color="auto"/>
                <w:right w:val="none" w:sz="0" w:space="0" w:color="auto"/>
              </w:divBdr>
            </w:div>
            <w:div w:id="544752691">
              <w:marLeft w:val="0"/>
              <w:marRight w:val="0"/>
              <w:marTop w:val="0"/>
              <w:marBottom w:val="0"/>
              <w:divBdr>
                <w:top w:val="none" w:sz="0" w:space="0" w:color="auto"/>
                <w:left w:val="none" w:sz="0" w:space="0" w:color="auto"/>
                <w:bottom w:val="none" w:sz="0" w:space="0" w:color="auto"/>
                <w:right w:val="none" w:sz="0" w:space="0" w:color="auto"/>
              </w:divBdr>
            </w:div>
            <w:div w:id="1838112164">
              <w:marLeft w:val="0"/>
              <w:marRight w:val="0"/>
              <w:marTop w:val="0"/>
              <w:marBottom w:val="0"/>
              <w:divBdr>
                <w:top w:val="none" w:sz="0" w:space="0" w:color="auto"/>
                <w:left w:val="none" w:sz="0" w:space="0" w:color="auto"/>
                <w:bottom w:val="none" w:sz="0" w:space="0" w:color="auto"/>
                <w:right w:val="none" w:sz="0" w:space="0" w:color="auto"/>
              </w:divBdr>
            </w:div>
            <w:div w:id="302542134">
              <w:marLeft w:val="0"/>
              <w:marRight w:val="0"/>
              <w:marTop w:val="0"/>
              <w:marBottom w:val="0"/>
              <w:divBdr>
                <w:top w:val="none" w:sz="0" w:space="0" w:color="auto"/>
                <w:left w:val="none" w:sz="0" w:space="0" w:color="auto"/>
                <w:bottom w:val="none" w:sz="0" w:space="0" w:color="auto"/>
                <w:right w:val="none" w:sz="0" w:space="0" w:color="auto"/>
              </w:divBdr>
            </w:div>
            <w:div w:id="1368723263">
              <w:marLeft w:val="0"/>
              <w:marRight w:val="0"/>
              <w:marTop w:val="0"/>
              <w:marBottom w:val="0"/>
              <w:divBdr>
                <w:top w:val="none" w:sz="0" w:space="0" w:color="auto"/>
                <w:left w:val="none" w:sz="0" w:space="0" w:color="auto"/>
                <w:bottom w:val="none" w:sz="0" w:space="0" w:color="auto"/>
                <w:right w:val="none" w:sz="0" w:space="0" w:color="auto"/>
              </w:divBdr>
            </w:div>
            <w:div w:id="1749112871">
              <w:marLeft w:val="0"/>
              <w:marRight w:val="0"/>
              <w:marTop w:val="0"/>
              <w:marBottom w:val="0"/>
              <w:divBdr>
                <w:top w:val="none" w:sz="0" w:space="0" w:color="auto"/>
                <w:left w:val="none" w:sz="0" w:space="0" w:color="auto"/>
                <w:bottom w:val="none" w:sz="0" w:space="0" w:color="auto"/>
                <w:right w:val="none" w:sz="0" w:space="0" w:color="auto"/>
              </w:divBdr>
            </w:div>
            <w:div w:id="2021545993">
              <w:marLeft w:val="0"/>
              <w:marRight w:val="0"/>
              <w:marTop w:val="0"/>
              <w:marBottom w:val="0"/>
              <w:divBdr>
                <w:top w:val="none" w:sz="0" w:space="0" w:color="auto"/>
                <w:left w:val="none" w:sz="0" w:space="0" w:color="auto"/>
                <w:bottom w:val="none" w:sz="0" w:space="0" w:color="auto"/>
                <w:right w:val="none" w:sz="0" w:space="0" w:color="auto"/>
              </w:divBdr>
            </w:div>
            <w:div w:id="1676886017">
              <w:marLeft w:val="0"/>
              <w:marRight w:val="0"/>
              <w:marTop w:val="0"/>
              <w:marBottom w:val="0"/>
              <w:divBdr>
                <w:top w:val="none" w:sz="0" w:space="0" w:color="auto"/>
                <w:left w:val="none" w:sz="0" w:space="0" w:color="auto"/>
                <w:bottom w:val="none" w:sz="0" w:space="0" w:color="auto"/>
                <w:right w:val="none" w:sz="0" w:space="0" w:color="auto"/>
              </w:divBdr>
            </w:div>
            <w:div w:id="104815749">
              <w:marLeft w:val="0"/>
              <w:marRight w:val="0"/>
              <w:marTop w:val="0"/>
              <w:marBottom w:val="0"/>
              <w:divBdr>
                <w:top w:val="none" w:sz="0" w:space="0" w:color="auto"/>
                <w:left w:val="none" w:sz="0" w:space="0" w:color="auto"/>
                <w:bottom w:val="none" w:sz="0" w:space="0" w:color="auto"/>
                <w:right w:val="none" w:sz="0" w:space="0" w:color="auto"/>
              </w:divBdr>
            </w:div>
            <w:div w:id="143860453">
              <w:marLeft w:val="0"/>
              <w:marRight w:val="0"/>
              <w:marTop w:val="0"/>
              <w:marBottom w:val="0"/>
              <w:divBdr>
                <w:top w:val="none" w:sz="0" w:space="0" w:color="auto"/>
                <w:left w:val="none" w:sz="0" w:space="0" w:color="auto"/>
                <w:bottom w:val="none" w:sz="0" w:space="0" w:color="auto"/>
                <w:right w:val="none" w:sz="0" w:space="0" w:color="auto"/>
              </w:divBdr>
            </w:div>
            <w:div w:id="1206943279">
              <w:marLeft w:val="0"/>
              <w:marRight w:val="0"/>
              <w:marTop w:val="0"/>
              <w:marBottom w:val="0"/>
              <w:divBdr>
                <w:top w:val="none" w:sz="0" w:space="0" w:color="auto"/>
                <w:left w:val="none" w:sz="0" w:space="0" w:color="auto"/>
                <w:bottom w:val="none" w:sz="0" w:space="0" w:color="auto"/>
                <w:right w:val="none" w:sz="0" w:space="0" w:color="auto"/>
              </w:divBdr>
            </w:div>
            <w:div w:id="1845315717">
              <w:marLeft w:val="0"/>
              <w:marRight w:val="0"/>
              <w:marTop w:val="0"/>
              <w:marBottom w:val="0"/>
              <w:divBdr>
                <w:top w:val="none" w:sz="0" w:space="0" w:color="auto"/>
                <w:left w:val="none" w:sz="0" w:space="0" w:color="auto"/>
                <w:bottom w:val="none" w:sz="0" w:space="0" w:color="auto"/>
                <w:right w:val="none" w:sz="0" w:space="0" w:color="auto"/>
              </w:divBdr>
            </w:div>
            <w:div w:id="923878472">
              <w:marLeft w:val="0"/>
              <w:marRight w:val="0"/>
              <w:marTop w:val="0"/>
              <w:marBottom w:val="0"/>
              <w:divBdr>
                <w:top w:val="none" w:sz="0" w:space="0" w:color="auto"/>
                <w:left w:val="none" w:sz="0" w:space="0" w:color="auto"/>
                <w:bottom w:val="none" w:sz="0" w:space="0" w:color="auto"/>
                <w:right w:val="none" w:sz="0" w:space="0" w:color="auto"/>
              </w:divBdr>
            </w:div>
            <w:div w:id="167792158">
              <w:marLeft w:val="0"/>
              <w:marRight w:val="0"/>
              <w:marTop w:val="0"/>
              <w:marBottom w:val="0"/>
              <w:divBdr>
                <w:top w:val="none" w:sz="0" w:space="0" w:color="auto"/>
                <w:left w:val="none" w:sz="0" w:space="0" w:color="auto"/>
                <w:bottom w:val="none" w:sz="0" w:space="0" w:color="auto"/>
                <w:right w:val="none" w:sz="0" w:space="0" w:color="auto"/>
              </w:divBdr>
            </w:div>
            <w:div w:id="1649555331">
              <w:marLeft w:val="0"/>
              <w:marRight w:val="0"/>
              <w:marTop w:val="0"/>
              <w:marBottom w:val="0"/>
              <w:divBdr>
                <w:top w:val="none" w:sz="0" w:space="0" w:color="auto"/>
                <w:left w:val="none" w:sz="0" w:space="0" w:color="auto"/>
                <w:bottom w:val="none" w:sz="0" w:space="0" w:color="auto"/>
                <w:right w:val="none" w:sz="0" w:space="0" w:color="auto"/>
              </w:divBdr>
            </w:div>
            <w:div w:id="1133448826">
              <w:marLeft w:val="0"/>
              <w:marRight w:val="0"/>
              <w:marTop w:val="0"/>
              <w:marBottom w:val="0"/>
              <w:divBdr>
                <w:top w:val="none" w:sz="0" w:space="0" w:color="auto"/>
                <w:left w:val="none" w:sz="0" w:space="0" w:color="auto"/>
                <w:bottom w:val="none" w:sz="0" w:space="0" w:color="auto"/>
                <w:right w:val="none" w:sz="0" w:space="0" w:color="auto"/>
              </w:divBdr>
            </w:div>
            <w:div w:id="1720976514">
              <w:marLeft w:val="0"/>
              <w:marRight w:val="0"/>
              <w:marTop w:val="0"/>
              <w:marBottom w:val="0"/>
              <w:divBdr>
                <w:top w:val="none" w:sz="0" w:space="0" w:color="auto"/>
                <w:left w:val="none" w:sz="0" w:space="0" w:color="auto"/>
                <w:bottom w:val="none" w:sz="0" w:space="0" w:color="auto"/>
                <w:right w:val="none" w:sz="0" w:space="0" w:color="auto"/>
              </w:divBdr>
            </w:div>
            <w:div w:id="1721786750">
              <w:marLeft w:val="0"/>
              <w:marRight w:val="0"/>
              <w:marTop w:val="0"/>
              <w:marBottom w:val="0"/>
              <w:divBdr>
                <w:top w:val="none" w:sz="0" w:space="0" w:color="auto"/>
                <w:left w:val="none" w:sz="0" w:space="0" w:color="auto"/>
                <w:bottom w:val="none" w:sz="0" w:space="0" w:color="auto"/>
                <w:right w:val="none" w:sz="0" w:space="0" w:color="auto"/>
              </w:divBdr>
            </w:div>
            <w:div w:id="1271548579">
              <w:marLeft w:val="0"/>
              <w:marRight w:val="0"/>
              <w:marTop w:val="0"/>
              <w:marBottom w:val="0"/>
              <w:divBdr>
                <w:top w:val="none" w:sz="0" w:space="0" w:color="auto"/>
                <w:left w:val="none" w:sz="0" w:space="0" w:color="auto"/>
                <w:bottom w:val="none" w:sz="0" w:space="0" w:color="auto"/>
                <w:right w:val="none" w:sz="0" w:space="0" w:color="auto"/>
              </w:divBdr>
            </w:div>
            <w:div w:id="1825730690">
              <w:marLeft w:val="0"/>
              <w:marRight w:val="0"/>
              <w:marTop w:val="0"/>
              <w:marBottom w:val="0"/>
              <w:divBdr>
                <w:top w:val="none" w:sz="0" w:space="0" w:color="auto"/>
                <w:left w:val="none" w:sz="0" w:space="0" w:color="auto"/>
                <w:bottom w:val="none" w:sz="0" w:space="0" w:color="auto"/>
                <w:right w:val="none" w:sz="0" w:space="0" w:color="auto"/>
              </w:divBdr>
            </w:div>
            <w:div w:id="1384717614">
              <w:marLeft w:val="0"/>
              <w:marRight w:val="0"/>
              <w:marTop w:val="0"/>
              <w:marBottom w:val="0"/>
              <w:divBdr>
                <w:top w:val="none" w:sz="0" w:space="0" w:color="auto"/>
                <w:left w:val="none" w:sz="0" w:space="0" w:color="auto"/>
                <w:bottom w:val="none" w:sz="0" w:space="0" w:color="auto"/>
                <w:right w:val="none" w:sz="0" w:space="0" w:color="auto"/>
              </w:divBdr>
            </w:div>
            <w:div w:id="2142646815">
              <w:marLeft w:val="0"/>
              <w:marRight w:val="0"/>
              <w:marTop w:val="0"/>
              <w:marBottom w:val="0"/>
              <w:divBdr>
                <w:top w:val="none" w:sz="0" w:space="0" w:color="auto"/>
                <w:left w:val="none" w:sz="0" w:space="0" w:color="auto"/>
                <w:bottom w:val="none" w:sz="0" w:space="0" w:color="auto"/>
                <w:right w:val="none" w:sz="0" w:space="0" w:color="auto"/>
              </w:divBdr>
            </w:div>
            <w:div w:id="1977638083">
              <w:marLeft w:val="0"/>
              <w:marRight w:val="0"/>
              <w:marTop w:val="0"/>
              <w:marBottom w:val="0"/>
              <w:divBdr>
                <w:top w:val="none" w:sz="0" w:space="0" w:color="auto"/>
                <w:left w:val="none" w:sz="0" w:space="0" w:color="auto"/>
                <w:bottom w:val="none" w:sz="0" w:space="0" w:color="auto"/>
                <w:right w:val="none" w:sz="0" w:space="0" w:color="auto"/>
              </w:divBdr>
            </w:div>
            <w:div w:id="934828191">
              <w:marLeft w:val="0"/>
              <w:marRight w:val="0"/>
              <w:marTop w:val="0"/>
              <w:marBottom w:val="0"/>
              <w:divBdr>
                <w:top w:val="none" w:sz="0" w:space="0" w:color="auto"/>
                <w:left w:val="none" w:sz="0" w:space="0" w:color="auto"/>
                <w:bottom w:val="none" w:sz="0" w:space="0" w:color="auto"/>
                <w:right w:val="none" w:sz="0" w:space="0" w:color="auto"/>
              </w:divBdr>
            </w:div>
            <w:div w:id="1884292473">
              <w:marLeft w:val="0"/>
              <w:marRight w:val="0"/>
              <w:marTop w:val="0"/>
              <w:marBottom w:val="0"/>
              <w:divBdr>
                <w:top w:val="none" w:sz="0" w:space="0" w:color="auto"/>
                <w:left w:val="none" w:sz="0" w:space="0" w:color="auto"/>
                <w:bottom w:val="none" w:sz="0" w:space="0" w:color="auto"/>
                <w:right w:val="none" w:sz="0" w:space="0" w:color="auto"/>
              </w:divBdr>
            </w:div>
            <w:div w:id="223152039">
              <w:marLeft w:val="0"/>
              <w:marRight w:val="0"/>
              <w:marTop w:val="0"/>
              <w:marBottom w:val="0"/>
              <w:divBdr>
                <w:top w:val="none" w:sz="0" w:space="0" w:color="auto"/>
                <w:left w:val="none" w:sz="0" w:space="0" w:color="auto"/>
                <w:bottom w:val="none" w:sz="0" w:space="0" w:color="auto"/>
                <w:right w:val="none" w:sz="0" w:space="0" w:color="auto"/>
              </w:divBdr>
            </w:div>
            <w:div w:id="521894375">
              <w:marLeft w:val="0"/>
              <w:marRight w:val="0"/>
              <w:marTop w:val="0"/>
              <w:marBottom w:val="0"/>
              <w:divBdr>
                <w:top w:val="none" w:sz="0" w:space="0" w:color="auto"/>
                <w:left w:val="none" w:sz="0" w:space="0" w:color="auto"/>
                <w:bottom w:val="none" w:sz="0" w:space="0" w:color="auto"/>
                <w:right w:val="none" w:sz="0" w:space="0" w:color="auto"/>
              </w:divBdr>
            </w:div>
            <w:div w:id="922229151">
              <w:marLeft w:val="0"/>
              <w:marRight w:val="0"/>
              <w:marTop w:val="0"/>
              <w:marBottom w:val="0"/>
              <w:divBdr>
                <w:top w:val="none" w:sz="0" w:space="0" w:color="auto"/>
                <w:left w:val="none" w:sz="0" w:space="0" w:color="auto"/>
                <w:bottom w:val="none" w:sz="0" w:space="0" w:color="auto"/>
                <w:right w:val="none" w:sz="0" w:space="0" w:color="auto"/>
              </w:divBdr>
            </w:div>
            <w:div w:id="1869680363">
              <w:marLeft w:val="0"/>
              <w:marRight w:val="0"/>
              <w:marTop w:val="0"/>
              <w:marBottom w:val="0"/>
              <w:divBdr>
                <w:top w:val="none" w:sz="0" w:space="0" w:color="auto"/>
                <w:left w:val="none" w:sz="0" w:space="0" w:color="auto"/>
                <w:bottom w:val="none" w:sz="0" w:space="0" w:color="auto"/>
                <w:right w:val="none" w:sz="0" w:space="0" w:color="auto"/>
              </w:divBdr>
            </w:div>
            <w:div w:id="1470125710">
              <w:marLeft w:val="0"/>
              <w:marRight w:val="0"/>
              <w:marTop w:val="0"/>
              <w:marBottom w:val="0"/>
              <w:divBdr>
                <w:top w:val="none" w:sz="0" w:space="0" w:color="auto"/>
                <w:left w:val="none" w:sz="0" w:space="0" w:color="auto"/>
                <w:bottom w:val="none" w:sz="0" w:space="0" w:color="auto"/>
                <w:right w:val="none" w:sz="0" w:space="0" w:color="auto"/>
              </w:divBdr>
            </w:div>
            <w:div w:id="815226959">
              <w:marLeft w:val="0"/>
              <w:marRight w:val="0"/>
              <w:marTop w:val="0"/>
              <w:marBottom w:val="0"/>
              <w:divBdr>
                <w:top w:val="none" w:sz="0" w:space="0" w:color="auto"/>
                <w:left w:val="none" w:sz="0" w:space="0" w:color="auto"/>
                <w:bottom w:val="none" w:sz="0" w:space="0" w:color="auto"/>
                <w:right w:val="none" w:sz="0" w:space="0" w:color="auto"/>
              </w:divBdr>
            </w:div>
            <w:div w:id="1236623686">
              <w:marLeft w:val="0"/>
              <w:marRight w:val="0"/>
              <w:marTop w:val="0"/>
              <w:marBottom w:val="0"/>
              <w:divBdr>
                <w:top w:val="none" w:sz="0" w:space="0" w:color="auto"/>
                <w:left w:val="none" w:sz="0" w:space="0" w:color="auto"/>
                <w:bottom w:val="none" w:sz="0" w:space="0" w:color="auto"/>
                <w:right w:val="none" w:sz="0" w:space="0" w:color="auto"/>
              </w:divBdr>
            </w:div>
            <w:div w:id="1550872634">
              <w:marLeft w:val="0"/>
              <w:marRight w:val="0"/>
              <w:marTop w:val="0"/>
              <w:marBottom w:val="0"/>
              <w:divBdr>
                <w:top w:val="none" w:sz="0" w:space="0" w:color="auto"/>
                <w:left w:val="none" w:sz="0" w:space="0" w:color="auto"/>
                <w:bottom w:val="none" w:sz="0" w:space="0" w:color="auto"/>
                <w:right w:val="none" w:sz="0" w:space="0" w:color="auto"/>
              </w:divBdr>
            </w:div>
            <w:div w:id="33702694">
              <w:marLeft w:val="0"/>
              <w:marRight w:val="0"/>
              <w:marTop w:val="0"/>
              <w:marBottom w:val="0"/>
              <w:divBdr>
                <w:top w:val="none" w:sz="0" w:space="0" w:color="auto"/>
                <w:left w:val="none" w:sz="0" w:space="0" w:color="auto"/>
                <w:bottom w:val="none" w:sz="0" w:space="0" w:color="auto"/>
                <w:right w:val="none" w:sz="0" w:space="0" w:color="auto"/>
              </w:divBdr>
            </w:div>
            <w:div w:id="464355145">
              <w:marLeft w:val="0"/>
              <w:marRight w:val="0"/>
              <w:marTop w:val="0"/>
              <w:marBottom w:val="0"/>
              <w:divBdr>
                <w:top w:val="none" w:sz="0" w:space="0" w:color="auto"/>
                <w:left w:val="none" w:sz="0" w:space="0" w:color="auto"/>
                <w:bottom w:val="none" w:sz="0" w:space="0" w:color="auto"/>
                <w:right w:val="none" w:sz="0" w:space="0" w:color="auto"/>
              </w:divBdr>
            </w:div>
            <w:div w:id="777992927">
              <w:marLeft w:val="0"/>
              <w:marRight w:val="0"/>
              <w:marTop w:val="0"/>
              <w:marBottom w:val="0"/>
              <w:divBdr>
                <w:top w:val="none" w:sz="0" w:space="0" w:color="auto"/>
                <w:left w:val="none" w:sz="0" w:space="0" w:color="auto"/>
                <w:bottom w:val="none" w:sz="0" w:space="0" w:color="auto"/>
                <w:right w:val="none" w:sz="0" w:space="0" w:color="auto"/>
              </w:divBdr>
            </w:div>
            <w:div w:id="629240251">
              <w:marLeft w:val="0"/>
              <w:marRight w:val="0"/>
              <w:marTop w:val="0"/>
              <w:marBottom w:val="0"/>
              <w:divBdr>
                <w:top w:val="none" w:sz="0" w:space="0" w:color="auto"/>
                <w:left w:val="none" w:sz="0" w:space="0" w:color="auto"/>
                <w:bottom w:val="none" w:sz="0" w:space="0" w:color="auto"/>
                <w:right w:val="none" w:sz="0" w:space="0" w:color="auto"/>
              </w:divBdr>
            </w:div>
            <w:div w:id="1145587515">
              <w:marLeft w:val="0"/>
              <w:marRight w:val="0"/>
              <w:marTop w:val="0"/>
              <w:marBottom w:val="0"/>
              <w:divBdr>
                <w:top w:val="none" w:sz="0" w:space="0" w:color="auto"/>
                <w:left w:val="none" w:sz="0" w:space="0" w:color="auto"/>
                <w:bottom w:val="none" w:sz="0" w:space="0" w:color="auto"/>
                <w:right w:val="none" w:sz="0" w:space="0" w:color="auto"/>
              </w:divBdr>
            </w:div>
            <w:div w:id="1151559425">
              <w:marLeft w:val="0"/>
              <w:marRight w:val="0"/>
              <w:marTop w:val="0"/>
              <w:marBottom w:val="0"/>
              <w:divBdr>
                <w:top w:val="none" w:sz="0" w:space="0" w:color="auto"/>
                <w:left w:val="none" w:sz="0" w:space="0" w:color="auto"/>
                <w:bottom w:val="none" w:sz="0" w:space="0" w:color="auto"/>
                <w:right w:val="none" w:sz="0" w:space="0" w:color="auto"/>
              </w:divBdr>
            </w:div>
            <w:div w:id="1078209677">
              <w:marLeft w:val="0"/>
              <w:marRight w:val="0"/>
              <w:marTop w:val="0"/>
              <w:marBottom w:val="0"/>
              <w:divBdr>
                <w:top w:val="none" w:sz="0" w:space="0" w:color="auto"/>
                <w:left w:val="none" w:sz="0" w:space="0" w:color="auto"/>
                <w:bottom w:val="none" w:sz="0" w:space="0" w:color="auto"/>
                <w:right w:val="none" w:sz="0" w:space="0" w:color="auto"/>
              </w:divBdr>
            </w:div>
            <w:div w:id="624970271">
              <w:marLeft w:val="0"/>
              <w:marRight w:val="0"/>
              <w:marTop w:val="0"/>
              <w:marBottom w:val="0"/>
              <w:divBdr>
                <w:top w:val="none" w:sz="0" w:space="0" w:color="auto"/>
                <w:left w:val="none" w:sz="0" w:space="0" w:color="auto"/>
                <w:bottom w:val="none" w:sz="0" w:space="0" w:color="auto"/>
                <w:right w:val="none" w:sz="0" w:space="0" w:color="auto"/>
              </w:divBdr>
            </w:div>
            <w:div w:id="632567325">
              <w:marLeft w:val="0"/>
              <w:marRight w:val="0"/>
              <w:marTop w:val="0"/>
              <w:marBottom w:val="0"/>
              <w:divBdr>
                <w:top w:val="none" w:sz="0" w:space="0" w:color="auto"/>
                <w:left w:val="none" w:sz="0" w:space="0" w:color="auto"/>
                <w:bottom w:val="none" w:sz="0" w:space="0" w:color="auto"/>
                <w:right w:val="none" w:sz="0" w:space="0" w:color="auto"/>
              </w:divBdr>
            </w:div>
            <w:div w:id="59601816">
              <w:marLeft w:val="0"/>
              <w:marRight w:val="0"/>
              <w:marTop w:val="0"/>
              <w:marBottom w:val="0"/>
              <w:divBdr>
                <w:top w:val="none" w:sz="0" w:space="0" w:color="auto"/>
                <w:left w:val="none" w:sz="0" w:space="0" w:color="auto"/>
                <w:bottom w:val="none" w:sz="0" w:space="0" w:color="auto"/>
                <w:right w:val="none" w:sz="0" w:space="0" w:color="auto"/>
              </w:divBdr>
            </w:div>
            <w:div w:id="1197498580">
              <w:marLeft w:val="0"/>
              <w:marRight w:val="0"/>
              <w:marTop w:val="0"/>
              <w:marBottom w:val="0"/>
              <w:divBdr>
                <w:top w:val="none" w:sz="0" w:space="0" w:color="auto"/>
                <w:left w:val="none" w:sz="0" w:space="0" w:color="auto"/>
                <w:bottom w:val="none" w:sz="0" w:space="0" w:color="auto"/>
                <w:right w:val="none" w:sz="0" w:space="0" w:color="auto"/>
              </w:divBdr>
            </w:div>
            <w:div w:id="1182011398">
              <w:marLeft w:val="0"/>
              <w:marRight w:val="0"/>
              <w:marTop w:val="0"/>
              <w:marBottom w:val="0"/>
              <w:divBdr>
                <w:top w:val="none" w:sz="0" w:space="0" w:color="auto"/>
                <w:left w:val="none" w:sz="0" w:space="0" w:color="auto"/>
                <w:bottom w:val="none" w:sz="0" w:space="0" w:color="auto"/>
                <w:right w:val="none" w:sz="0" w:space="0" w:color="auto"/>
              </w:divBdr>
            </w:div>
            <w:div w:id="1091506588">
              <w:marLeft w:val="0"/>
              <w:marRight w:val="0"/>
              <w:marTop w:val="0"/>
              <w:marBottom w:val="0"/>
              <w:divBdr>
                <w:top w:val="none" w:sz="0" w:space="0" w:color="auto"/>
                <w:left w:val="none" w:sz="0" w:space="0" w:color="auto"/>
                <w:bottom w:val="none" w:sz="0" w:space="0" w:color="auto"/>
                <w:right w:val="none" w:sz="0" w:space="0" w:color="auto"/>
              </w:divBdr>
            </w:div>
            <w:div w:id="318848262">
              <w:marLeft w:val="0"/>
              <w:marRight w:val="0"/>
              <w:marTop w:val="0"/>
              <w:marBottom w:val="0"/>
              <w:divBdr>
                <w:top w:val="none" w:sz="0" w:space="0" w:color="auto"/>
                <w:left w:val="none" w:sz="0" w:space="0" w:color="auto"/>
                <w:bottom w:val="none" w:sz="0" w:space="0" w:color="auto"/>
                <w:right w:val="none" w:sz="0" w:space="0" w:color="auto"/>
              </w:divBdr>
            </w:div>
            <w:div w:id="930238116">
              <w:marLeft w:val="0"/>
              <w:marRight w:val="0"/>
              <w:marTop w:val="0"/>
              <w:marBottom w:val="0"/>
              <w:divBdr>
                <w:top w:val="none" w:sz="0" w:space="0" w:color="auto"/>
                <w:left w:val="none" w:sz="0" w:space="0" w:color="auto"/>
                <w:bottom w:val="none" w:sz="0" w:space="0" w:color="auto"/>
                <w:right w:val="none" w:sz="0" w:space="0" w:color="auto"/>
              </w:divBdr>
            </w:div>
            <w:div w:id="2137018703">
              <w:marLeft w:val="0"/>
              <w:marRight w:val="0"/>
              <w:marTop w:val="0"/>
              <w:marBottom w:val="0"/>
              <w:divBdr>
                <w:top w:val="none" w:sz="0" w:space="0" w:color="auto"/>
                <w:left w:val="none" w:sz="0" w:space="0" w:color="auto"/>
                <w:bottom w:val="none" w:sz="0" w:space="0" w:color="auto"/>
                <w:right w:val="none" w:sz="0" w:space="0" w:color="auto"/>
              </w:divBdr>
            </w:div>
            <w:div w:id="1927300995">
              <w:marLeft w:val="0"/>
              <w:marRight w:val="0"/>
              <w:marTop w:val="0"/>
              <w:marBottom w:val="0"/>
              <w:divBdr>
                <w:top w:val="none" w:sz="0" w:space="0" w:color="auto"/>
                <w:left w:val="none" w:sz="0" w:space="0" w:color="auto"/>
                <w:bottom w:val="none" w:sz="0" w:space="0" w:color="auto"/>
                <w:right w:val="none" w:sz="0" w:space="0" w:color="auto"/>
              </w:divBdr>
            </w:div>
            <w:div w:id="338318143">
              <w:marLeft w:val="0"/>
              <w:marRight w:val="0"/>
              <w:marTop w:val="0"/>
              <w:marBottom w:val="0"/>
              <w:divBdr>
                <w:top w:val="none" w:sz="0" w:space="0" w:color="auto"/>
                <w:left w:val="none" w:sz="0" w:space="0" w:color="auto"/>
                <w:bottom w:val="none" w:sz="0" w:space="0" w:color="auto"/>
                <w:right w:val="none" w:sz="0" w:space="0" w:color="auto"/>
              </w:divBdr>
            </w:div>
            <w:div w:id="1002590877">
              <w:marLeft w:val="0"/>
              <w:marRight w:val="0"/>
              <w:marTop w:val="0"/>
              <w:marBottom w:val="0"/>
              <w:divBdr>
                <w:top w:val="none" w:sz="0" w:space="0" w:color="auto"/>
                <w:left w:val="none" w:sz="0" w:space="0" w:color="auto"/>
                <w:bottom w:val="none" w:sz="0" w:space="0" w:color="auto"/>
                <w:right w:val="none" w:sz="0" w:space="0" w:color="auto"/>
              </w:divBdr>
            </w:div>
            <w:div w:id="72631027">
              <w:marLeft w:val="0"/>
              <w:marRight w:val="0"/>
              <w:marTop w:val="0"/>
              <w:marBottom w:val="0"/>
              <w:divBdr>
                <w:top w:val="none" w:sz="0" w:space="0" w:color="auto"/>
                <w:left w:val="none" w:sz="0" w:space="0" w:color="auto"/>
                <w:bottom w:val="none" w:sz="0" w:space="0" w:color="auto"/>
                <w:right w:val="none" w:sz="0" w:space="0" w:color="auto"/>
              </w:divBdr>
            </w:div>
            <w:div w:id="158617458">
              <w:marLeft w:val="0"/>
              <w:marRight w:val="0"/>
              <w:marTop w:val="0"/>
              <w:marBottom w:val="0"/>
              <w:divBdr>
                <w:top w:val="none" w:sz="0" w:space="0" w:color="auto"/>
                <w:left w:val="none" w:sz="0" w:space="0" w:color="auto"/>
                <w:bottom w:val="none" w:sz="0" w:space="0" w:color="auto"/>
                <w:right w:val="none" w:sz="0" w:space="0" w:color="auto"/>
              </w:divBdr>
            </w:div>
            <w:div w:id="1981882028">
              <w:marLeft w:val="0"/>
              <w:marRight w:val="0"/>
              <w:marTop w:val="0"/>
              <w:marBottom w:val="0"/>
              <w:divBdr>
                <w:top w:val="none" w:sz="0" w:space="0" w:color="auto"/>
                <w:left w:val="none" w:sz="0" w:space="0" w:color="auto"/>
                <w:bottom w:val="none" w:sz="0" w:space="0" w:color="auto"/>
                <w:right w:val="none" w:sz="0" w:space="0" w:color="auto"/>
              </w:divBdr>
            </w:div>
            <w:div w:id="868223792">
              <w:marLeft w:val="0"/>
              <w:marRight w:val="0"/>
              <w:marTop w:val="0"/>
              <w:marBottom w:val="0"/>
              <w:divBdr>
                <w:top w:val="none" w:sz="0" w:space="0" w:color="auto"/>
                <w:left w:val="none" w:sz="0" w:space="0" w:color="auto"/>
                <w:bottom w:val="none" w:sz="0" w:space="0" w:color="auto"/>
                <w:right w:val="none" w:sz="0" w:space="0" w:color="auto"/>
              </w:divBdr>
            </w:div>
            <w:div w:id="1065035201">
              <w:marLeft w:val="0"/>
              <w:marRight w:val="0"/>
              <w:marTop w:val="0"/>
              <w:marBottom w:val="0"/>
              <w:divBdr>
                <w:top w:val="none" w:sz="0" w:space="0" w:color="auto"/>
                <w:left w:val="none" w:sz="0" w:space="0" w:color="auto"/>
                <w:bottom w:val="none" w:sz="0" w:space="0" w:color="auto"/>
                <w:right w:val="none" w:sz="0" w:space="0" w:color="auto"/>
              </w:divBdr>
            </w:div>
            <w:div w:id="2020540523">
              <w:marLeft w:val="0"/>
              <w:marRight w:val="0"/>
              <w:marTop w:val="0"/>
              <w:marBottom w:val="0"/>
              <w:divBdr>
                <w:top w:val="none" w:sz="0" w:space="0" w:color="auto"/>
                <w:left w:val="none" w:sz="0" w:space="0" w:color="auto"/>
                <w:bottom w:val="none" w:sz="0" w:space="0" w:color="auto"/>
                <w:right w:val="none" w:sz="0" w:space="0" w:color="auto"/>
              </w:divBdr>
            </w:div>
            <w:div w:id="334109531">
              <w:marLeft w:val="0"/>
              <w:marRight w:val="0"/>
              <w:marTop w:val="0"/>
              <w:marBottom w:val="0"/>
              <w:divBdr>
                <w:top w:val="none" w:sz="0" w:space="0" w:color="auto"/>
                <w:left w:val="none" w:sz="0" w:space="0" w:color="auto"/>
                <w:bottom w:val="none" w:sz="0" w:space="0" w:color="auto"/>
                <w:right w:val="none" w:sz="0" w:space="0" w:color="auto"/>
              </w:divBdr>
            </w:div>
            <w:div w:id="135227572">
              <w:marLeft w:val="0"/>
              <w:marRight w:val="0"/>
              <w:marTop w:val="0"/>
              <w:marBottom w:val="0"/>
              <w:divBdr>
                <w:top w:val="none" w:sz="0" w:space="0" w:color="auto"/>
                <w:left w:val="none" w:sz="0" w:space="0" w:color="auto"/>
                <w:bottom w:val="none" w:sz="0" w:space="0" w:color="auto"/>
                <w:right w:val="none" w:sz="0" w:space="0" w:color="auto"/>
              </w:divBdr>
            </w:div>
            <w:div w:id="1659337293">
              <w:marLeft w:val="0"/>
              <w:marRight w:val="0"/>
              <w:marTop w:val="0"/>
              <w:marBottom w:val="0"/>
              <w:divBdr>
                <w:top w:val="none" w:sz="0" w:space="0" w:color="auto"/>
                <w:left w:val="none" w:sz="0" w:space="0" w:color="auto"/>
                <w:bottom w:val="none" w:sz="0" w:space="0" w:color="auto"/>
                <w:right w:val="none" w:sz="0" w:space="0" w:color="auto"/>
              </w:divBdr>
            </w:div>
            <w:div w:id="402606036">
              <w:marLeft w:val="0"/>
              <w:marRight w:val="0"/>
              <w:marTop w:val="0"/>
              <w:marBottom w:val="0"/>
              <w:divBdr>
                <w:top w:val="none" w:sz="0" w:space="0" w:color="auto"/>
                <w:left w:val="none" w:sz="0" w:space="0" w:color="auto"/>
                <w:bottom w:val="none" w:sz="0" w:space="0" w:color="auto"/>
                <w:right w:val="none" w:sz="0" w:space="0" w:color="auto"/>
              </w:divBdr>
            </w:div>
            <w:div w:id="732580764">
              <w:marLeft w:val="0"/>
              <w:marRight w:val="0"/>
              <w:marTop w:val="0"/>
              <w:marBottom w:val="0"/>
              <w:divBdr>
                <w:top w:val="none" w:sz="0" w:space="0" w:color="auto"/>
                <w:left w:val="none" w:sz="0" w:space="0" w:color="auto"/>
                <w:bottom w:val="none" w:sz="0" w:space="0" w:color="auto"/>
                <w:right w:val="none" w:sz="0" w:space="0" w:color="auto"/>
              </w:divBdr>
            </w:div>
            <w:div w:id="1203791556">
              <w:marLeft w:val="0"/>
              <w:marRight w:val="0"/>
              <w:marTop w:val="0"/>
              <w:marBottom w:val="0"/>
              <w:divBdr>
                <w:top w:val="none" w:sz="0" w:space="0" w:color="auto"/>
                <w:left w:val="none" w:sz="0" w:space="0" w:color="auto"/>
                <w:bottom w:val="none" w:sz="0" w:space="0" w:color="auto"/>
                <w:right w:val="none" w:sz="0" w:space="0" w:color="auto"/>
              </w:divBdr>
            </w:div>
            <w:div w:id="389812771">
              <w:marLeft w:val="0"/>
              <w:marRight w:val="0"/>
              <w:marTop w:val="0"/>
              <w:marBottom w:val="0"/>
              <w:divBdr>
                <w:top w:val="none" w:sz="0" w:space="0" w:color="auto"/>
                <w:left w:val="none" w:sz="0" w:space="0" w:color="auto"/>
                <w:bottom w:val="none" w:sz="0" w:space="0" w:color="auto"/>
                <w:right w:val="none" w:sz="0" w:space="0" w:color="auto"/>
              </w:divBdr>
            </w:div>
            <w:div w:id="1308970143">
              <w:marLeft w:val="0"/>
              <w:marRight w:val="0"/>
              <w:marTop w:val="0"/>
              <w:marBottom w:val="0"/>
              <w:divBdr>
                <w:top w:val="none" w:sz="0" w:space="0" w:color="auto"/>
                <w:left w:val="none" w:sz="0" w:space="0" w:color="auto"/>
                <w:bottom w:val="none" w:sz="0" w:space="0" w:color="auto"/>
                <w:right w:val="none" w:sz="0" w:space="0" w:color="auto"/>
              </w:divBdr>
            </w:div>
            <w:div w:id="249045534">
              <w:marLeft w:val="0"/>
              <w:marRight w:val="0"/>
              <w:marTop w:val="0"/>
              <w:marBottom w:val="0"/>
              <w:divBdr>
                <w:top w:val="none" w:sz="0" w:space="0" w:color="auto"/>
                <w:left w:val="none" w:sz="0" w:space="0" w:color="auto"/>
                <w:bottom w:val="none" w:sz="0" w:space="0" w:color="auto"/>
                <w:right w:val="none" w:sz="0" w:space="0" w:color="auto"/>
              </w:divBdr>
            </w:div>
            <w:div w:id="1574583066">
              <w:marLeft w:val="0"/>
              <w:marRight w:val="0"/>
              <w:marTop w:val="0"/>
              <w:marBottom w:val="0"/>
              <w:divBdr>
                <w:top w:val="none" w:sz="0" w:space="0" w:color="auto"/>
                <w:left w:val="none" w:sz="0" w:space="0" w:color="auto"/>
                <w:bottom w:val="none" w:sz="0" w:space="0" w:color="auto"/>
                <w:right w:val="none" w:sz="0" w:space="0" w:color="auto"/>
              </w:divBdr>
            </w:div>
            <w:div w:id="2012291818">
              <w:marLeft w:val="0"/>
              <w:marRight w:val="0"/>
              <w:marTop w:val="0"/>
              <w:marBottom w:val="0"/>
              <w:divBdr>
                <w:top w:val="none" w:sz="0" w:space="0" w:color="auto"/>
                <w:left w:val="none" w:sz="0" w:space="0" w:color="auto"/>
                <w:bottom w:val="none" w:sz="0" w:space="0" w:color="auto"/>
                <w:right w:val="none" w:sz="0" w:space="0" w:color="auto"/>
              </w:divBdr>
            </w:div>
            <w:div w:id="267274338">
              <w:marLeft w:val="0"/>
              <w:marRight w:val="0"/>
              <w:marTop w:val="0"/>
              <w:marBottom w:val="0"/>
              <w:divBdr>
                <w:top w:val="none" w:sz="0" w:space="0" w:color="auto"/>
                <w:left w:val="none" w:sz="0" w:space="0" w:color="auto"/>
                <w:bottom w:val="none" w:sz="0" w:space="0" w:color="auto"/>
                <w:right w:val="none" w:sz="0" w:space="0" w:color="auto"/>
              </w:divBdr>
            </w:div>
            <w:div w:id="2122072652">
              <w:marLeft w:val="0"/>
              <w:marRight w:val="0"/>
              <w:marTop w:val="0"/>
              <w:marBottom w:val="0"/>
              <w:divBdr>
                <w:top w:val="none" w:sz="0" w:space="0" w:color="auto"/>
                <w:left w:val="none" w:sz="0" w:space="0" w:color="auto"/>
                <w:bottom w:val="none" w:sz="0" w:space="0" w:color="auto"/>
                <w:right w:val="none" w:sz="0" w:space="0" w:color="auto"/>
              </w:divBdr>
            </w:div>
            <w:div w:id="1956593673">
              <w:marLeft w:val="0"/>
              <w:marRight w:val="0"/>
              <w:marTop w:val="0"/>
              <w:marBottom w:val="0"/>
              <w:divBdr>
                <w:top w:val="none" w:sz="0" w:space="0" w:color="auto"/>
                <w:left w:val="none" w:sz="0" w:space="0" w:color="auto"/>
                <w:bottom w:val="none" w:sz="0" w:space="0" w:color="auto"/>
                <w:right w:val="none" w:sz="0" w:space="0" w:color="auto"/>
              </w:divBdr>
            </w:div>
            <w:div w:id="721641310">
              <w:marLeft w:val="0"/>
              <w:marRight w:val="0"/>
              <w:marTop w:val="0"/>
              <w:marBottom w:val="0"/>
              <w:divBdr>
                <w:top w:val="none" w:sz="0" w:space="0" w:color="auto"/>
                <w:left w:val="none" w:sz="0" w:space="0" w:color="auto"/>
                <w:bottom w:val="none" w:sz="0" w:space="0" w:color="auto"/>
                <w:right w:val="none" w:sz="0" w:space="0" w:color="auto"/>
              </w:divBdr>
            </w:div>
            <w:div w:id="1133132552">
              <w:marLeft w:val="0"/>
              <w:marRight w:val="0"/>
              <w:marTop w:val="0"/>
              <w:marBottom w:val="0"/>
              <w:divBdr>
                <w:top w:val="none" w:sz="0" w:space="0" w:color="auto"/>
                <w:left w:val="none" w:sz="0" w:space="0" w:color="auto"/>
                <w:bottom w:val="none" w:sz="0" w:space="0" w:color="auto"/>
                <w:right w:val="none" w:sz="0" w:space="0" w:color="auto"/>
              </w:divBdr>
            </w:div>
            <w:div w:id="1132941473">
              <w:marLeft w:val="0"/>
              <w:marRight w:val="0"/>
              <w:marTop w:val="0"/>
              <w:marBottom w:val="0"/>
              <w:divBdr>
                <w:top w:val="none" w:sz="0" w:space="0" w:color="auto"/>
                <w:left w:val="none" w:sz="0" w:space="0" w:color="auto"/>
                <w:bottom w:val="none" w:sz="0" w:space="0" w:color="auto"/>
                <w:right w:val="none" w:sz="0" w:space="0" w:color="auto"/>
              </w:divBdr>
            </w:div>
            <w:div w:id="1518235515">
              <w:marLeft w:val="0"/>
              <w:marRight w:val="0"/>
              <w:marTop w:val="0"/>
              <w:marBottom w:val="0"/>
              <w:divBdr>
                <w:top w:val="none" w:sz="0" w:space="0" w:color="auto"/>
                <w:left w:val="none" w:sz="0" w:space="0" w:color="auto"/>
                <w:bottom w:val="none" w:sz="0" w:space="0" w:color="auto"/>
                <w:right w:val="none" w:sz="0" w:space="0" w:color="auto"/>
              </w:divBdr>
            </w:div>
            <w:div w:id="2098820914">
              <w:marLeft w:val="0"/>
              <w:marRight w:val="0"/>
              <w:marTop w:val="0"/>
              <w:marBottom w:val="0"/>
              <w:divBdr>
                <w:top w:val="none" w:sz="0" w:space="0" w:color="auto"/>
                <w:left w:val="none" w:sz="0" w:space="0" w:color="auto"/>
                <w:bottom w:val="none" w:sz="0" w:space="0" w:color="auto"/>
                <w:right w:val="none" w:sz="0" w:space="0" w:color="auto"/>
              </w:divBdr>
            </w:div>
            <w:div w:id="1670018119">
              <w:marLeft w:val="0"/>
              <w:marRight w:val="0"/>
              <w:marTop w:val="0"/>
              <w:marBottom w:val="0"/>
              <w:divBdr>
                <w:top w:val="none" w:sz="0" w:space="0" w:color="auto"/>
                <w:left w:val="none" w:sz="0" w:space="0" w:color="auto"/>
                <w:bottom w:val="none" w:sz="0" w:space="0" w:color="auto"/>
                <w:right w:val="none" w:sz="0" w:space="0" w:color="auto"/>
              </w:divBdr>
            </w:div>
            <w:div w:id="1780442442">
              <w:marLeft w:val="0"/>
              <w:marRight w:val="0"/>
              <w:marTop w:val="0"/>
              <w:marBottom w:val="0"/>
              <w:divBdr>
                <w:top w:val="none" w:sz="0" w:space="0" w:color="auto"/>
                <w:left w:val="none" w:sz="0" w:space="0" w:color="auto"/>
                <w:bottom w:val="none" w:sz="0" w:space="0" w:color="auto"/>
                <w:right w:val="none" w:sz="0" w:space="0" w:color="auto"/>
              </w:divBdr>
            </w:div>
            <w:div w:id="2068727129">
              <w:marLeft w:val="0"/>
              <w:marRight w:val="0"/>
              <w:marTop w:val="0"/>
              <w:marBottom w:val="0"/>
              <w:divBdr>
                <w:top w:val="none" w:sz="0" w:space="0" w:color="auto"/>
                <w:left w:val="none" w:sz="0" w:space="0" w:color="auto"/>
                <w:bottom w:val="none" w:sz="0" w:space="0" w:color="auto"/>
                <w:right w:val="none" w:sz="0" w:space="0" w:color="auto"/>
              </w:divBdr>
            </w:div>
            <w:div w:id="284820154">
              <w:marLeft w:val="0"/>
              <w:marRight w:val="0"/>
              <w:marTop w:val="0"/>
              <w:marBottom w:val="0"/>
              <w:divBdr>
                <w:top w:val="none" w:sz="0" w:space="0" w:color="auto"/>
                <w:left w:val="none" w:sz="0" w:space="0" w:color="auto"/>
                <w:bottom w:val="none" w:sz="0" w:space="0" w:color="auto"/>
                <w:right w:val="none" w:sz="0" w:space="0" w:color="auto"/>
              </w:divBdr>
            </w:div>
            <w:div w:id="281886823">
              <w:marLeft w:val="0"/>
              <w:marRight w:val="0"/>
              <w:marTop w:val="0"/>
              <w:marBottom w:val="0"/>
              <w:divBdr>
                <w:top w:val="none" w:sz="0" w:space="0" w:color="auto"/>
                <w:left w:val="none" w:sz="0" w:space="0" w:color="auto"/>
                <w:bottom w:val="none" w:sz="0" w:space="0" w:color="auto"/>
                <w:right w:val="none" w:sz="0" w:space="0" w:color="auto"/>
              </w:divBdr>
            </w:div>
            <w:div w:id="1050299181">
              <w:marLeft w:val="0"/>
              <w:marRight w:val="0"/>
              <w:marTop w:val="0"/>
              <w:marBottom w:val="0"/>
              <w:divBdr>
                <w:top w:val="none" w:sz="0" w:space="0" w:color="auto"/>
                <w:left w:val="none" w:sz="0" w:space="0" w:color="auto"/>
                <w:bottom w:val="none" w:sz="0" w:space="0" w:color="auto"/>
                <w:right w:val="none" w:sz="0" w:space="0" w:color="auto"/>
              </w:divBdr>
            </w:div>
            <w:div w:id="772093152">
              <w:marLeft w:val="0"/>
              <w:marRight w:val="0"/>
              <w:marTop w:val="0"/>
              <w:marBottom w:val="0"/>
              <w:divBdr>
                <w:top w:val="none" w:sz="0" w:space="0" w:color="auto"/>
                <w:left w:val="none" w:sz="0" w:space="0" w:color="auto"/>
                <w:bottom w:val="none" w:sz="0" w:space="0" w:color="auto"/>
                <w:right w:val="none" w:sz="0" w:space="0" w:color="auto"/>
              </w:divBdr>
            </w:div>
            <w:div w:id="104270533">
              <w:marLeft w:val="0"/>
              <w:marRight w:val="0"/>
              <w:marTop w:val="0"/>
              <w:marBottom w:val="0"/>
              <w:divBdr>
                <w:top w:val="none" w:sz="0" w:space="0" w:color="auto"/>
                <w:left w:val="none" w:sz="0" w:space="0" w:color="auto"/>
                <w:bottom w:val="none" w:sz="0" w:space="0" w:color="auto"/>
                <w:right w:val="none" w:sz="0" w:space="0" w:color="auto"/>
              </w:divBdr>
            </w:div>
            <w:div w:id="1163618925">
              <w:marLeft w:val="0"/>
              <w:marRight w:val="0"/>
              <w:marTop w:val="0"/>
              <w:marBottom w:val="0"/>
              <w:divBdr>
                <w:top w:val="none" w:sz="0" w:space="0" w:color="auto"/>
                <w:left w:val="none" w:sz="0" w:space="0" w:color="auto"/>
                <w:bottom w:val="none" w:sz="0" w:space="0" w:color="auto"/>
                <w:right w:val="none" w:sz="0" w:space="0" w:color="auto"/>
              </w:divBdr>
            </w:div>
            <w:div w:id="1978874191">
              <w:marLeft w:val="0"/>
              <w:marRight w:val="0"/>
              <w:marTop w:val="0"/>
              <w:marBottom w:val="0"/>
              <w:divBdr>
                <w:top w:val="none" w:sz="0" w:space="0" w:color="auto"/>
                <w:left w:val="none" w:sz="0" w:space="0" w:color="auto"/>
                <w:bottom w:val="none" w:sz="0" w:space="0" w:color="auto"/>
                <w:right w:val="none" w:sz="0" w:space="0" w:color="auto"/>
              </w:divBdr>
            </w:div>
            <w:div w:id="796948863">
              <w:marLeft w:val="0"/>
              <w:marRight w:val="0"/>
              <w:marTop w:val="0"/>
              <w:marBottom w:val="0"/>
              <w:divBdr>
                <w:top w:val="none" w:sz="0" w:space="0" w:color="auto"/>
                <w:left w:val="none" w:sz="0" w:space="0" w:color="auto"/>
                <w:bottom w:val="none" w:sz="0" w:space="0" w:color="auto"/>
                <w:right w:val="none" w:sz="0" w:space="0" w:color="auto"/>
              </w:divBdr>
            </w:div>
            <w:div w:id="457990090">
              <w:marLeft w:val="0"/>
              <w:marRight w:val="0"/>
              <w:marTop w:val="0"/>
              <w:marBottom w:val="0"/>
              <w:divBdr>
                <w:top w:val="none" w:sz="0" w:space="0" w:color="auto"/>
                <w:left w:val="none" w:sz="0" w:space="0" w:color="auto"/>
                <w:bottom w:val="none" w:sz="0" w:space="0" w:color="auto"/>
                <w:right w:val="none" w:sz="0" w:space="0" w:color="auto"/>
              </w:divBdr>
            </w:div>
            <w:div w:id="2089840794">
              <w:marLeft w:val="0"/>
              <w:marRight w:val="0"/>
              <w:marTop w:val="0"/>
              <w:marBottom w:val="0"/>
              <w:divBdr>
                <w:top w:val="none" w:sz="0" w:space="0" w:color="auto"/>
                <w:left w:val="none" w:sz="0" w:space="0" w:color="auto"/>
                <w:bottom w:val="none" w:sz="0" w:space="0" w:color="auto"/>
                <w:right w:val="none" w:sz="0" w:space="0" w:color="auto"/>
              </w:divBdr>
            </w:div>
            <w:div w:id="2085836939">
              <w:marLeft w:val="0"/>
              <w:marRight w:val="0"/>
              <w:marTop w:val="0"/>
              <w:marBottom w:val="0"/>
              <w:divBdr>
                <w:top w:val="none" w:sz="0" w:space="0" w:color="auto"/>
                <w:left w:val="none" w:sz="0" w:space="0" w:color="auto"/>
                <w:bottom w:val="none" w:sz="0" w:space="0" w:color="auto"/>
                <w:right w:val="none" w:sz="0" w:space="0" w:color="auto"/>
              </w:divBdr>
            </w:div>
            <w:div w:id="1994985897">
              <w:marLeft w:val="0"/>
              <w:marRight w:val="0"/>
              <w:marTop w:val="0"/>
              <w:marBottom w:val="0"/>
              <w:divBdr>
                <w:top w:val="none" w:sz="0" w:space="0" w:color="auto"/>
                <w:left w:val="none" w:sz="0" w:space="0" w:color="auto"/>
                <w:bottom w:val="none" w:sz="0" w:space="0" w:color="auto"/>
                <w:right w:val="none" w:sz="0" w:space="0" w:color="auto"/>
              </w:divBdr>
            </w:div>
            <w:div w:id="270819784">
              <w:marLeft w:val="0"/>
              <w:marRight w:val="0"/>
              <w:marTop w:val="0"/>
              <w:marBottom w:val="0"/>
              <w:divBdr>
                <w:top w:val="none" w:sz="0" w:space="0" w:color="auto"/>
                <w:left w:val="none" w:sz="0" w:space="0" w:color="auto"/>
                <w:bottom w:val="none" w:sz="0" w:space="0" w:color="auto"/>
                <w:right w:val="none" w:sz="0" w:space="0" w:color="auto"/>
              </w:divBdr>
            </w:div>
            <w:div w:id="1256935488">
              <w:marLeft w:val="0"/>
              <w:marRight w:val="0"/>
              <w:marTop w:val="0"/>
              <w:marBottom w:val="0"/>
              <w:divBdr>
                <w:top w:val="none" w:sz="0" w:space="0" w:color="auto"/>
                <w:left w:val="none" w:sz="0" w:space="0" w:color="auto"/>
                <w:bottom w:val="none" w:sz="0" w:space="0" w:color="auto"/>
                <w:right w:val="none" w:sz="0" w:space="0" w:color="auto"/>
              </w:divBdr>
            </w:div>
            <w:div w:id="1135411911">
              <w:marLeft w:val="0"/>
              <w:marRight w:val="0"/>
              <w:marTop w:val="0"/>
              <w:marBottom w:val="0"/>
              <w:divBdr>
                <w:top w:val="none" w:sz="0" w:space="0" w:color="auto"/>
                <w:left w:val="none" w:sz="0" w:space="0" w:color="auto"/>
                <w:bottom w:val="none" w:sz="0" w:space="0" w:color="auto"/>
                <w:right w:val="none" w:sz="0" w:space="0" w:color="auto"/>
              </w:divBdr>
            </w:div>
            <w:div w:id="626813685">
              <w:marLeft w:val="0"/>
              <w:marRight w:val="0"/>
              <w:marTop w:val="0"/>
              <w:marBottom w:val="0"/>
              <w:divBdr>
                <w:top w:val="none" w:sz="0" w:space="0" w:color="auto"/>
                <w:left w:val="none" w:sz="0" w:space="0" w:color="auto"/>
                <w:bottom w:val="none" w:sz="0" w:space="0" w:color="auto"/>
                <w:right w:val="none" w:sz="0" w:space="0" w:color="auto"/>
              </w:divBdr>
            </w:div>
            <w:div w:id="1861818091">
              <w:marLeft w:val="0"/>
              <w:marRight w:val="0"/>
              <w:marTop w:val="0"/>
              <w:marBottom w:val="0"/>
              <w:divBdr>
                <w:top w:val="none" w:sz="0" w:space="0" w:color="auto"/>
                <w:left w:val="none" w:sz="0" w:space="0" w:color="auto"/>
                <w:bottom w:val="none" w:sz="0" w:space="0" w:color="auto"/>
                <w:right w:val="none" w:sz="0" w:space="0" w:color="auto"/>
              </w:divBdr>
            </w:div>
            <w:div w:id="1350335632">
              <w:marLeft w:val="0"/>
              <w:marRight w:val="0"/>
              <w:marTop w:val="0"/>
              <w:marBottom w:val="0"/>
              <w:divBdr>
                <w:top w:val="none" w:sz="0" w:space="0" w:color="auto"/>
                <w:left w:val="none" w:sz="0" w:space="0" w:color="auto"/>
                <w:bottom w:val="none" w:sz="0" w:space="0" w:color="auto"/>
                <w:right w:val="none" w:sz="0" w:space="0" w:color="auto"/>
              </w:divBdr>
            </w:div>
            <w:div w:id="1173913482">
              <w:marLeft w:val="0"/>
              <w:marRight w:val="0"/>
              <w:marTop w:val="0"/>
              <w:marBottom w:val="0"/>
              <w:divBdr>
                <w:top w:val="none" w:sz="0" w:space="0" w:color="auto"/>
                <w:left w:val="none" w:sz="0" w:space="0" w:color="auto"/>
                <w:bottom w:val="none" w:sz="0" w:space="0" w:color="auto"/>
                <w:right w:val="none" w:sz="0" w:space="0" w:color="auto"/>
              </w:divBdr>
            </w:div>
            <w:div w:id="2087459275">
              <w:marLeft w:val="0"/>
              <w:marRight w:val="0"/>
              <w:marTop w:val="0"/>
              <w:marBottom w:val="0"/>
              <w:divBdr>
                <w:top w:val="none" w:sz="0" w:space="0" w:color="auto"/>
                <w:left w:val="none" w:sz="0" w:space="0" w:color="auto"/>
                <w:bottom w:val="none" w:sz="0" w:space="0" w:color="auto"/>
                <w:right w:val="none" w:sz="0" w:space="0" w:color="auto"/>
              </w:divBdr>
            </w:div>
            <w:div w:id="136923233">
              <w:marLeft w:val="0"/>
              <w:marRight w:val="0"/>
              <w:marTop w:val="0"/>
              <w:marBottom w:val="0"/>
              <w:divBdr>
                <w:top w:val="none" w:sz="0" w:space="0" w:color="auto"/>
                <w:left w:val="none" w:sz="0" w:space="0" w:color="auto"/>
                <w:bottom w:val="none" w:sz="0" w:space="0" w:color="auto"/>
                <w:right w:val="none" w:sz="0" w:space="0" w:color="auto"/>
              </w:divBdr>
            </w:div>
            <w:div w:id="1429234464">
              <w:marLeft w:val="0"/>
              <w:marRight w:val="0"/>
              <w:marTop w:val="0"/>
              <w:marBottom w:val="0"/>
              <w:divBdr>
                <w:top w:val="none" w:sz="0" w:space="0" w:color="auto"/>
                <w:left w:val="none" w:sz="0" w:space="0" w:color="auto"/>
                <w:bottom w:val="none" w:sz="0" w:space="0" w:color="auto"/>
                <w:right w:val="none" w:sz="0" w:space="0" w:color="auto"/>
              </w:divBdr>
            </w:div>
            <w:div w:id="1978491768">
              <w:marLeft w:val="0"/>
              <w:marRight w:val="0"/>
              <w:marTop w:val="0"/>
              <w:marBottom w:val="0"/>
              <w:divBdr>
                <w:top w:val="none" w:sz="0" w:space="0" w:color="auto"/>
                <w:left w:val="none" w:sz="0" w:space="0" w:color="auto"/>
                <w:bottom w:val="none" w:sz="0" w:space="0" w:color="auto"/>
                <w:right w:val="none" w:sz="0" w:space="0" w:color="auto"/>
              </w:divBdr>
            </w:div>
            <w:div w:id="618336155">
              <w:marLeft w:val="0"/>
              <w:marRight w:val="0"/>
              <w:marTop w:val="0"/>
              <w:marBottom w:val="0"/>
              <w:divBdr>
                <w:top w:val="none" w:sz="0" w:space="0" w:color="auto"/>
                <w:left w:val="none" w:sz="0" w:space="0" w:color="auto"/>
                <w:bottom w:val="none" w:sz="0" w:space="0" w:color="auto"/>
                <w:right w:val="none" w:sz="0" w:space="0" w:color="auto"/>
              </w:divBdr>
            </w:div>
            <w:div w:id="939802964">
              <w:marLeft w:val="0"/>
              <w:marRight w:val="0"/>
              <w:marTop w:val="0"/>
              <w:marBottom w:val="0"/>
              <w:divBdr>
                <w:top w:val="none" w:sz="0" w:space="0" w:color="auto"/>
                <w:left w:val="none" w:sz="0" w:space="0" w:color="auto"/>
                <w:bottom w:val="none" w:sz="0" w:space="0" w:color="auto"/>
                <w:right w:val="none" w:sz="0" w:space="0" w:color="auto"/>
              </w:divBdr>
            </w:div>
            <w:div w:id="1350714279">
              <w:marLeft w:val="0"/>
              <w:marRight w:val="0"/>
              <w:marTop w:val="0"/>
              <w:marBottom w:val="0"/>
              <w:divBdr>
                <w:top w:val="none" w:sz="0" w:space="0" w:color="auto"/>
                <w:left w:val="none" w:sz="0" w:space="0" w:color="auto"/>
                <w:bottom w:val="none" w:sz="0" w:space="0" w:color="auto"/>
                <w:right w:val="none" w:sz="0" w:space="0" w:color="auto"/>
              </w:divBdr>
            </w:div>
            <w:div w:id="181288939">
              <w:marLeft w:val="0"/>
              <w:marRight w:val="0"/>
              <w:marTop w:val="0"/>
              <w:marBottom w:val="0"/>
              <w:divBdr>
                <w:top w:val="none" w:sz="0" w:space="0" w:color="auto"/>
                <w:left w:val="none" w:sz="0" w:space="0" w:color="auto"/>
                <w:bottom w:val="none" w:sz="0" w:space="0" w:color="auto"/>
                <w:right w:val="none" w:sz="0" w:space="0" w:color="auto"/>
              </w:divBdr>
            </w:div>
            <w:div w:id="1143037345">
              <w:marLeft w:val="0"/>
              <w:marRight w:val="0"/>
              <w:marTop w:val="0"/>
              <w:marBottom w:val="0"/>
              <w:divBdr>
                <w:top w:val="none" w:sz="0" w:space="0" w:color="auto"/>
                <w:left w:val="none" w:sz="0" w:space="0" w:color="auto"/>
                <w:bottom w:val="none" w:sz="0" w:space="0" w:color="auto"/>
                <w:right w:val="none" w:sz="0" w:space="0" w:color="auto"/>
              </w:divBdr>
            </w:div>
            <w:div w:id="368453771">
              <w:marLeft w:val="0"/>
              <w:marRight w:val="0"/>
              <w:marTop w:val="0"/>
              <w:marBottom w:val="0"/>
              <w:divBdr>
                <w:top w:val="none" w:sz="0" w:space="0" w:color="auto"/>
                <w:left w:val="none" w:sz="0" w:space="0" w:color="auto"/>
                <w:bottom w:val="none" w:sz="0" w:space="0" w:color="auto"/>
                <w:right w:val="none" w:sz="0" w:space="0" w:color="auto"/>
              </w:divBdr>
            </w:div>
            <w:div w:id="14766933">
              <w:marLeft w:val="0"/>
              <w:marRight w:val="0"/>
              <w:marTop w:val="0"/>
              <w:marBottom w:val="0"/>
              <w:divBdr>
                <w:top w:val="none" w:sz="0" w:space="0" w:color="auto"/>
                <w:left w:val="none" w:sz="0" w:space="0" w:color="auto"/>
                <w:bottom w:val="none" w:sz="0" w:space="0" w:color="auto"/>
                <w:right w:val="none" w:sz="0" w:space="0" w:color="auto"/>
              </w:divBdr>
            </w:div>
            <w:div w:id="101465071">
              <w:marLeft w:val="0"/>
              <w:marRight w:val="0"/>
              <w:marTop w:val="0"/>
              <w:marBottom w:val="0"/>
              <w:divBdr>
                <w:top w:val="none" w:sz="0" w:space="0" w:color="auto"/>
                <w:left w:val="none" w:sz="0" w:space="0" w:color="auto"/>
                <w:bottom w:val="none" w:sz="0" w:space="0" w:color="auto"/>
                <w:right w:val="none" w:sz="0" w:space="0" w:color="auto"/>
              </w:divBdr>
            </w:div>
            <w:div w:id="1467313800">
              <w:marLeft w:val="0"/>
              <w:marRight w:val="0"/>
              <w:marTop w:val="0"/>
              <w:marBottom w:val="0"/>
              <w:divBdr>
                <w:top w:val="none" w:sz="0" w:space="0" w:color="auto"/>
                <w:left w:val="none" w:sz="0" w:space="0" w:color="auto"/>
                <w:bottom w:val="none" w:sz="0" w:space="0" w:color="auto"/>
                <w:right w:val="none" w:sz="0" w:space="0" w:color="auto"/>
              </w:divBdr>
            </w:div>
            <w:div w:id="142939558">
              <w:marLeft w:val="0"/>
              <w:marRight w:val="0"/>
              <w:marTop w:val="0"/>
              <w:marBottom w:val="0"/>
              <w:divBdr>
                <w:top w:val="none" w:sz="0" w:space="0" w:color="auto"/>
                <w:left w:val="none" w:sz="0" w:space="0" w:color="auto"/>
                <w:bottom w:val="none" w:sz="0" w:space="0" w:color="auto"/>
                <w:right w:val="none" w:sz="0" w:space="0" w:color="auto"/>
              </w:divBdr>
            </w:div>
            <w:div w:id="2098402703">
              <w:marLeft w:val="0"/>
              <w:marRight w:val="0"/>
              <w:marTop w:val="0"/>
              <w:marBottom w:val="0"/>
              <w:divBdr>
                <w:top w:val="none" w:sz="0" w:space="0" w:color="auto"/>
                <w:left w:val="none" w:sz="0" w:space="0" w:color="auto"/>
                <w:bottom w:val="none" w:sz="0" w:space="0" w:color="auto"/>
                <w:right w:val="none" w:sz="0" w:space="0" w:color="auto"/>
              </w:divBdr>
            </w:div>
            <w:div w:id="679965305">
              <w:marLeft w:val="0"/>
              <w:marRight w:val="0"/>
              <w:marTop w:val="0"/>
              <w:marBottom w:val="0"/>
              <w:divBdr>
                <w:top w:val="none" w:sz="0" w:space="0" w:color="auto"/>
                <w:left w:val="none" w:sz="0" w:space="0" w:color="auto"/>
                <w:bottom w:val="none" w:sz="0" w:space="0" w:color="auto"/>
                <w:right w:val="none" w:sz="0" w:space="0" w:color="auto"/>
              </w:divBdr>
            </w:div>
            <w:div w:id="748506319">
              <w:marLeft w:val="0"/>
              <w:marRight w:val="0"/>
              <w:marTop w:val="0"/>
              <w:marBottom w:val="0"/>
              <w:divBdr>
                <w:top w:val="none" w:sz="0" w:space="0" w:color="auto"/>
                <w:left w:val="none" w:sz="0" w:space="0" w:color="auto"/>
                <w:bottom w:val="none" w:sz="0" w:space="0" w:color="auto"/>
                <w:right w:val="none" w:sz="0" w:space="0" w:color="auto"/>
              </w:divBdr>
            </w:div>
            <w:div w:id="1144539992">
              <w:marLeft w:val="0"/>
              <w:marRight w:val="0"/>
              <w:marTop w:val="0"/>
              <w:marBottom w:val="0"/>
              <w:divBdr>
                <w:top w:val="none" w:sz="0" w:space="0" w:color="auto"/>
                <w:left w:val="none" w:sz="0" w:space="0" w:color="auto"/>
                <w:bottom w:val="none" w:sz="0" w:space="0" w:color="auto"/>
                <w:right w:val="none" w:sz="0" w:space="0" w:color="auto"/>
              </w:divBdr>
            </w:div>
            <w:div w:id="251672261">
              <w:marLeft w:val="0"/>
              <w:marRight w:val="0"/>
              <w:marTop w:val="0"/>
              <w:marBottom w:val="0"/>
              <w:divBdr>
                <w:top w:val="none" w:sz="0" w:space="0" w:color="auto"/>
                <w:left w:val="none" w:sz="0" w:space="0" w:color="auto"/>
                <w:bottom w:val="none" w:sz="0" w:space="0" w:color="auto"/>
                <w:right w:val="none" w:sz="0" w:space="0" w:color="auto"/>
              </w:divBdr>
            </w:div>
            <w:div w:id="736367142">
              <w:marLeft w:val="0"/>
              <w:marRight w:val="0"/>
              <w:marTop w:val="0"/>
              <w:marBottom w:val="0"/>
              <w:divBdr>
                <w:top w:val="none" w:sz="0" w:space="0" w:color="auto"/>
                <w:left w:val="none" w:sz="0" w:space="0" w:color="auto"/>
                <w:bottom w:val="none" w:sz="0" w:space="0" w:color="auto"/>
                <w:right w:val="none" w:sz="0" w:space="0" w:color="auto"/>
              </w:divBdr>
            </w:div>
            <w:div w:id="1536115166">
              <w:marLeft w:val="0"/>
              <w:marRight w:val="0"/>
              <w:marTop w:val="0"/>
              <w:marBottom w:val="0"/>
              <w:divBdr>
                <w:top w:val="none" w:sz="0" w:space="0" w:color="auto"/>
                <w:left w:val="none" w:sz="0" w:space="0" w:color="auto"/>
                <w:bottom w:val="none" w:sz="0" w:space="0" w:color="auto"/>
                <w:right w:val="none" w:sz="0" w:space="0" w:color="auto"/>
              </w:divBdr>
            </w:div>
            <w:div w:id="270165126">
              <w:marLeft w:val="0"/>
              <w:marRight w:val="0"/>
              <w:marTop w:val="0"/>
              <w:marBottom w:val="0"/>
              <w:divBdr>
                <w:top w:val="none" w:sz="0" w:space="0" w:color="auto"/>
                <w:left w:val="none" w:sz="0" w:space="0" w:color="auto"/>
                <w:bottom w:val="none" w:sz="0" w:space="0" w:color="auto"/>
                <w:right w:val="none" w:sz="0" w:space="0" w:color="auto"/>
              </w:divBdr>
            </w:div>
            <w:div w:id="267276520">
              <w:marLeft w:val="0"/>
              <w:marRight w:val="0"/>
              <w:marTop w:val="0"/>
              <w:marBottom w:val="0"/>
              <w:divBdr>
                <w:top w:val="none" w:sz="0" w:space="0" w:color="auto"/>
                <w:left w:val="none" w:sz="0" w:space="0" w:color="auto"/>
                <w:bottom w:val="none" w:sz="0" w:space="0" w:color="auto"/>
                <w:right w:val="none" w:sz="0" w:space="0" w:color="auto"/>
              </w:divBdr>
            </w:div>
            <w:div w:id="110975156">
              <w:marLeft w:val="0"/>
              <w:marRight w:val="0"/>
              <w:marTop w:val="0"/>
              <w:marBottom w:val="0"/>
              <w:divBdr>
                <w:top w:val="none" w:sz="0" w:space="0" w:color="auto"/>
                <w:left w:val="none" w:sz="0" w:space="0" w:color="auto"/>
                <w:bottom w:val="none" w:sz="0" w:space="0" w:color="auto"/>
                <w:right w:val="none" w:sz="0" w:space="0" w:color="auto"/>
              </w:divBdr>
            </w:div>
            <w:div w:id="477767225">
              <w:marLeft w:val="0"/>
              <w:marRight w:val="0"/>
              <w:marTop w:val="0"/>
              <w:marBottom w:val="0"/>
              <w:divBdr>
                <w:top w:val="none" w:sz="0" w:space="0" w:color="auto"/>
                <w:left w:val="none" w:sz="0" w:space="0" w:color="auto"/>
                <w:bottom w:val="none" w:sz="0" w:space="0" w:color="auto"/>
                <w:right w:val="none" w:sz="0" w:space="0" w:color="auto"/>
              </w:divBdr>
            </w:div>
            <w:div w:id="2102288126">
              <w:marLeft w:val="0"/>
              <w:marRight w:val="0"/>
              <w:marTop w:val="0"/>
              <w:marBottom w:val="0"/>
              <w:divBdr>
                <w:top w:val="none" w:sz="0" w:space="0" w:color="auto"/>
                <w:left w:val="none" w:sz="0" w:space="0" w:color="auto"/>
                <w:bottom w:val="none" w:sz="0" w:space="0" w:color="auto"/>
                <w:right w:val="none" w:sz="0" w:space="0" w:color="auto"/>
              </w:divBdr>
            </w:div>
            <w:div w:id="1356924753">
              <w:marLeft w:val="0"/>
              <w:marRight w:val="0"/>
              <w:marTop w:val="0"/>
              <w:marBottom w:val="0"/>
              <w:divBdr>
                <w:top w:val="none" w:sz="0" w:space="0" w:color="auto"/>
                <w:left w:val="none" w:sz="0" w:space="0" w:color="auto"/>
                <w:bottom w:val="none" w:sz="0" w:space="0" w:color="auto"/>
                <w:right w:val="none" w:sz="0" w:space="0" w:color="auto"/>
              </w:divBdr>
            </w:div>
            <w:div w:id="1221744522">
              <w:marLeft w:val="0"/>
              <w:marRight w:val="0"/>
              <w:marTop w:val="0"/>
              <w:marBottom w:val="0"/>
              <w:divBdr>
                <w:top w:val="none" w:sz="0" w:space="0" w:color="auto"/>
                <w:left w:val="none" w:sz="0" w:space="0" w:color="auto"/>
                <w:bottom w:val="none" w:sz="0" w:space="0" w:color="auto"/>
                <w:right w:val="none" w:sz="0" w:space="0" w:color="auto"/>
              </w:divBdr>
            </w:div>
            <w:div w:id="1881092884">
              <w:marLeft w:val="0"/>
              <w:marRight w:val="0"/>
              <w:marTop w:val="0"/>
              <w:marBottom w:val="0"/>
              <w:divBdr>
                <w:top w:val="none" w:sz="0" w:space="0" w:color="auto"/>
                <w:left w:val="none" w:sz="0" w:space="0" w:color="auto"/>
                <w:bottom w:val="none" w:sz="0" w:space="0" w:color="auto"/>
                <w:right w:val="none" w:sz="0" w:space="0" w:color="auto"/>
              </w:divBdr>
            </w:div>
            <w:div w:id="377051214">
              <w:marLeft w:val="0"/>
              <w:marRight w:val="0"/>
              <w:marTop w:val="0"/>
              <w:marBottom w:val="0"/>
              <w:divBdr>
                <w:top w:val="none" w:sz="0" w:space="0" w:color="auto"/>
                <w:left w:val="none" w:sz="0" w:space="0" w:color="auto"/>
                <w:bottom w:val="none" w:sz="0" w:space="0" w:color="auto"/>
                <w:right w:val="none" w:sz="0" w:space="0" w:color="auto"/>
              </w:divBdr>
            </w:div>
            <w:div w:id="1232042994">
              <w:marLeft w:val="0"/>
              <w:marRight w:val="0"/>
              <w:marTop w:val="0"/>
              <w:marBottom w:val="0"/>
              <w:divBdr>
                <w:top w:val="none" w:sz="0" w:space="0" w:color="auto"/>
                <w:left w:val="none" w:sz="0" w:space="0" w:color="auto"/>
                <w:bottom w:val="none" w:sz="0" w:space="0" w:color="auto"/>
                <w:right w:val="none" w:sz="0" w:space="0" w:color="auto"/>
              </w:divBdr>
            </w:div>
            <w:div w:id="512231864">
              <w:marLeft w:val="0"/>
              <w:marRight w:val="0"/>
              <w:marTop w:val="0"/>
              <w:marBottom w:val="0"/>
              <w:divBdr>
                <w:top w:val="none" w:sz="0" w:space="0" w:color="auto"/>
                <w:left w:val="none" w:sz="0" w:space="0" w:color="auto"/>
                <w:bottom w:val="none" w:sz="0" w:space="0" w:color="auto"/>
                <w:right w:val="none" w:sz="0" w:space="0" w:color="auto"/>
              </w:divBdr>
            </w:div>
            <w:div w:id="1863589734">
              <w:marLeft w:val="0"/>
              <w:marRight w:val="0"/>
              <w:marTop w:val="0"/>
              <w:marBottom w:val="0"/>
              <w:divBdr>
                <w:top w:val="none" w:sz="0" w:space="0" w:color="auto"/>
                <w:left w:val="none" w:sz="0" w:space="0" w:color="auto"/>
                <w:bottom w:val="none" w:sz="0" w:space="0" w:color="auto"/>
                <w:right w:val="none" w:sz="0" w:space="0" w:color="auto"/>
              </w:divBdr>
            </w:div>
            <w:div w:id="515844648">
              <w:marLeft w:val="0"/>
              <w:marRight w:val="0"/>
              <w:marTop w:val="0"/>
              <w:marBottom w:val="0"/>
              <w:divBdr>
                <w:top w:val="none" w:sz="0" w:space="0" w:color="auto"/>
                <w:left w:val="none" w:sz="0" w:space="0" w:color="auto"/>
                <w:bottom w:val="none" w:sz="0" w:space="0" w:color="auto"/>
                <w:right w:val="none" w:sz="0" w:space="0" w:color="auto"/>
              </w:divBdr>
            </w:div>
            <w:div w:id="1250432813">
              <w:marLeft w:val="0"/>
              <w:marRight w:val="0"/>
              <w:marTop w:val="0"/>
              <w:marBottom w:val="0"/>
              <w:divBdr>
                <w:top w:val="none" w:sz="0" w:space="0" w:color="auto"/>
                <w:left w:val="none" w:sz="0" w:space="0" w:color="auto"/>
                <w:bottom w:val="none" w:sz="0" w:space="0" w:color="auto"/>
                <w:right w:val="none" w:sz="0" w:space="0" w:color="auto"/>
              </w:divBdr>
            </w:div>
            <w:div w:id="576985964">
              <w:marLeft w:val="0"/>
              <w:marRight w:val="0"/>
              <w:marTop w:val="0"/>
              <w:marBottom w:val="0"/>
              <w:divBdr>
                <w:top w:val="none" w:sz="0" w:space="0" w:color="auto"/>
                <w:left w:val="none" w:sz="0" w:space="0" w:color="auto"/>
                <w:bottom w:val="none" w:sz="0" w:space="0" w:color="auto"/>
                <w:right w:val="none" w:sz="0" w:space="0" w:color="auto"/>
              </w:divBdr>
            </w:div>
            <w:div w:id="301739833">
              <w:marLeft w:val="0"/>
              <w:marRight w:val="0"/>
              <w:marTop w:val="0"/>
              <w:marBottom w:val="0"/>
              <w:divBdr>
                <w:top w:val="none" w:sz="0" w:space="0" w:color="auto"/>
                <w:left w:val="none" w:sz="0" w:space="0" w:color="auto"/>
                <w:bottom w:val="none" w:sz="0" w:space="0" w:color="auto"/>
                <w:right w:val="none" w:sz="0" w:space="0" w:color="auto"/>
              </w:divBdr>
            </w:div>
            <w:div w:id="884802859">
              <w:marLeft w:val="0"/>
              <w:marRight w:val="0"/>
              <w:marTop w:val="0"/>
              <w:marBottom w:val="0"/>
              <w:divBdr>
                <w:top w:val="none" w:sz="0" w:space="0" w:color="auto"/>
                <w:left w:val="none" w:sz="0" w:space="0" w:color="auto"/>
                <w:bottom w:val="none" w:sz="0" w:space="0" w:color="auto"/>
                <w:right w:val="none" w:sz="0" w:space="0" w:color="auto"/>
              </w:divBdr>
            </w:div>
            <w:div w:id="990405555">
              <w:marLeft w:val="0"/>
              <w:marRight w:val="0"/>
              <w:marTop w:val="0"/>
              <w:marBottom w:val="0"/>
              <w:divBdr>
                <w:top w:val="none" w:sz="0" w:space="0" w:color="auto"/>
                <w:left w:val="none" w:sz="0" w:space="0" w:color="auto"/>
                <w:bottom w:val="none" w:sz="0" w:space="0" w:color="auto"/>
                <w:right w:val="none" w:sz="0" w:space="0" w:color="auto"/>
              </w:divBdr>
            </w:div>
            <w:div w:id="2015108411">
              <w:marLeft w:val="0"/>
              <w:marRight w:val="0"/>
              <w:marTop w:val="0"/>
              <w:marBottom w:val="0"/>
              <w:divBdr>
                <w:top w:val="none" w:sz="0" w:space="0" w:color="auto"/>
                <w:left w:val="none" w:sz="0" w:space="0" w:color="auto"/>
                <w:bottom w:val="none" w:sz="0" w:space="0" w:color="auto"/>
                <w:right w:val="none" w:sz="0" w:space="0" w:color="auto"/>
              </w:divBdr>
            </w:div>
            <w:div w:id="1617253094">
              <w:marLeft w:val="0"/>
              <w:marRight w:val="0"/>
              <w:marTop w:val="0"/>
              <w:marBottom w:val="0"/>
              <w:divBdr>
                <w:top w:val="none" w:sz="0" w:space="0" w:color="auto"/>
                <w:left w:val="none" w:sz="0" w:space="0" w:color="auto"/>
                <w:bottom w:val="none" w:sz="0" w:space="0" w:color="auto"/>
                <w:right w:val="none" w:sz="0" w:space="0" w:color="auto"/>
              </w:divBdr>
            </w:div>
            <w:div w:id="1552881500">
              <w:marLeft w:val="0"/>
              <w:marRight w:val="0"/>
              <w:marTop w:val="0"/>
              <w:marBottom w:val="0"/>
              <w:divBdr>
                <w:top w:val="none" w:sz="0" w:space="0" w:color="auto"/>
                <w:left w:val="none" w:sz="0" w:space="0" w:color="auto"/>
                <w:bottom w:val="none" w:sz="0" w:space="0" w:color="auto"/>
                <w:right w:val="none" w:sz="0" w:space="0" w:color="auto"/>
              </w:divBdr>
            </w:div>
            <w:div w:id="761726914">
              <w:marLeft w:val="0"/>
              <w:marRight w:val="0"/>
              <w:marTop w:val="0"/>
              <w:marBottom w:val="0"/>
              <w:divBdr>
                <w:top w:val="none" w:sz="0" w:space="0" w:color="auto"/>
                <w:left w:val="none" w:sz="0" w:space="0" w:color="auto"/>
                <w:bottom w:val="none" w:sz="0" w:space="0" w:color="auto"/>
                <w:right w:val="none" w:sz="0" w:space="0" w:color="auto"/>
              </w:divBdr>
            </w:div>
            <w:div w:id="906190873">
              <w:marLeft w:val="0"/>
              <w:marRight w:val="0"/>
              <w:marTop w:val="0"/>
              <w:marBottom w:val="0"/>
              <w:divBdr>
                <w:top w:val="none" w:sz="0" w:space="0" w:color="auto"/>
                <w:left w:val="none" w:sz="0" w:space="0" w:color="auto"/>
                <w:bottom w:val="none" w:sz="0" w:space="0" w:color="auto"/>
                <w:right w:val="none" w:sz="0" w:space="0" w:color="auto"/>
              </w:divBdr>
            </w:div>
            <w:div w:id="1017925744">
              <w:marLeft w:val="0"/>
              <w:marRight w:val="0"/>
              <w:marTop w:val="0"/>
              <w:marBottom w:val="0"/>
              <w:divBdr>
                <w:top w:val="none" w:sz="0" w:space="0" w:color="auto"/>
                <w:left w:val="none" w:sz="0" w:space="0" w:color="auto"/>
                <w:bottom w:val="none" w:sz="0" w:space="0" w:color="auto"/>
                <w:right w:val="none" w:sz="0" w:space="0" w:color="auto"/>
              </w:divBdr>
            </w:div>
            <w:div w:id="2035419285">
              <w:marLeft w:val="0"/>
              <w:marRight w:val="0"/>
              <w:marTop w:val="0"/>
              <w:marBottom w:val="0"/>
              <w:divBdr>
                <w:top w:val="none" w:sz="0" w:space="0" w:color="auto"/>
                <w:left w:val="none" w:sz="0" w:space="0" w:color="auto"/>
                <w:bottom w:val="none" w:sz="0" w:space="0" w:color="auto"/>
                <w:right w:val="none" w:sz="0" w:space="0" w:color="auto"/>
              </w:divBdr>
            </w:div>
            <w:div w:id="1342005323">
              <w:marLeft w:val="0"/>
              <w:marRight w:val="0"/>
              <w:marTop w:val="0"/>
              <w:marBottom w:val="0"/>
              <w:divBdr>
                <w:top w:val="none" w:sz="0" w:space="0" w:color="auto"/>
                <w:left w:val="none" w:sz="0" w:space="0" w:color="auto"/>
                <w:bottom w:val="none" w:sz="0" w:space="0" w:color="auto"/>
                <w:right w:val="none" w:sz="0" w:space="0" w:color="auto"/>
              </w:divBdr>
            </w:div>
            <w:div w:id="851575082">
              <w:marLeft w:val="0"/>
              <w:marRight w:val="0"/>
              <w:marTop w:val="0"/>
              <w:marBottom w:val="0"/>
              <w:divBdr>
                <w:top w:val="none" w:sz="0" w:space="0" w:color="auto"/>
                <w:left w:val="none" w:sz="0" w:space="0" w:color="auto"/>
                <w:bottom w:val="none" w:sz="0" w:space="0" w:color="auto"/>
                <w:right w:val="none" w:sz="0" w:space="0" w:color="auto"/>
              </w:divBdr>
            </w:div>
            <w:div w:id="775907908">
              <w:marLeft w:val="0"/>
              <w:marRight w:val="0"/>
              <w:marTop w:val="0"/>
              <w:marBottom w:val="0"/>
              <w:divBdr>
                <w:top w:val="none" w:sz="0" w:space="0" w:color="auto"/>
                <w:left w:val="none" w:sz="0" w:space="0" w:color="auto"/>
                <w:bottom w:val="none" w:sz="0" w:space="0" w:color="auto"/>
                <w:right w:val="none" w:sz="0" w:space="0" w:color="auto"/>
              </w:divBdr>
            </w:div>
            <w:div w:id="1539470639">
              <w:marLeft w:val="0"/>
              <w:marRight w:val="0"/>
              <w:marTop w:val="0"/>
              <w:marBottom w:val="0"/>
              <w:divBdr>
                <w:top w:val="none" w:sz="0" w:space="0" w:color="auto"/>
                <w:left w:val="none" w:sz="0" w:space="0" w:color="auto"/>
                <w:bottom w:val="none" w:sz="0" w:space="0" w:color="auto"/>
                <w:right w:val="none" w:sz="0" w:space="0" w:color="auto"/>
              </w:divBdr>
            </w:div>
            <w:div w:id="935211458">
              <w:marLeft w:val="0"/>
              <w:marRight w:val="0"/>
              <w:marTop w:val="0"/>
              <w:marBottom w:val="0"/>
              <w:divBdr>
                <w:top w:val="none" w:sz="0" w:space="0" w:color="auto"/>
                <w:left w:val="none" w:sz="0" w:space="0" w:color="auto"/>
                <w:bottom w:val="none" w:sz="0" w:space="0" w:color="auto"/>
                <w:right w:val="none" w:sz="0" w:space="0" w:color="auto"/>
              </w:divBdr>
            </w:div>
            <w:div w:id="1842355182">
              <w:marLeft w:val="0"/>
              <w:marRight w:val="0"/>
              <w:marTop w:val="0"/>
              <w:marBottom w:val="0"/>
              <w:divBdr>
                <w:top w:val="none" w:sz="0" w:space="0" w:color="auto"/>
                <w:left w:val="none" w:sz="0" w:space="0" w:color="auto"/>
                <w:bottom w:val="none" w:sz="0" w:space="0" w:color="auto"/>
                <w:right w:val="none" w:sz="0" w:space="0" w:color="auto"/>
              </w:divBdr>
            </w:div>
            <w:div w:id="433552506">
              <w:marLeft w:val="0"/>
              <w:marRight w:val="0"/>
              <w:marTop w:val="0"/>
              <w:marBottom w:val="0"/>
              <w:divBdr>
                <w:top w:val="none" w:sz="0" w:space="0" w:color="auto"/>
                <w:left w:val="none" w:sz="0" w:space="0" w:color="auto"/>
                <w:bottom w:val="none" w:sz="0" w:space="0" w:color="auto"/>
                <w:right w:val="none" w:sz="0" w:space="0" w:color="auto"/>
              </w:divBdr>
            </w:div>
            <w:div w:id="1991396672">
              <w:marLeft w:val="0"/>
              <w:marRight w:val="0"/>
              <w:marTop w:val="0"/>
              <w:marBottom w:val="0"/>
              <w:divBdr>
                <w:top w:val="none" w:sz="0" w:space="0" w:color="auto"/>
                <w:left w:val="none" w:sz="0" w:space="0" w:color="auto"/>
                <w:bottom w:val="none" w:sz="0" w:space="0" w:color="auto"/>
                <w:right w:val="none" w:sz="0" w:space="0" w:color="auto"/>
              </w:divBdr>
            </w:div>
            <w:div w:id="786463616">
              <w:marLeft w:val="0"/>
              <w:marRight w:val="0"/>
              <w:marTop w:val="0"/>
              <w:marBottom w:val="0"/>
              <w:divBdr>
                <w:top w:val="none" w:sz="0" w:space="0" w:color="auto"/>
                <w:left w:val="none" w:sz="0" w:space="0" w:color="auto"/>
                <w:bottom w:val="none" w:sz="0" w:space="0" w:color="auto"/>
                <w:right w:val="none" w:sz="0" w:space="0" w:color="auto"/>
              </w:divBdr>
            </w:div>
            <w:div w:id="324894703">
              <w:marLeft w:val="0"/>
              <w:marRight w:val="0"/>
              <w:marTop w:val="0"/>
              <w:marBottom w:val="0"/>
              <w:divBdr>
                <w:top w:val="none" w:sz="0" w:space="0" w:color="auto"/>
                <w:left w:val="none" w:sz="0" w:space="0" w:color="auto"/>
                <w:bottom w:val="none" w:sz="0" w:space="0" w:color="auto"/>
                <w:right w:val="none" w:sz="0" w:space="0" w:color="auto"/>
              </w:divBdr>
            </w:div>
            <w:div w:id="891186968">
              <w:marLeft w:val="0"/>
              <w:marRight w:val="0"/>
              <w:marTop w:val="0"/>
              <w:marBottom w:val="0"/>
              <w:divBdr>
                <w:top w:val="none" w:sz="0" w:space="0" w:color="auto"/>
                <w:left w:val="none" w:sz="0" w:space="0" w:color="auto"/>
                <w:bottom w:val="none" w:sz="0" w:space="0" w:color="auto"/>
                <w:right w:val="none" w:sz="0" w:space="0" w:color="auto"/>
              </w:divBdr>
            </w:div>
            <w:div w:id="491533170">
              <w:marLeft w:val="0"/>
              <w:marRight w:val="0"/>
              <w:marTop w:val="0"/>
              <w:marBottom w:val="0"/>
              <w:divBdr>
                <w:top w:val="none" w:sz="0" w:space="0" w:color="auto"/>
                <w:left w:val="none" w:sz="0" w:space="0" w:color="auto"/>
                <w:bottom w:val="none" w:sz="0" w:space="0" w:color="auto"/>
                <w:right w:val="none" w:sz="0" w:space="0" w:color="auto"/>
              </w:divBdr>
            </w:div>
            <w:div w:id="900601362">
              <w:marLeft w:val="0"/>
              <w:marRight w:val="0"/>
              <w:marTop w:val="0"/>
              <w:marBottom w:val="0"/>
              <w:divBdr>
                <w:top w:val="none" w:sz="0" w:space="0" w:color="auto"/>
                <w:left w:val="none" w:sz="0" w:space="0" w:color="auto"/>
                <w:bottom w:val="none" w:sz="0" w:space="0" w:color="auto"/>
                <w:right w:val="none" w:sz="0" w:space="0" w:color="auto"/>
              </w:divBdr>
            </w:div>
            <w:div w:id="799495569">
              <w:marLeft w:val="0"/>
              <w:marRight w:val="0"/>
              <w:marTop w:val="0"/>
              <w:marBottom w:val="0"/>
              <w:divBdr>
                <w:top w:val="none" w:sz="0" w:space="0" w:color="auto"/>
                <w:left w:val="none" w:sz="0" w:space="0" w:color="auto"/>
                <w:bottom w:val="none" w:sz="0" w:space="0" w:color="auto"/>
                <w:right w:val="none" w:sz="0" w:space="0" w:color="auto"/>
              </w:divBdr>
            </w:div>
            <w:div w:id="807817364">
              <w:marLeft w:val="0"/>
              <w:marRight w:val="0"/>
              <w:marTop w:val="0"/>
              <w:marBottom w:val="0"/>
              <w:divBdr>
                <w:top w:val="none" w:sz="0" w:space="0" w:color="auto"/>
                <w:left w:val="none" w:sz="0" w:space="0" w:color="auto"/>
                <w:bottom w:val="none" w:sz="0" w:space="0" w:color="auto"/>
                <w:right w:val="none" w:sz="0" w:space="0" w:color="auto"/>
              </w:divBdr>
            </w:div>
            <w:div w:id="1764571870">
              <w:marLeft w:val="0"/>
              <w:marRight w:val="0"/>
              <w:marTop w:val="0"/>
              <w:marBottom w:val="0"/>
              <w:divBdr>
                <w:top w:val="none" w:sz="0" w:space="0" w:color="auto"/>
                <w:left w:val="none" w:sz="0" w:space="0" w:color="auto"/>
                <w:bottom w:val="none" w:sz="0" w:space="0" w:color="auto"/>
                <w:right w:val="none" w:sz="0" w:space="0" w:color="auto"/>
              </w:divBdr>
            </w:div>
            <w:div w:id="2099866050">
              <w:marLeft w:val="0"/>
              <w:marRight w:val="0"/>
              <w:marTop w:val="0"/>
              <w:marBottom w:val="0"/>
              <w:divBdr>
                <w:top w:val="none" w:sz="0" w:space="0" w:color="auto"/>
                <w:left w:val="none" w:sz="0" w:space="0" w:color="auto"/>
                <w:bottom w:val="none" w:sz="0" w:space="0" w:color="auto"/>
                <w:right w:val="none" w:sz="0" w:space="0" w:color="auto"/>
              </w:divBdr>
            </w:div>
            <w:div w:id="1546482686">
              <w:marLeft w:val="0"/>
              <w:marRight w:val="0"/>
              <w:marTop w:val="0"/>
              <w:marBottom w:val="0"/>
              <w:divBdr>
                <w:top w:val="none" w:sz="0" w:space="0" w:color="auto"/>
                <w:left w:val="none" w:sz="0" w:space="0" w:color="auto"/>
                <w:bottom w:val="none" w:sz="0" w:space="0" w:color="auto"/>
                <w:right w:val="none" w:sz="0" w:space="0" w:color="auto"/>
              </w:divBdr>
            </w:div>
            <w:div w:id="129715377">
              <w:marLeft w:val="0"/>
              <w:marRight w:val="0"/>
              <w:marTop w:val="0"/>
              <w:marBottom w:val="0"/>
              <w:divBdr>
                <w:top w:val="none" w:sz="0" w:space="0" w:color="auto"/>
                <w:left w:val="none" w:sz="0" w:space="0" w:color="auto"/>
                <w:bottom w:val="none" w:sz="0" w:space="0" w:color="auto"/>
                <w:right w:val="none" w:sz="0" w:space="0" w:color="auto"/>
              </w:divBdr>
            </w:div>
            <w:div w:id="828058981">
              <w:marLeft w:val="0"/>
              <w:marRight w:val="0"/>
              <w:marTop w:val="0"/>
              <w:marBottom w:val="0"/>
              <w:divBdr>
                <w:top w:val="none" w:sz="0" w:space="0" w:color="auto"/>
                <w:left w:val="none" w:sz="0" w:space="0" w:color="auto"/>
                <w:bottom w:val="none" w:sz="0" w:space="0" w:color="auto"/>
                <w:right w:val="none" w:sz="0" w:space="0" w:color="auto"/>
              </w:divBdr>
            </w:div>
            <w:div w:id="205871256">
              <w:marLeft w:val="0"/>
              <w:marRight w:val="0"/>
              <w:marTop w:val="0"/>
              <w:marBottom w:val="0"/>
              <w:divBdr>
                <w:top w:val="none" w:sz="0" w:space="0" w:color="auto"/>
                <w:left w:val="none" w:sz="0" w:space="0" w:color="auto"/>
                <w:bottom w:val="none" w:sz="0" w:space="0" w:color="auto"/>
                <w:right w:val="none" w:sz="0" w:space="0" w:color="auto"/>
              </w:divBdr>
            </w:div>
            <w:div w:id="1778216569">
              <w:marLeft w:val="0"/>
              <w:marRight w:val="0"/>
              <w:marTop w:val="0"/>
              <w:marBottom w:val="0"/>
              <w:divBdr>
                <w:top w:val="none" w:sz="0" w:space="0" w:color="auto"/>
                <w:left w:val="none" w:sz="0" w:space="0" w:color="auto"/>
                <w:bottom w:val="none" w:sz="0" w:space="0" w:color="auto"/>
                <w:right w:val="none" w:sz="0" w:space="0" w:color="auto"/>
              </w:divBdr>
            </w:div>
            <w:div w:id="1338576167">
              <w:marLeft w:val="0"/>
              <w:marRight w:val="0"/>
              <w:marTop w:val="0"/>
              <w:marBottom w:val="0"/>
              <w:divBdr>
                <w:top w:val="none" w:sz="0" w:space="0" w:color="auto"/>
                <w:left w:val="none" w:sz="0" w:space="0" w:color="auto"/>
                <w:bottom w:val="none" w:sz="0" w:space="0" w:color="auto"/>
                <w:right w:val="none" w:sz="0" w:space="0" w:color="auto"/>
              </w:divBdr>
            </w:div>
            <w:div w:id="186456333">
              <w:marLeft w:val="0"/>
              <w:marRight w:val="0"/>
              <w:marTop w:val="0"/>
              <w:marBottom w:val="0"/>
              <w:divBdr>
                <w:top w:val="none" w:sz="0" w:space="0" w:color="auto"/>
                <w:left w:val="none" w:sz="0" w:space="0" w:color="auto"/>
                <w:bottom w:val="none" w:sz="0" w:space="0" w:color="auto"/>
                <w:right w:val="none" w:sz="0" w:space="0" w:color="auto"/>
              </w:divBdr>
            </w:div>
            <w:div w:id="466044907">
              <w:marLeft w:val="0"/>
              <w:marRight w:val="0"/>
              <w:marTop w:val="0"/>
              <w:marBottom w:val="0"/>
              <w:divBdr>
                <w:top w:val="none" w:sz="0" w:space="0" w:color="auto"/>
                <w:left w:val="none" w:sz="0" w:space="0" w:color="auto"/>
                <w:bottom w:val="none" w:sz="0" w:space="0" w:color="auto"/>
                <w:right w:val="none" w:sz="0" w:space="0" w:color="auto"/>
              </w:divBdr>
            </w:div>
            <w:div w:id="638194411">
              <w:marLeft w:val="0"/>
              <w:marRight w:val="0"/>
              <w:marTop w:val="0"/>
              <w:marBottom w:val="0"/>
              <w:divBdr>
                <w:top w:val="none" w:sz="0" w:space="0" w:color="auto"/>
                <w:left w:val="none" w:sz="0" w:space="0" w:color="auto"/>
                <w:bottom w:val="none" w:sz="0" w:space="0" w:color="auto"/>
                <w:right w:val="none" w:sz="0" w:space="0" w:color="auto"/>
              </w:divBdr>
            </w:div>
            <w:div w:id="1416707700">
              <w:marLeft w:val="0"/>
              <w:marRight w:val="0"/>
              <w:marTop w:val="0"/>
              <w:marBottom w:val="0"/>
              <w:divBdr>
                <w:top w:val="none" w:sz="0" w:space="0" w:color="auto"/>
                <w:left w:val="none" w:sz="0" w:space="0" w:color="auto"/>
                <w:bottom w:val="none" w:sz="0" w:space="0" w:color="auto"/>
                <w:right w:val="none" w:sz="0" w:space="0" w:color="auto"/>
              </w:divBdr>
            </w:div>
            <w:div w:id="67001711">
              <w:marLeft w:val="0"/>
              <w:marRight w:val="0"/>
              <w:marTop w:val="0"/>
              <w:marBottom w:val="0"/>
              <w:divBdr>
                <w:top w:val="none" w:sz="0" w:space="0" w:color="auto"/>
                <w:left w:val="none" w:sz="0" w:space="0" w:color="auto"/>
                <w:bottom w:val="none" w:sz="0" w:space="0" w:color="auto"/>
                <w:right w:val="none" w:sz="0" w:space="0" w:color="auto"/>
              </w:divBdr>
            </w:div>
            <w:div w:id="550455925">
              <w:marLeft w:val="0"/>
              <w:marRight w:val="0"/>
              <w:marTop w:val="0"/>
              <w:marBottom w:val="0"/>
              <w:divBdr>
                <w:top w:val="none" w:sz="0" w:space="0" w:color="auto"/>
                <w:left w:val="none" w:sz="0" w:space="0" w:color="auto"/>
                <w:bottom w:val="none" w:sz="0" w:space="0" w:color="auto"/>
                <w:right w:val="none" w:sz="0" w:space="0" w:color="auto"/>
              </w:divBdr>
            </w:div>
            <w:div w:id="233703061">
              <w:marLeft w:val="0"/>
              <w:marRight w:val="0"/>
              <w:marTop w:val="0"/>
              <w:marBottom w:val="0"/>
              <w:divBdr>
                <w:top w:val="none" w:sz="0" w:space="0" w:color="auto"/>
                <w:left w:val="none" w:sz="0" w:space="0" w:color="auto"/>
                <w:bottom w:val="none" w:sz="0" w:space="0" w:color="auto"/>
                <w:right w:val="none" w:sz="0" w:space="0" w:color="auto"/>
              </w:divBdr>
            </w:div>
            <w:div w:id="65346057">
              <w:marLeft w:val="0"/>
              <w:marRight w:val="0"/>
              <w:marTop w:val="0"/>
              <w:marBottom w:val="0"/>
              <w:divBdr>
                <w:top w:val="none" w:sz="0" w:space="0" w:color="auto"/>
                <w:left w:val="none" w:sz="0" w:space="0" w:color="auto"/>
                <w:bottom w:val="none" w:sz="0" w:space="0" w:color="auto"/>
                <w:right w:val="none" w:sz="0" w:space="0" w:color="auto"/>
              </w:divBdr>
            </w:div>
            <w:div w:id="1285502076">
              <w:marLeft w:val="0"/>
              <w:marRight w:val="0"/>
              <w:marTop w:val="0"/>
              <w:marBottom w:val="0"/>
              <w:divBdr>
                <w:top w:val="none" w:sz="0" w:space="0" w:color="auto"/>
                <w:left w:val="none" w:sz="0" w:space="0" w:color="auto"/>
                <w:bottom w:val="none" w:sz="0" w:space="0" w:color="auto"/>
                <w:right w:val="none" w:sz="0" w:space="0" w:color="auto"/>
              </w:divBdr>
            </w:div>
            <w:div w:id="456992289">
              <w:marLeft w:val="0"/>
              <w:marRight w:val="0"/>
              <w:marTop w:val="0"/>
              <w:marBottom w:val="0"/>
              <w:divBdr>
                <w:top w:val="none" w:sz="0" w:space="0" w:color="auto"/>
                <w:left w:val="none" w:sz="0" w:space="0" w:color="auto"/>
                <w:bottom w:val="none" w:sz="0" w:space="0" w:color="auto"/>
                <w:right w:val="none" w:sz="0" w:space="0" w:color="auto"/>
              </w:divBdr>
            </w:div>
            <w:div w:id="1715495037">
              <w:marLeft w:val="0"/>
              <w:marRight w:val="0"/>
              <w:marTop w:val="0"/>
              <w:marBottom w:val="0"/>
              <w:divBdr>
                <w:top w:val="none" w:sz="0" w:space="0" w:color="auto"/>
                <w:left w:val="none" w:sz="0" w:space="0" w:color="auto"/>
                <w:bottom w:val="none" w:sz="0" w:space="0" w:color="auto"/>
                <w:right w:val="none" w:sz="0" w:space="0" w:color="auto"/>
              </w:divBdr>
            </w:div>
            <w:div w:id="1031567751">
              <w:marLeft w:val="0"/>
              <w:marRight w:val="0"/>
              <w:marTop w:val="0"/>
              <w:marBottom w:val="0"/>
              <w:divBdr>
                <w:top w:val="none" w:sz="0" w:space="0" w:color="auto"/>
                <w:left w:val="none" w:sz="0" w:space="0" w:color="auto"/>
                <w:bottom w:val="none" w:sz="0" w:space="0" w:color="auto"/>
                <w:right w:val="none" w:sz="0" w:space="0" w:color="auto"/>
              </w:divBdr>
            </w:div>
            <w:div w:id="1381595067">
              <w:marLeft w:val="0"/>
              <w:marRight w:val="0"/>
              <w:marTop w:val="0"/>
              <w:marBottom w:val="0"/>
              <w:divBdr>
                <w:top w:val="none" w:sz="0" w:space="0" w:color="auto"/>
                <w:left w:val="none" w:sz="0" w:space="0" w:color="auto"/>
                <w:bottom w:val="none" w:sz="0" w:space="0" w:color="auto"/>
                <w:right w:val="none" w:sz="0" w:space="0" w:color="auto"/>
              </w:divBdr>
            </w:div>
            <w:div w:id="2090225991">
              <w:marLeft w:val="0"/>
              <w:marRight w:val="0"/>
              <w:marTop w:val="0"/>
              <w:marBottom w:val="0"/>
              <w:divBdr>
                <w:top w:val="none" w:sz="0" w:space="0" w:color="auto"/>
                <w:left w:val="none" w:sz="0" w:space="0" w:color="auto"/>
                <w:bottom w:val="none" w:sz="0" w:space="0" w:color="auto"/>
                <w:right w:val="none" w:sz="0" w:space="0" w:color="auto"/>
              </w:divBdr>
            </w:div>
            <w:div w:id="693070950">
              <w:marLeft w:val="0"/>
              <w:marRight w:val="0"/>
              <w:marTop w:val="0"/>
              <w:marBottom w:val="0"/>
              <w:divBdr>
                <w:top w:val="none" w:sz="0" w:space="0" w:color="auto"/>
                <w:left w:val="none" w:sz="0" w:space="0" w:color="auto"/>
                <w:bottom w:val="none" w:sz="0" w:space="0" w:color="auto"/>
                <w:right w:val="none" w:sz="0" w:space="0" w:color="auto"/>
              </w:divBdr>
            </w:div>
            <w:div w:id="1059749383">
              <w:marLeft w:val="0"/>
              <w:marRight w:val="0"/>
              <w:marTop w:val="0"/>
              <w:marBottom w:val="0"/>
              <w:divBdr>
                <w:top w:val="none" w:sz="0" w:space="0" w:color="auto"/>
                <w:left w:val="none" w:sz="0" w:space="0" w:color="auto"/>
                <w:bottom w:val="none" w:sz="0" w:space="0" w:color="auto"/>
                <w:right w:val="none" w:sz="0" w:space="0" w:color="auto"/>
              </w:divBdr>
            </w:div>
            <w:div w:id="78915266">
              <w:marLeft w:val="0"/>
              <w:marRight w:val="0"/>
              <w:marTop w:val="0"/>
              <w:marBottom w:val="0"/>
              <w:divBdr>
                <w:top w:val="none" w:sz="0" w:space="0" w:color="auto"/>
                <w:left w:val="none" w:sz="0" w:space="0" w:color="auto"/>
                <w:bottom w:val="none" w:sz="0" w:space="0" w:color="auto"/>
                <w:right w:val="none" w:sz="0" w:space="0" w:color="auto"/>
              </w:divBdr>
            </w:div>
            <w:div w:id="12197445">
              <w:marLeft w:val="0"/>
              <w:marRight w:val="0"/>
              <w:marTop w:val="0"/>
              <w:marBottom w:val="0"/>
              <w:divBdr>
                <w:top w:val="none" w:sz="0" w:space="0" w:color="auto"/>
                <w:left w:val="none" w:sz="0" w:space="0" w:color="auto"/>
                <w:bottom w:val="none" w:sz="0" w:space="0" w:color="auto"/>
                <w:right w:val="none" w:sz="0" w:space="0" w:color="auto"/>
              </w:divBdr>
            </w:div>
            <w:div w:id="1049917488">
              <w:marLeft w:val="0"/>
              <w:marRight w:val="0"/>
              <w:marTop w:val="0"/>
              <w:marBottom w:val="0"/>
              <w:divBdr>
                <w:top w:val="none" w:sz="0" w:space="0" w:color="auto"/>
                <w:left w:val="none" w:sz="0" w:space="0" w:color="auto"/>
                <w:bottom w:val="none" w:sz="0" w:space="0" w:color="auto"/>
                <w:right w:val="none" w:sz="0" w:space="0" w:color="auto"/>
              </w:divBdr>
            </w:div>
            <w:div w:id="7484997">
              <w:marLeft w:val="0"/>
              <w:marRight w:val="0"/>
              <w:marTop w:val="0"/>
              <w:marBottom w:val="0"/>
              <w:divBdr>
                <w:top w:val="none" w:sz="0" w:space="0" w:color="auto"/>
                <w:left w:val="none" w:sz="0" w:space="0" w:color="auto"/>
                <w:bottom w:val="none" w:sz="0" w:space="0" w:color="auto"/>
                <w:right w:val="none" w:sz="0" w:space="0" w:color="auto"/>
              </w:divBdr>
            </w:div>
            <w:div w:id="288971709">
              <w:marLeft w:val="0"/>
              <w:marRight w:val="0"/>
              <w:marTop w:val="0"/>
              <w:marBottom w:val="0"/>
              <w:divBdr>
                <w:top w:val="none" w:sz="0" w:space="0" w:color="auto"/>
                <w:left w:val="none" w:sz="0" w:space="0" w:color="auto"/>
                <w:bottom w:val="none" w:sz="0" w:space="0" w:color="auto"/>
                <w:right w:val="none" w:sz="0" w:space="0" w:color="auto"/>
              </w:divBdr>
            </w:div>
            <w:div w:id="2041977749">
              <w:marLeft w:val="0"/>
              <w:marRight w:val="0"/>
              <w:marTop w:val="0"/>
              <w:marBottom w:val="0"/>
              <w:divBdr>
                <w:top w:val="none" w:sz="0" w:space="0" w:color="auto"/>
                <w:left w:val="none" w:sz="0" w:space="0" w:color="auto"/>
                <w:bottom w:val="none" w:sz="0" w:space="0" w:color="auto"/>
                <w:right w:val="none" w:sz="0" w:space="0" w:color="auto"/>
              </w:divBdr>
            </w:div>
            <w:div w:id="595480745">
              <w:marLeft w:val="0"/>
              <w:marRight w:val="0"/>
              <w:marTop w:val="0"/>
              <w:marBottom w:val="0"/>
              <w:divBdr>
                <w:top w:val="none" w:sz="0" w:space="0" w:color="auto"/>
                <w:left w:val="none" w:sz="0" w:space="0" w:color="auto"/>
                <w:bottom w:val="none" w:sz="0" w:space="0" w:color="auto"/>
                <w:right w:val="none" w:sz="0" w:space="0" w:color="auto"/>
              </w:divBdr>
            </w:div>
            <w:div w:id="176965401">
              <w:marLeft w:val="0"/>
              <w:marRight w:val="0"/>
              <w:marTop w:val="0"/>
              <w:marBottom w:val="0"/>
              <w:divBdr>
                <w:top w:val="none" w:sz="0" w:space="0" w:color="auto"/>
                <w:left w:val="none" w:sz="0" w:space="0" w:color="auto"/>
                <w:bottom w:val="none" w:sz="0" w:space="0" w:color="auto"/>
                <w:right w:val="none" w:sz="0" w:space="0" w:color="auto"/>
              </w:divBdr>
            </w:div>
            <w:div w:id="974338747">
              <w:marLeft w:val="0"/>
              <w:marRight w:val="0"/>
              <w:marTop w:val="0"/>
              <w:marBottom w:val="0"/>
              <w:divBdr>
                <w:top w:val="none" w:sz="0" w:space="0" w:color="auto"/>
                <w:left w:val="none" w:sz="0" w:space="0" w:color="auto"/>
                <w:bottom w:val="none" w:sz="0" w:space="0" w:color="auto"/>
                <w:right w:val="none" w:sz="0" w:space="0" w:color="auto"/>
              </w:divBdr>
            </w:div>
            <w:div w:id="647855704">
              <w:marLeft w:val="0"/>
              <w:marRight w:val="0"/>
              <w:marTop w:val="0"/>
              <w:marBottom w:val="0"/>
              <w:divBdr>
                <w:top w:val="none" w:sz="0" w:space="0" w:color="auto"/>
                <w:left w:val="none" w:sz="0" w:space="0" w:color="auto"/>
                <w:bottom w:val="none" w:sz="0" w:space="0" w:color="auto"/>
                <w:right w:val="none" w:sz="0" w:space="0" w:color="auto"/>
              </w:divBdr>
            </w:div>
            <w:div w:id="574168994">
              <w:marLeft w:val="0"/>
              <w:marRight w:val="0"/>
              <w:marTop w:val="0"/>
              <w:marBottom w:val="0"/>
              <w:divBdr>
                <w:top w:val="none" w:sz="0" w:space="0" w:color="auto"/>
                <w:left w:val="none" w:sz="0" w:space="0" w:color="auto"/>
                <w:bottom w:val="none" w:sz="0" w:space="0" w:color="auto"/>
                <w:right w:val="none" w:sz="0" w:space="0" w:color="auto"/>
              </w:divBdr>
            </w:div>
            <w:div w:id="551968648">
              <w:marLeft w:val="0"/>
              <w:marRight w:val="0"/>
              <w:marTop w:val="0"/>
              <w:marBottom w:val="0"/>
              <w:divBdr>
                <w:top w:val="none" w:sz="0" w:space="0" w:color="auto"/>
                <w:left w:val="none" w:sz="0" w:space="0" w:color="auto"/>
                <w:bottom w:val="none" w:sz="0" w:space="0" w:color="auto"/>
                <w:right w:val="none" w:sz="0" w:space="0" w:color="auto"/>
              </w:divBdr>
            </w:div>
            <w:div w:id="2049408011">
              <w:marLeft w:val="0"/>
              <w:marRight w:val="0"/>
              <w:marTop w:val="0"/>
              <w:marBottom w:val="0"/>
              <w:divBdr>
                <w:top w:val="none" w:sz="0" w:space="0" w:color="auto"/>
                <w:left w:val="none" w:sz="0" w:space="0" w:color="auto"/>
                <w:bottom w:val="none" w:sz="0" w:space="0" w:color="auto"/>
                <w:right w:val="none" w:sz="0" w:space="0" w:color="auto"/>
              </w:divBdr>
            </w:div>
            <w:div w:id="1886485096">
              <w:marLeft w:val="0"/>
              <w:marRight w:val="0"/>
              <w:marTop w:val="0"/>
              <w:marBottom w:val="0"/>
              <w:divBdr>
                <w:top w:val="none" w:sz="0" w:space="0" w:color="auto"/>
                <w:left w:val="none" w:sz="0" w:space="0" w:color="auto"/>
                <w:bottom w:val="none" w:sz="0" w:space="0" w:color="auto"/>
                <w:right w:val="none" w:sz="0" w:space="0" w:color="auto"/>
              </w:divBdr>
            </w:div>
            <w:div w:id="32386750">
              <w:marLeft w:val="0"/>
              <w:marRight w:val="0"/>
              <w:marTop w:val="0"/>
              <w:marBottom w:val="0"/>
              <w:divBdr>
                <w:top w:val="none" w:sz="0" w:space="0" w:color="auto"/>
                <w:left w:val="none" w:sz="0" w:space="0" w:color="auto"/>
                <w:bottom w:val="none" w:sz="0" w:space="0" w:color="auto"/>
                <w:right w:val="none" w:sz="0" w:space="0" w:color="auto"/>
              </w:divBdr>
            </w:div>
            <w:div w:id="1415083944">
              <w:marLeft w:val="0"/>
              <w:marRight w:val="0"/>
              <w:marTop w:val="0"/>
              <w:marBottom w:val="0"/>
              <w:divBdr>
                <w:top w:val="none" w:sz="0" w:space="0" w:color="auto"/>
                <w:left w:val="none" w:sz="0" w:space="0" w:color="auto"/>
                <w:bottom w:val="none" w:sz="0" w:space="0" w:color="auto"/>
                <w:right w:val="none" w:sz="0" w:space="0" w:color="auto"/>
              </w:divBdr>
            </w:div>
            <w:div w:id="603657412">
              <w:marLeft w:val="0"/>
              <w:marRight w:val="0"/>
              <w:marTop w:val="0"/>
              <w:marBottom w:val="0"/>
              <w:divBdr>
                <w:top w:val="none" w:sz="0" w:space="0" w:color="auto"/>
                <w:left w:val="none" w:sz="0" w:space="0" w:color="auto"/>
                <w:bottom w:val="none" w:sz="0" w:space="0" w:color="auto"/>
                <w:right w:val="none" w:sz="0" w:space="0" w:color="auto"/>
              </w:divBdr>
            </w:div>
            <w:div w:id="1103649424">
              <w:marLeft w:val="0"/>
              <w:marRight w:val="0"/>
              <w:marTop w:val="0"/>
              <w:marBottom w:val="0"/>
              <w:divBdr>
                <w:top w:val="none" w:sz="0" w:space="0" w:color="auto"/>
                <w:left w:val="none" w:sz="0" w:space="0" w:color="auto"/>
                <w:bottom w:val="none" w:sz="0" w:space="0" w:color="auto"/>
                <w:right w:val="none" w:sz="0" w:space="0" w:color="auto"/>
              </w:divBdr>
            </w:div>
            <w:div w:id="1492519760">
              <w:marLeft w:val="0"/>
              <w:marRight w:val="0"/>
              <w:marTop w:val="0"/>
              <w:marBottom w:val="0"/>
              <w:divBdr>
                <w:top w:val="none" w:sz="0" w:space="0" w:color="auto"/>
                <w:left w:val="none" w:sz="0" w:space="0" w:color="auto"/>
                <w:bottom w:val="none" w:sz="0" w:space="0" w:color="auto"/>
                <w:right w:val="none" w:sz="0" w:space="0" w:color="auto"/>
              </w:divBdr>
            </w:div>
            <w:div w:id="2145079323">
              <w:marLeft w:val="0"/>
              <w:marRight w:val="0"/>
              <w:marTop w:val="0"/>
              <w:marBottom w:val="0"/>
              <w:divBdr>
                <w:top w:val="none" w:sz="0" w:space="0" w:color="auto"/>
                <w:left w:val="none" w:sz="0" w:space="0" w:color="auto"/>
                <w:bottom w:val="none" w:sz="0" w:space="0" w:color="auto"/>
                <w:right w:val="none" w:sz="0" w:space="0" w:color="auto"/>
              </w:divBdr>
            </w:div>
            <w:div w:id="1185634524">
              <w:marLeft w:val="0"/>
              <w:marRight w:val="0"/>
              <w:marTop w:val="0"/>
              <w:marBottom w:val="0"/>
              <w:divBdr>
                <w:top w:val="none" w:sz="0" w:space="0" w:color="auto"/>
                <w:left w:val="none" w:sz="0" w:space="0" w:color="auto"/>
                <w:bottom w:val="none" w:sz="0" w:space="0" w:color="auto"/>
                <w:right w:val="none" w:sz="0" w:space="0" w:color="auto"/>
              </w:divBdr>
            </w:div>
            <w:div w:id="257642835">
              <w:marLeft w:val="0"/>
              <w:marRight w:val="0"/>
              <w:marTop w:val="0"/>
              <w:marBottom w:val="0"/>
              <w:divBdr>
                <w:top w:val="none" w:sz="0" w:space="0" w:color="auto"/>
                <w:left w:val="none" w:sz="0" w:space="0" w:color="auto"/>
                <w:bottom w:val="none" w:sz="0" w:space="0" w:color="auto"/>
                <w:right w:val="none" w:sz="0" w:space="0" w:color="auto"/>
              </w:divBdr>
            </w:div>
            <w:div w:id="2078893590">
              <w:marLeft w:val="0"/>
              <w:marRight w:val="0"/>
              <w:marTop w:val="0"/>
              <w:marBottom w:val="0"/>
              <w:divBdr>
                <w:top w:val="none" w:sz="0" w:space="0" w:color="auto"/>
                <w:left w:val="none" w:sz="0" w:space="0" w:color="auto"/>
                <w:bottom w:val="none" w:sz="0" w:space="0" w:color="auto"/>
                <w:right w:val="none" w:sz="0" w:space="0" w:color="auto"/>
              </w:divBdr>
            </w:div>
            <w:div w:id="248082554">
              <w:marLeft w:val="0"/>
              <w:marRight w:val="0"/>
              <w:marTop w:val="0"/>
              <w:marBottom w:val="0"/>
              <w:divBdr>
                <w:top w:val="none" w:sz="0" w:space="0" w:color="auto"/>
                <w:left w:val="none" w:sz="0" w:space="0" w:color="auto"/>
                <w:bottom w:val="none" w:sz="0" w:space="0" w:color="auto"/>
                <w:right w:val="none" w:sz="0" w:space="0" w:color="auto"/>
              </w:divBdr>
            </w:div>
            <w:div w:id="869223063">
              <w:marLeft w:val="0"/>
              <w:marRight w:val="0"/>
              <w:marTop w:val="0"/>
              <w:marBottom w:val="0"/>
              <w:divBdr>
                <w:top w:val="none" w:sz="0" w:space="0" w:color="auto"/>
                <w:left w:val="none" w:sz="0" w:space="0" w:color="auto"/>
                <w:bottom w:val="none" w:sz="0" w:space="0" w:color="auto"/>
                <w:right w:val="none" w:sz="0" w:space="0" w:color="auto"/>
              </w:divBdr>
            </w:div>
            <w:div w:id="571309738">
              <w:marLeft w:val="0"/>
              <w:marRight w:val="0"/>
              <w:marTop w:val="0"/>
              <w:marBottom w:val="0"/>
              <w:divBdr>
                <w:top w:val="none" w:sz="0" w:space="0" w:color="auto"/>
                <w:left w:val="none" w:sz="0" w:space="0" w:color="auto"/>
                <w:bottom w:val="none" w:sz="0" w:space="0" w:color="auto"/>
                <w:right w:val="none" w:sz="0" w:space="0" w:color="auto"/>
              </w:divBdr>
            </w:div>
            <w:div w:id="1637369003">
              <w:marLeft w:val="0"/>
              <w:marRight w:val="0"/>
              <w:marTop w:val="0"/>
              <w:marBottom w:val="0"/>
              <w:divBdr>
                <w:top w:val="none" w:sz="0" w:space="0" w:color="auto"/>
                <w:left w:val="none" w:sz="0" w:space="0" w:color="auto"/>
                <w:bottom w:val="none" w:sz="0" w:space="0" w:color="auto"/>
                <w:right w:val="none" w:sz="0" w:space="0" w:color="auto"/>
              </w:divBdr>
            </w:div>
            <w:div w:id="40714346">
              <w:marLeft w:val="0"/>
              <w:marRight w:val="0"/>
              <w:marTop w:val="0"/>
              <w:marBottom w:val="0"/>
              <w:divBdr>
                <w:top w:val="none" w:sz="0" w:space="0" w:color="auto"/>
                <w:left w:val="none" w:sz="0" w:space="0" w:color="auto"/>
                <w:bottom w:val="none" w:sz="0" w:space="0" w:color="auto"/>
                <w:right w:val="none" w:sz="0" w:space="0" w:color="auto"/>
              </w:divBdr>
            </w:div>
            <w:div w:id="1243640067">
              <w:marLeft w:val="0"/>
              <w:marRight w:val="0"/>
              <w:marTop w:val="0"/>
              <w:marBottom w:val="0"/>
              <w:divBdr>
                <w:top w:val="none" w:sz="0" w:space="0" w:color="auto"/>
                <w:left w:val="none" w:sz="0" w:space="0" w:color="auto"/>
                <w:bottom w:val="none" w:sz="0" w:space="0" w:color="auto"/>
                <w:right w:val="none" w:sz="0" w:space="0" w:color="auto"/>
              </w:divBdr>
            </w:div>
            <w:div w:id="607204607">
              <w:marLeft w:val="0"/>
              <w:marRight w:val="0"/>
              <w:marTop w:val="0"/>
              <w:marBottom w:val="0"/>
              <w:divBdr>
                <w:top w:val="none" w:sz="0" w:space="0" w:color="auto"/>
                <w:left w:val="none" w:sz="0" w:space="0" w:color="auto"/>
                <w:bottom w:val="none" w:sz="0" w:space="0" w:color="auto"/>
                <w:right w:val="none" w:sz="0" w:space="0" w:color="auto"/>
              </w:divBdr>
            </w:div>
            <w:div w:id="1001011697">
              <w:marLeft w:val="0"/>
              <w:marRight w:val="0"/>
              <w:marTop w:val="0"/>
              <w:marBottom w:val="0"/>
              <w:divBdr>
                <w:top w:val="none" w:sz="0" w:space="0" w:color="auto"/>
                <w:left w:val="none" w:sz="0" w:space="0" w:color="auto"/>
                <w:bottom w:val="none" w:sz="0" w:space="0" w:color="auto"/>
                <w:right w:val="none" w:sz="0" w:space="0" w:color="auto"/>
              </w:divBdr>
            </w:div>
            <w:div w:id="2018651706">
              <w:marLeft w:val="0"/>
              <w:marRight w:val="0"/>
              <w:marTop w:val="0"/>
              <w:marBottom w:val="0"/>
              <w:divBdr>
                <w:top w:val="none" w:sz="0" w:space="0" w:color="auto"/>
                <w:left w:val="none" w:sz="0" w:space="0" w:color="auto"/>
                <w:bottom w:val="none" w:sz="0" w:space="0" w:color="auto"/>
                <w:right w:val="none" w:sz="0" w:space="0" w:color="auto"/>
              </w:divBdr>
            </w:div>
            <w:div w:id="2108847588">
              <w:marLeft w:val="0"/>
              <w:marRight w:val="0"/>
              <w:marTop w:val="0"/>
              <w:marBottom w:val="0"/>
              <w:divBdr>
                <w:top w:val="none" w:sz="0" w:space="0" w:color="auto"/>
                <w:left w:val="none" w:sz="0" w:space="0" w:color="auto"/>
                <w:bottom w:val="none" w:sz="0" w:space="0" w:color="auto"/>
                <w:right w:val="none" w:sz="0" w:space="0" w:color="auto"/>
              </w:divBdr>
            </w:div>
            <w:div w:id="1384256170">
              <w:marLeft w:val="0"/>
              <w:marRight w:val="0"/>
              <w:marTop w:val="0"/>
              <w:marBottom w:val="0"/>
              <w:divBdr>
                <w:top w:val="none" w:sz="0" w:space="0" w:color="auto"/>
                <w:left w:val="none" w:sz="0" w:space="0" w:color="auto"/>
                <w:bottom w:val="none" w:sz="0" w:space="0" w:color="auto"/>
                <w:right w:val="none" w:sz="0" w:space="0" w:color="auto"/>
              </w:divBdr>
            </w:div>
            <w:div w:id="554313469">
              <w:marLeft w:val="0"/>
              <w:marRight w:val="0"/>
              <w:marTop w:val="0"/>
              <w:marBottom w:val="0"/>
              <w:divBdr>
                <w:top w:val="none" w:sz="0" w:space="0" w:color="auto"/>
                <w:left w:val="none" w:sz="0" w:space="0" w:color="auto"/>
                <w:bottom w:val="none" w:sz="0" w:space="0" w:color="auto"/>
                <w:right w:val="none" w:sz="0" w:space="0" w:color="auto"/>
              </w:divBdr>
            </w:div>
            <w:div w:id="1073895510">
              <w:marLeft w:val="0"/>
              <w:marRight w:val="0"/>
              <w:marTop w:val="0"/>
              <w:marBottom w:val="0"/>
              <w:divBdr>
                <w:top w:val="none" w:sz="0" w:space="0" w:color="auto"/>
                <w:left w:val="none" w:sz="0" w:space="0" w:color="auto"/>
                <w:bottom w:val="none" w:sz="0" w:space="0" w:color="auto"/>
                <w:right w:val="none" w:sz="0" w:space="0" w:color="auto"/>
              </w:divBdr>
            </w:div>
            <w:div w:id="1876767943">
              <w:marLeft w:val="0"/>
              <w:marRight w:val="0"/>
              <w:marTop w:val="0"/>
              <w:marBottom w:val="0"/>
              <w:divBdr>
                <w:top w:val="none" w:sz="0" w:space="0" w:color="auto"/>
                <w:left w:val="none" w:sz="0" w:space="0" w:color="auto"/>
                <w:bottom w:val="none" w:sz="0" w:space="0" w:color="auto"/>
                <w:right w:val="none" w:sz="0" w:space="0" w:color="auto"/>
              </w:divBdr>
            </w:div>
            <w:div w:id="1626351915">
              <w:marLeft w:val="0"/>
              <w:marRight w:val="0"/>
              <w:marTop w:val="0"/>
              <w:marBottom w:val="0"/>
              <w:divBdr>
                <w:top w:val="none" w:sz="0" w:space="0" w:color="auto"/>
                <w:left w:val="none" w:sz="0" w:space="0" w:color="auto"/>
                <w:bottom w:val="none" w:sz="0" w:space="0" w:color="auto"/>
                <w:right w:val="none" w:sz="0" w:space="0" w:color="auto"/>
              </w:divBdr>
            </w:div>
            <w:div w:id="2047482210">
              <w:marLeft w:val="0"/>
              <w:marRight w:val="0"/>
              <w:marTop w:val="0"/>
              <w:marBottom w:val="0"/>
              <w:divBdr>
                <w:top w:val="none" w:sz="0" w:space="0" w:color="auto"/>
                <w:left w:val="none" w:sz="0" w:space="0" w:color="auto"/>
                <w:bottom w:val="none" w:sz="0" w:space="0" w:color="auto"/>
                <w:right w:val="none" w:sz="0" w:space="0" w:color="auto"/>
              </w:divBdr>
            </w:div>
            <w:div w:id="1295721762">
              <w:marLeft w:val="0"/>
              <w:marRight w:val="0"/>
              <w:marTop w:val="0"/>
              <w:marBottom w:val="0"/>
              <w:divBdr>
                <w:top w:val="none" w:sz="0" w:space="0" w:color="auto"/>
                <w:left w:val="none" w:sz="0" w:space="0" w:color="auto"/>
                <w:bottom w:val="none" w:sz="0" w:space="0" w:color="auto"/>
                <w:right w:val="none" w:sz="0" w:space="0" w:color="auto"/>
              </w:divBdr>
            </w:div>
            <w:div w:id="168718435">
              <w:marLeft w:val="0"/>
              <w:marRight w:val="0"/>
              <w:marTop w:val="0"/>
              <w:marBottom w:val="0"/>
              <w:divBdr>
                <w:top w:val="none" w:sz="0" w:space="0" w:color="auto"/>
                <w:left w:val="none" w:sz="0" w:space="0" w:color="auto"/>
                <w:bottom w:val="none" w:sz="0" w:space="0" w:color="auto"/>
                <w:right w:val="none" w:sz="0" w:space="0" w:color="auto"/>
              </w:divBdr>
            </w:div>
            <w:div w:id="888687547">
              <w:marLeft w:val="0"/>
              <w:marRight w:val="0"/>
              <w:marTop w:val="0"/>
              <w:marBottom w:val="0"/>
              <w:divBdr>
                <w:top w:val="none" w:sz="0" w:space="0" w:color="auto"/>
                <w:left w:val="none" w:sz="0" w:space="0" w:color="auto"/>
                <w:bottom w:val="none" w:sz="0" w:space="0" w:color="auto"/>
                <w:right w:val="none" w:sz="0" w:space="0" w:color="auto"/>
              </w:divBdr>
            </w:div>
            <w:div w:id="1399934084">
              <w:marLeft w:val="0"/>
              <w:marRight w:val="0"/>
              <w:marTop w:val="0"/>
              <w:marBottom w:val="0"/>
              <w:divBdr>
                <w:top w:val="none" w:sz="0" w:space="0" w:color="auto"/>
                <w:left w:val="none" w:sz="0" w:space="0" w:color="auto"/>
                <w:bottom w:val="none" w:sz="0" w:space="0" w:color="auto"/>
                <w:right w:val="none" w:sz="0" w:space="0" w:color="auto"/>
              </w:divBdr>
            </w:div>
            <w:div w:id="1921866627">
              <w:marLeft w:val="0"/>
              <w:marRight w:val="0"/>
              <w:marTop w:val="0"/>
              <w:marBottom w:val="0"/>
              <w:divBdr>
                <w:top w:val="none" w:sz="0" w:space="0" w:color="auto"/>
                <w:left w:val="none" w:sz="0" w:space="0" w:color="auto"/>
                <w:bottom w:val="none" w:sz="0" w:space="0" w:color="auto"/>
                <w:right w:val="none" w:sz="0" w:space="0" w:color="auto"/>
              </w:divBdr>
            </w:div>
            <w:div w:id="1633051507">
              <w:marLeft w:val="0"/>
              <w:marRight w:val="0"/>
              <w:marTop w:val="0"/>
              <w:marBottom w:val="0"/>
              <w:divBdr>
                <w:top w:val="none" w:sz="0" w:space="0" w:color="auto"/>
                <w:left w:val="none" w:sz="0" w:space="0" w:color="auto"/>
                <w:bottom w:val="none" w:sz="0" w:space="0" w:color="auto"/>
                <w:right w:val="none" w:sz="0" w:space="0" w:color="auto"/>
              </w:divBdr>
            </w:div>
            <w:div w:id="1388187485">
              <w:marLeft w:val="0"/>
              <w:marRight w:val="0"/>
              <w:marTop w:val="0"/>
              <w:marBottom w:val="0"/>
              <w:divBdr>
                <w:top w:val="none" w:sz="0" w:space="0" w:color="auto"/>
                <w:left w:val="none" w:sz="0" w:space="0" w:color="auto"/>
                <w:bottom w:val="none" w:sz="0" w:space="0" w:color="auto"/>
                <w:right w:val="none" w:sz="0" w:space="0" w:color="auto"/>
              </w:divBdr>
            </w:div>
            <w:div w:id="1688480120">
              <w:marLeft w:val="0"/>
              <w:marRight w:val="0"/>
              <w:marTop w:val="0"/>
              <w:marBottom w:val="0"/>
              <w:divBdr>
                <w:top w:val="none" w:sz="0" w:space="0" w:color="auto"/>
                <w:left w:val="none" w:sz="0" w:space="0" w:color="auto"/>
                <w:bottom w:val="none" w:sz="0" w:space="0" w:color="auto"/>
                <w:right w:val="none" w:sz="0" w:space="0" w:color="auto"/>
              </w:divBdr>
            </w:div>
            <w:div w:id="1775248371">
              <w:marLeft w:val="0"/>
              <w:marRight w:val="0"/>
              <w:marTop w:val="0"/>
              <w:marBottom w:val="0"/>
              <w:divBdr>
                <w:top w:val="none" w:sz="0" w:space="0" w:color="auto"/>
                <w:left w:val="none" w:sz="0" w:space="0" w:color="auto"/>
                <w:bottom w:val="none" w:sz="0" w:space="0" w:color="auto"/>
                <w:right w:val="none" w:sz="0" w:space="0" w:color="auto"/>
              </w:divBdr>
            </w:div>
            <w:div w:id="1010135738">
              <w:marLeft w:val="0"/>
              <w:marRight w:val="0"/>
              <w:marTop w:val="0"/>
              <w:marBottom w:val="0"/>
              <w:divBdr>
                <w:top w:val="none" w:sz="0" w:space="0" w:color="auto"/>
                <w:left w:val="none" w:sz="0" w:space="0" w:color="auto"/>
                <w:bottom w:val="none" w:sz="0" w:space="0" w:color="auto"/>
                <w:right w:val="none" w:sz="0" w:space="0" w:color="auto"/>
              </w:divBdr>
            </w:div>
            <w:div w:id="1964769929">
              <w:marLeft w:val="0"/>
              <w:marRight w:val="0"/>
              <w:marTop w:val="0"/>
              <w:marBottom w:val="0"/>
              <w:divBdr>
                <w:top w:val="none" w:sz="0" w:space="0" w:color="auto"/>
                <w:left w:val="none" w:sz="0" w:space="0" w:color="auto"/>
                <w:bottom w:val="none" w:sz="0" w:space="0" w:color="auto"/>
                <w:right w:val="none" w:sz="0" w:space="0" w:color="auto"/>
              </w:divBdr>
            </w:div>
            <w:div w:id="967324517">
              <w:marLeft w:val="0"/>
              <w:marRight w:val="0"/>
              <w:marTop w:val="0"/>
              <w:marBottom w:val="0"/>
              <w:divBdr>
                <w:top w:val="none" w:sz="0" w:space="0" w:color="auto"/>
                <w:left w:val="none" w:sz="0" w:space="0" w:color="auto"/>
                <w:bottom w:val="none" w:sz="0" w:space="0" w:color="auto"/>
                <w:right w:val="none" w:sz="0" w:space="0" w:color="auto"/>
              </w:divBdr>
            </w:div>
            <w:div w:id="1043360460">
              <w:marLeft w:val="0"/>
              <w:marRight w:val="0"/>
              <w:marTop w:val="0"/>
              <w:marBottom w:val="0"/>
              <w:divBdr>
                <w:top w:val="none" w:sz="0" w:space="0" w:color="auto"/>
                <w:left w:val="none" w:sz="0" w:space="0" w:color="auto"/>
                <w:bottom w:val="none" w:sz="0" w:space="0" w:color="auto"/>
                <w:right w:val="none" w:sz="0" w:space="0" w:color="auto"/>
              </w:divBdr>
            </w:div>
            <w:div w:id="1025670552">
              <w:marLeft w:val="0"/>
              <w:marRight w:val="0"/>
              <w:marTop w:val="0"/>
              <w:marBottom w:val="0"/>
              <w:divBdr>
                <w:top w:val="none" w:sz="0" w:space="0" w:color="auto"/>
                <w:left w:val="none" w:sz="0" w:space="0" w:color="auto"/>
                <w:bottom w:val="none" w:sz="0" w:space="0" w:color="auto"/>
                <w:right w:val="none" w:sz="0" w:space="0" w:color="auto"/>
              </w:divBdr>
            </w:div>
            <w:div w:id="1654870870">
              <w:marLeft w:val="0"/>
              <w:marRight w:val="0"/>
              <w:marTop w:val="0"/>
              <w:marBottom w:val="0"/>
              <w:divBdr>
                <w:top w:val="none" w:sz="0" w:space="0" w:color="auto"/>
                <w:left w:val="none" w:sz="0" w:space="0" w:color="auto"/>
                <w:bottom w:val="none" w:sz="0" w:space="0" w:color="auto"/>
                <w:right w:val="none" w:sz="0" w:space="0" w:color="auto"/>
              </w:divBdr>
            </w:div>
            <w:div w:id="1028986652">
              <w:marLeft w:val="0"/>
              <w:marRight w:val="0"/>
              <w:marTop w:val="0"/>
              <w:marBottom w:val="0"/>
              <w:divBdr>
                <w:top w:val="none" w:sz="0" w:space="0" w:color="auto"/>
                <w:left w:val="none" w:sz="0" w:space="0" w:color="auto"/>
                <w:bottom w:val="none" w:sz="0" w:space="0" w:color="auto"/>
                <w:right w:val="none" w:sz="0" w:space="0" w:color="auto"/>
              </w:divBdr>
            </w:div>
            <w:div w:id="330379770">
              <w:marLeft w:val="0"/>
              <w:marRight w:val="0"/>
              <w:marTop w:val="0"/>
              <w:marBottom w:val="0"/>
              <w:divBdr>
                <w:top w:val="none" w:sz="0" w:space="0" w:color="auto"/>
                <w:left w:val="none" w:sz="0" w:space="0" w:color="auto"/>
                <w:bottom w:val="none" w:sz="0" w:space="0" w:color="auto"/>
                <w:right w:val="none" w:sz="0" w:space="0" w:color="auto"/>
              </w:divBdr>
            </w:div>
            <w:div w:id="1557233485">
              <w:marLeft w:val="0"/>
              <w:marRight w:val="0"/>
              <w:marTop w:val="0"/>
              <w:marBottom w:val="0"/>
              <w:divBdr>
                <w:top w:val="none" w:sz="0" w:space="0" w:color="auto"/>
                <w:left w:val="none" w:sz="0" w:space="0" w:color="auto"/>
                <w:bottom w:val="none" w:sz="0" w:space="0" w:color="auto"/>
                <w:right w:val="none" w:sz="0" w:space="0" w:color="auto"/>
              </w:divBdr>
            </w:div>
            <w:div w:id="1779181179">
              <w:marLeft w:val="0"/>
              <w:marRight w:val="0"/>
              <w:marTop w:val="0"/>
              <w:marBottom w:val="0"/>
              <w:divBdr>
                <w:top w:val="none" w:sz="0" w:space="0" w:color="auto"/>
                <w:left w:val="none" w:sz="0" w:space="0" w:color="auto"/>
                <w:bottom w:val="none" w:sz="0" w:space="0" w:color="auto"/>
                <w:right w:val="none" w:sz="0" w:space="0" w:color="auto"/>
              </w:divBdr>
            </w:div>
            <w:div w:id="1035034716">
              <w:marLeft w:val="0"/>
              <w:marRight w:val="0"/>
              <w:marTop w:val="0"/>
              <w:marBottom w:val="0"/>
              <w:divBdr>
                <w:top w:val="none" w:sz="0" w:space="0" w:color="auto"/>
                <w:left w:val="none" w:sz="0" w:space="0" w:color="auto"/>
                <w:bottom w:val="none" w:sz="0" w:space="0" w:color="auto"/>
                <w:right w:val="none" w:sz="0" w:space="0" w:color="auto"/>
              </w:divBdr>
            </w:div>
            <w:div w:id="1443767436">
              <w:marLeft w:val="0"/>
              <w:marRight w:val="0"/>
              <w:marTop w:val="0"/>
              <w:marBottom w:val="0"/>
              <w:divBdr>
                <w:top w:val="none" w:sz="0" w:space="0" w:color="auto"/>
                <w:left w:val="none" w:sz="0" w:space="0" w:color="auto"/>
                <w:bottom w:val="none" w:sz="0" w:space="0" w:color="auto"/>
                <w:right w:val="none" w:sz="0" w:space="0" w:color="auto"/>
              </w:divBdr>
            </w:div>
            <w:div w:id="712734362">
              <w:marLeft w:val="0"/>
              <w:marRight w:val="0"/>
              <w:marTop w:val="0"/>
              <w:marBottom w:val="0"/>
              <w:divBdr>
                <w:top w:val="none" w:sz="0" w:space="0" w:color="auto"/>
                <w:left w:val="none" w:sz="0" w:space="0" w:color="auto"/>
                <w:bottom w:val="none" w:sz="0" w:space="0" w:color="auto"/>
                <w:right w:val="none" w:sz="0" w:space="0" w:color="auto"/>
              </w:divBdr>
            </w:div>
            <w:div w:id="741827539">
              <w:marLeft w:val="0"/>
              <w:marRight w:val="0"/>
              <w:marTop w:val="0"/>
              <w:marBottom w:val="0"/>
              <w:divBdr>
                <w:top w:val="none" w:sz="0" w:space="0" w:color="auto"/>
                <w:left w:val="none" w:sz="0" w:space="0" w:color="auto"/>
                <w:bottom w:val="none" w:sz="0" w:space="0" w:color="auto"/>
                <w:right w:val="none" w:sz="0" w:space="0" w:color="auto"/>
              </w:divBdr>
            </w:div>
            <w:div w:id="1246766320">
              <w:marLeft w:val="0"/>
              <w:marRight w:val="0"/>
              <w:marTop w:val="0"/>
              <w:marBottom w:val="0"/>
              <w:divBdr>
                <w:top w:val="none" w:sz="0" w:space="0" w:color="auto"/>
                <w:left w:val="none" w:sz="0" w:space="0" w:color="auto"/>
                <w:bottom w:val="none" w:sz="0" w:space="0" w:color="auto"/>
                <w:right w:val="none" w:sz="0" w:space="0" w:color="auto"/>
              </w:divBdr>
            </w:div>
            <w:div w:id="439377377">
              <w:marLeft w:val="0"/>
              <w:marRight w:val="0"/>
              <w:marTop w:val="0"/>
              <w:marBottom w:val="0"/>
              <w:divBdr>
                <w:top w:val="none" w:sz="0" w:space="0" w:color="auto"/>
                <w:left w:val="none" w:sz="0" w:space="0" w:color="auto"/>
                <w:bottom w:val="none" w:sz="0" w:space="0" w:color="auto"/>
                <w:right w:val="none" w:sz="0" w:space="0" w:color="auto"/>
              </w:divBdr>
            </w:div>
            <w:div w:id="640692085">
              <w:marLeft w:val="0"/>
              <w:marRight w:val="0"/>
              <w:marTop w:val="0"/>
              <w:marBottom w:val="0"/>
              <w:divBdr>
                <w:top w:val="none" w:sz="0" w:space="0" w:color="auto"/>
                <w:left w:val="none" w:sz="0" w:space="0" w:color="auto"/>
                <w:bottom w:val="none" w:sz="0" w:space="0" w:color="auto"/>
                <w:right w:val="none" w:sz="0" w:space="0" w:color="auto"/>
              </w:divBdr>
            </w:div>
            <w:div w:id="1040671404">
              <w:marLeft w:val="0"/>
              <w:marRight w:val="0"/>
              <w:marTop w:val="0"/>
              <w:marBottom w:val="0"/>
              <w:divBdr>
                <w:top w:val="none" w:sz="0" w:space="0" w:color="auto"/>
                <w:left w:val="none" w:sz="0" w:space="0" w:color="auto"/>
                <w:bottom w:val="none" w:sz="0" w:space="0" w:color="auto"/>
                <w:right w:val="none" w:sz="0" w:space="0" w:color="auto"/>
              </w:divBdr>
            </w:div>
            <w:div w:id="99374619">
              <w:marLeft w:val="0"/>
              <w:marRight w:val="0"/>
              <w:marTop w:val="0"/>
              <w:marBottom w:val="0"/>
              <w:divBdr>
                <w:top w:val="none" w:sz="0" w:space="0" w:color="auto"/>
                <w:left w:val="none" w:sz="0" w:space="0" w:color="auto"/>
                <w:bottom w:val="none" w:sz="0" w:space="0" w:color="auto"/>
                <w:right w:val="none" w:sz="0" w:space="0" w:color="auto"/>
              </w:divBdr>
            </w:div>
            <w:div w:id="1860698203">
              <w:marLeft w:val="0"/>
              <w:marRight w:val="0"/>
              <w:marTop w:val="0"/>
              <w:marBottom w:val="0"/>
              <w:divBdr>
                <w:top w:val="none" w:sz="0" w:space="0" w:color="auto"/>
                <w:left w:val="none" w:sz="0" w:space="0" w:color="auto"/>
                <w:bottom w:val="none" w:sz="0" w:space="0" w:color="auto"/>
                <w:right w:val="none" w:sz="0" w:space="0" w:color="auto"/>
              </w:divBdr>
            </w:div>
            <w:div w:id="908274665">
              <w:marLeft w:val="0"/>
              <w:marRight w:val="0"/>
              <w:marTop w:val="0"/>
              <w:marBottom w:val="0"/>
              <w:divBdr>
                <w:top w:val="none" w:sz="0" w:space="0" w:color="auto"/>
                <w:left w:val="none" w:sz="0" w:space="0" w:color="auto"/>
                <w:bottom w:val="none" w:sz="0" w:space="0" w:color="auto"/>
                <w:right w:val="none" w:sz="0" w:space="0" w:color="auto"/>
              </w:divBdr>
            </w:div>
            <w:div w:id="630598322">
              <w:marLeft w:val="0"/>
              <w:marRight w:val="0"/>
              <w:marTop w:val="0"/>
              <w:marBottom w:val="0"/>
              <w:divBdr>
                <w:top w:val="none" w:sz="0" w:space="0" w:color="auto"/>
                <w:left w:val="none" w:sz="0" w:space="0" w:color="auto"/>
                <w:bottom w:val="none" w:sz="0" w:space="0" w:color="auto"/>
                <w:right w:val="none" w:sz="0" w:space="0" w:color="auto"/>
              </w:divBdr>
            </w:div>
            <w:div w:id="297761829">
              <w:marLeft w:val="0"/>
              <w:marRight w:val="0"/>
              <w:marTop w:val="0"/>
              <w:marBottom w:val="0"/>
              <w:divBdr>
                <w:top w:val="none" w:sz="0" w:space="0" w:color="auto"/>
                <w:left w:val="none" w:sz="0" w:space="0" w:color="auto"/>
                <w:bottom w:val="none" w:sz="0" w:space="0" w:color="auto"/>
                <w:right w:val="none" w:sz="0" w:space="0" w:color="auto"/>
              </w:divBdr>
            </w:div>
            <w:div w:id="1191263951">
              <w:marLeft w:val="0"/>
              <w:marRight w:val="0"/>
              <w:marTop w:val="0"/>
              <w:marBottom w:val="0"/>
              <w:divBdr>
                <w:top w:val="none" w:sz="0" w:space="0" w:color="auto"/>
                <w:left w:val="none" w:sz="0" w:space="0" w:color="auto"/>
                <w:bottom w:val="none" w:sz="0" w:space="0" w:color="auto"/>
                <w:right w:val="none" w:sz="0" w:space="0" w:color="auto"/>
              </w:divBdr>
            </w:div>
            <w:div w:id="895581425">
              <w:marLeft w:val="0"/>
              <w:marRight w:val="0"/>
              <w:marTop w:val="0"/>
              <w:marBottom w:val="0"/>
              <w:divBdr>
                <w:top w:val="none" w:sz="0" w:space="0" w:color="auto"/>
                <w:left w:val="none" w:sz="0" w:space="0" w:color="auto"/>
                <w:bottom w:val="none" w:sz="0" w:space="0" w:color="auto"/>
                <w:right w:val="none" w:sz="0" w:space="0" w:color="auto"/>
              </w:divBdr>
            </w:div>
            <w:div w:id="1243488484">
              <w:marLeft w:val="0"/>
              <w:marRight w:val="0"/>
              <w:marTop w:val="0"/>
              <w:marBottom w:val="0"/>
              <w:divBdr>
                <w:top w:val="none" w:sz="0" w:space="0" w:color="auto"/>
                <w:left w:val="none" w:sz="0" w:space="0" w:color="auto"/>
                <w:bottom w:val="none" w:sz="0" w:space="0" w:color="auto"/>
                <w:right w:val="none" w:sz="0" w:space="0" w:color="auto"/>
              </w:divBdr>
            </w:div>
            <w:div w:id="1690595774">
              <w:marLeft w:val="0"/>
              <w:marRight w:val="0"/>
              <w:marTop w:val="0"/>
              <w:marBottom w:val="0"/>
              <w:divBdr>
                <w:top w:val="none" w:sz="0" w:space="0" w:color="auto"/>
                <w:left w:val="none" w:sz="0" w:space="0" w:color="auto"/>
                <w:bottom w:val="none" w:sz="0" w:space="0" w:color="auto"/>
                <w:right w:val="none" w:sz="0" w:space="0" w:color="auto"/>
              </w:divBdr>
            </w:div>
            <w:div w:id="908730610">
              <w:marLeft w:val="0"/>
              <w:marRight w:val="0"/>
              <w:marTop w:val="0"/>
              <w:marBottom w:val="0"/>
              <w:divBdr>
                <w:top w:val="none" w:sz="0" w:space="0" w:color="auto"/>
                <w:left w:val="none" w:sz="0" w:space="0" w:color="auto"/>
                <w:bottom w:val="none" w:sz="0" w:space="0" w:color="auto"/>
                <w:right w:val="none" w:sz="0" w:space="0" w:color="auto"/>
              </w:divBdr>
            </w:div>
            <w:div w:id="15278747">
              <w:marLeft w:val="0"/>
              <w:marRight w:val="0"/>
              <w:marTop w:val="0"/>
              <w:marBottom w:val="0"/>
              <w:divBdr>
                <w:top w:val="none" w:sz="0" w:space="0" w:color="auto"/>
                <w:left w:val="none" w:sz="0" w:space="0" w:color="auto"/>
                <w:bottom w:val="none" w:sz="0" w:space="0" w:color="auto"/>
                <w:right w:val="none" w:sz="0" w:space="0" w:color="auto"/>
              </w:divBdr>
            </w:div>
            <w:div w:id="724720895">
              <w:marLeft w:val="0"/>
              <w:marRight w:val="0"/>
              <w:marTop w:val="0"/>
              <w:marBottom w:val="0"/>
              <w:divBdr>
                <w:top w:val="none" w:sz="0" w:space="0" w:color="auto"/>
                <w:left w:val="none" w:sz="0" w:space="0" w:color="auto"/>
                <w:bottom w:val="none" w:sz="0" w:space="0" w:color="auto"/>
                <w:right w:val="none" w:sz="0" w:space="0" w:color="auto"/>
              </w:divBdr>
            </w:div>
            <w:div w:id="899100532">
              <w:marLeft w:val="0"/>
              <w:marRight w:val="0"/>
              <w:marTop w:val="0"/>
              <w:marBottom w:val="0"/>
              <w:divBdr>
                <w:top w:val="none" w:sz="0" w:space="0" w:color="auto"/>
                <w:left w:val="none" w:sz="0" w:space="0" w:color="auto"/>
                <w:bottom w:val="none" w:sz="0" w:space="0" w:color="auto"/>
                <w:right w:val="none" w:sz="0" w:space="0" w:color="auto"/>
              </w:divBdr>
            </w:div>
            <w:div w:id="280916192">
              <w:marLeft w:val="0"/>
              <w:marRight w:val="0"/>
              <w:marTop w:val="0"/>
              <w:marBottom w:val="0"/>
              <w:divBdr>
                <w:top w:val="none" w:sz="0" w:space="0" w:color="auto"/>
                <w:left w:val="none" w:sz="0" w:space="0" w:color="auto"/>
                <w:bottom w:val="none" w:sz="0" w:space="0" w:color="auto"/>
                <w:right w:val="none" w:sz="0" w:space="0" w:color="auto"/>
              </w:divBdr>
            </w:div>
            <w:div w:id="1500122497">
              <w:marLeft w:val="0"/>
              <w:marRight w:val="0"/>
              <w:marTop w:val="0"/>
              <w:marBottom w:val="0"/>
              <w:divBdr>
                <w:top w:val="none" w:sz="0" w:space="0" w:color="auto"/>
                <w:left w:val="none" w:sz="0" w:space="0" w:color="auto"/>
                <w:bottom w:val="none" w:sz="0" w:space="0" w:color="auto"/>
                <w:right w:val="none" w:sz="0" w:space="0" w:color="auto"/>
              </w:divBdr>
            </w:div>
            <w:div w:id="495650348">
              <w:marLeft w:val="0"/>
              <w:marRight w:val="0"/>
              <w:marTop w:val="0"/>
              <w:marBottom w:val="0"/>
              <w:divBdr>
                <w:top w:val="none" w:sz="0" w:space="0" w:color="auto"/>
                <w:left w:val="none" w:sz="0" w:space="0" w:color="auto"/>
                <w:bottom w:val="none" w:sz="0" w:space="0" w:color="auto"/>
                <w:right w:val="none" w:sz="0" w:space="0" w:color="auto"/>
              </w:divBdr>
            </w:div>
            <w:div w:id="1304390503">
              <w:marLeft w:val="0"/>
              <w:marRight w:val="0"/>
              <w:marTop w:val="0"/>
              <w:marBottom w:val="0"/>
              <w:divBdr>
                <w:top w:val="none" w:sz="0" w:space="0" w:color="auto"/>
                <w:left w:val="none" w:sz="0" w:space="0" w:color="auto"/>
                <w:bottom w:val="none" w:sz="0" w:space="0" w:color="auto"/>
                <w:right w:val="none" w:sz="0" w:space="0" w:color="auto"/>
              </w:divBdr>
            </w:div>
            <w:div w:id="1727488543">
              <w:marLeft w:val="0"/>
              <w:marRight w:val="0"/>
              <w:marTop w:val="0"/>
              <w:marBottom w:val="0"/>
              <w:divBdr>
                <w:top w:val="none" w:sz="0" w:space="0" w:color="auto"/>
                <w:left w:val="none" w:sz="0" w:space="0" w:color="auto"/>
                <w:bottom w:val="none" w:sz="0" w:space="0" w:color="auto"/>
                <w:right w:val="none" w:sz="0" w:space="0" w:color="auto"/>
              </w:divBdr>
            </w:div>
            <w:div w:id="1644891360">
              <w:marLeft w:val="0"/>
              <w:marRight w:val="0"/>
              <w:marTop w:val="0"/>
              <w:marBottom w:val="0"/>
              <w:divBdr>
                <w:top w:val="none" w:sz="0" w:space="0" w:color="auto"/>
                <w:left w:val="none" w:sz="0" w:space="0" w:color="auto"/>
                <w:bottom w:val="none" w:sz="0" w:space="0" w:color="auto"/>
                <w:right w:val="none" w:sz="0" w:space="0" w:color="auto"/>
              </w:divBdr>
            </w:div>
            <w:div w:id="2128771208">
              <w:marLeft w:val="0"/>
              <w:marRight w:val="0"/>
              <w:marTop w:val="0"/>
              <w:marBottom w:val="0"/>
              <w:divBdr>
                <w:top w:val="none" w:sz="0" w:space="0" w:color="auto"/>
                <w:left w:val="none" w:sz="0" w:space="0" w:color="auto"/>
                <w:bottom w:val="none" w:sz="0" w:space="0" w:color="auto"/>
                <w:right w:val="none" w:sz="0" w:space="0" w:color="auto"/>
              </w:divBdr>
            </w:div>
            <w:div w:id="673262438">
              <w:marLeft w:val="0"/>
              <w:marRight w:val="0"/>
              <w:marTop w:val="0"/>
              <w:marBottom w:val="0"/>
              <w:divBdr>
                <w:top w:val="none" w:sz="0" w:space="0" w:color="auto"/>
                <w:left w:val="none" w:sz="0" w:space="0" w:color="auto"/>
                <w:bottom w:val="none" w:sz="0" w:space="0" w:color="auto"/>
                <w:right w:val="none" w:sz="0" w:space="0" w:color="auto"/>
              </w:divBdr>
            </w:div>
            <w:div w:id="48765512">
              <w:marLeft w:val="0"/>
              <w:marRight w:val="0"/>
              <w:marTop w:val="0"/>
              <w:marBottom w:val="0"/>
              <w:divBdr>
                <w:top w:val="none" w:sz="0" w:space="0" w:color="auto"/>
                <w:left w:val="none" w:sz="0" w:space="0" w:color="auto"/>
                <w:bottom w:val="none" w:sz="0" w:space="0" w:color="auto"/>
                <w:right w:val="none" w:sz="0" w:space="0" w:color="auto"/>
              </w:divBdr>
            </w:div>
            <w:div w:id="961694552">
              <w:marLeft w:val="0"/>
              <w:marRight w:val="0"/>
              <w:marTop w:val="0"/>
              <w:marBottom w:val="0"/>
              <w:divBdr>
                <w:top w:val="none" w:sz="0" w:space="0" w:color="auto"/>
                <w:left w:val="none" w:sz="0" w:space="0" w:color="auto"/>
                <w:bottom w:val="none" w:sz="0" w:space="0" w:color="auto"/>
                <w:right w:val="none" w:sz="0" w:space="0" w:color="auto"/>
              </w:divBdr>
            </w:div>
            <w:div w:id="451705757">
              <w:marLeft w:val="0"/>
              <w:marRight w:val="0"/>
              <w:marTop w:val="0"/>
              <w:marBottom w:val="0"/>
              <w:divBdr>
                <w:top w:val="none" w:sz="0" w:space="0" w:color="auto"/>
                <w:left w:val="none" w:sz="0" w:space="0" w:color="auto"/>
                <w:bottom w:val="none" w:sz="0" w:space="0" w:color="auto"/>
                <w:right w:val="none" w:sz="0" w:space="0" w:color="auto"/>
              </w:divBdr>
            </w:div>
            <w:div w:id="1826242961">
              <w:marLeft w:val="0"/>
              <w:marRight w:val="0"/>
              <w:marTop w:val="0"/>
              <w:marBottom w:val="0"/>
              <w:divBdr>
                <w:top w:val="none" w:sz="0" w:space="0" w:color="auto"/>
                <w:left w:val="none" w:sz="0" w:space="0" w:color="auto"/>
                <w:bottom w:val="none" w:sz="0" w:space="0" w:color="auto"/>
                <w:right w:val="none" w:sz="0" w:space="0" w:color="auto"/>
              </w:divBdr>
            </w:div>
            <w:div w:id="28065974">
              <w:marLeft w:val="0"/>
              <w:marRight w:val="0"/>
              <w:marTop w:val="0"/>
              <w:marBottom w:val="0"/>
              <w:divBdr>
                <w:top w:val="none" w:sz="0" w:space="0" w:color="auto"/>
                <w:left w:val="none" w:sz="0" w:space="0" w:color="auto"/>
                <w:bottom w:val="none" w:sz="0" w:space="0" w:color="auto"/>
                <w:right w:val="none" w:sz="0" w:space="0" w:color="auto"/>
              </w:divBdr>
            </w:div>
            <w:div w:id="4643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15105-18CA-4802-878E-9FBA3190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41</Pages>
  <Words>4289</Words>
  <Characters>30196</Characters>
  <Application>Microsoft Office Word</Application>
  <DocSecurity>0</DocSecurity>
  <Lines>1776</Lines>
  <Paragraphs>1436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NISHU KUMARI</cp:lastModifiedBy>
  <cp:revision>3</cp:revision>
  <dcterms:created xsi:type="dcterms:W3CDTF">2022-11-10T15:56:00Z</dcterms:created>
  <dcterms:modified xsi:type="dcterms:W3CDTF">2022-11-10T16:21:00Z</dcterms:modified>
</cp:coreProperties>
</file>